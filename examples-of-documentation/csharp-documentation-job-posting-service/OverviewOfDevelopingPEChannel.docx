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370" w:type="dxa"/>
        <w:tblInd w:w="-1435" w:type="dxa"/>
        <w:shd w:val="clear" w:color="auto" w:fill="217BA7"/>
        <w:tblLook w:val="0000" w:firstRow="0" w:lastRow="0" w:firstColumn="0" w:lastColumn="0" w:noHBand="0" w:noVBand="0"/>
      </w:tblPr>
      <w:tblGrid>
        <w:gridCol w:w="13370"/>
      </w:tblGrid>
      <w:tr w:rsidR="00F90B8E" w:rsidTr="00F4106C">
        <w:trPr>
          <w:cantSplit/>
          <w:trHeight w:hRule="exact" w:val="3686"/>
        </w:trPr>
        <w:tc>
          <w:tcPr>
            <w:tcW w:w="13370" w:type="dxa"/>
            <w:shd w:val="clear" w:color="auto" w:fill="FFFFFF" w:themeFill="background1"/>
            <w:tcMar>
              <w:left w:w="0" w:type="dxa"/>
              <w:right w:w="0" w:type="dxa"/>
            </w:tcMar>
            <w:vAlign w:val="bottom"/>
          </w:tcPr>
          <w:p w:rsidR="00F90B8E" w:rsidRPr="00F4106C" w:rsidRDefault="00F4106C" w:rsidP="001B60C3">
            <w:pPr>
              <w:pStyle w:val="Subtitle"/>
            </w:pPr>
            <w:r w:rsidRPr="00F4106C">
              <w:rPr>
                <w:noProof/>
                <w:lang w:eastAsia="en-GB"/>
              </w:rPr>
              <w:drawing>
                <wp:inline distT="0" distB="0" distL="0" distR="0" wp14:anchorId="2D42A6F9" wp14:editId="710C5C6C">
                  <wp:extent cx="4866040" cy="147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6040" cy="1476000"/>
                          </a:xfrm>
                          <a:prstGeom prst="rect">
                            <a:avLst/>
                          </a:prstGeom>
                          <a:noFill/>
                          <a:ln>
                            <a:noFill/>
                          </a:ln>
                        </pic:spPr>
                      </pic:pic>
                    </a:graphicData>
                  </a:graphic>
                </wp:inline>
              </w:drawing>
            </w:r>
          </w:p>
        </w:tc>
      </w:tr>
      <w:tr w:rsidR="00F90B8E" w:rsidTr="00F4106C">
        <w:trPr>
          <w:trHeight w:val="3969"/>
        </w:trPr>
        <w:tc>
          <w:tcPr>
            <w:tcW w:w="12060" w:type="dxa"/>
            <w:shd w:val="clear" w:color="auto" w:fill="FFFFFF" w:themeFill="background1"/>
            <w:tcMar>
              <w:left w:w="0" w:type="dxa"/>
              <w:right w:w="0" w:type="dxa"/>
            </w:tcMar>
          </w:tcPr>
          <w:p w:rsidR="00F4106C" w:rsidRPr="00F4106C" w:rsidRDefault="00F4106C" w:rsidP="00F4106C">
            <w:pPr>
              <w:pStyle w:val="Title"/>
              <w:tabs>
                <w:tab w:val="left" w:pos="7800"/>
              </w:tabs>
              <w:jc w:val="center"/>
              <w:rPr>
                <w:sz w:val="52"/>
                <w:szCs w:val="52"/>
              </w:rPr>
            </w:pPr>
          </w:p>
          <w:p w:rsidR="00F90B8E" w:rsidRDefault="009612C9" w:rsidP="009612C9">
            <w:pPr>
              <w:pStyle w:val="Title"/>
              <w:tabs>
                <w:tab w:val="left" w:pos="7800"/>
              </w:tabs>
              <w:jc w:val="center"/>
              <w:rPr>
                <w:color w:val="FFFFFF"/>
              </w:rPr>
            </w:pPr>
            <w:r>
              <w:t>Posting Engine</w:t>
            </w:r>
          </w:p>
        </w:tc>
      </w:tr>
    </w:tbl>
    <w:p w:rsidR="00F90B8E" w:rsidRDefault="00F90B8E" w:rsidP="00F4106C">
      <w:pPr>
        <w:jc w:val="center"/>
      </w:pPr>
    </w:p>
    <w:p w:rsidR="00F90B8E" w:rsidRDefault="00F90B8E" w:rsidP="00F4106C">
      <w:pPr>
        <w:jc w:val="center"/>
      </w:pPr>
    </w:p>
    <w:p w:rsidR="00F90B8E" w:rsidRDefault="009612C9" w:rsidP="001B60C3">
      <w:pPr>
        <w:pStyle w:val="Subtitle"/>
      </w:pPr>
      <w:r>
        <w:t>Overview of Channel Development</w:t>
      </w: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8F25C8" w:rsidRDefault="008F25C8" w:rsidP="00F4106C">
      <w:pPr>
        <w:jc w:val="center"/>
      </w:pPr>
    </w:p>
    <w:p w:rsidR="008F25C8" w:rsidRDefault="008F25C8" w:rsidP="00F4106C">
      <w:pPr>
        <w:jc w:val="center"/>
      </w:pPr>
    </w:p>
    <w:p w:rsidR="008F25C8" w:rsidRDefault="008F25C8" w:rsidP="00F4106C">
      <w:pPr>
        <w:jc w:val="center"/>
      </w:pPr>
    </w:p>
    <w:p w:rsidR="008F25C8" w:rsidRDefault="008F25C8"/>
    <w:p w:rsidR="00F90B8E" w:rsidRDefault="00C6575C">
      <w:pPr>
        <w:pStyle w:val="TOC3"/>
      </w:pPr>
      <w:r>
        <w:br w:type="page"/>
      </w:r>
    </w:p>
    <w:p w:rsidR="008F25C8" w:rsidRDefault="008F25C8">
      <w:pPr>
        <w:pStyle w:val="ContentsTitle"/>
      </w:pPr>
      <w:r>
        <w:lastRenderedPageBreak/>
        <w:t>Version history</w:t>
      </w:r>
    </w:p>
    <w:p w:rsidR="008F25C8" w:rsidRDefault="008F25C8" w:rsidP="008F25C8"/>
    <w:p w:rsidR="00FA3704" w:rsidRPr="00FA3704" w:rsidRDefault="00FA3704" w:rsidP="00FA3704">
      <w:pPr>
        <w:rPr>
          <w:vanish/>
        </w:rPr>
      </w:pPr>
    </w:p>
    <w:tbl>
      <w:tblPr>
        <w:tblStyle w:val="TableGrid"/>
        <w:tblW w:w="0" w:type="auto"/>
        <w:tblLayout w:type="fixed"/>
        <w:tblLook w:val="04A0" w:firstRow="1" w:lastRow="0" w:firstColumn="1" w:lastColumn="0" w:noHBand="0" w:noVBand="1"/>
      </w:tblPr>
      <w:tblGrid>
        <w:gridCol w:w="1607"/>
        <w:gridCol w:w="1177"/>
        <w:gridCol w:w="2002"/>
        <w:gridCol w:w="4536"/>
      </w:tblGrid>
      <w:tr w:rsidR="006305AA" w:rsidTr="007333A8">
        <w:tc>
          <w:tcPr>
            <w:tcW w:w="1607" w:type="dxa"/>
          </w:tcPr>
          <w:p w:rsidR="006305AA" w:rsidRDefault="002E03F4">
            <w:r>
              <w:rPr>
                <w:b/>
              </w:rPr>
              <w:t>Version Number</w:t>
            </w:r>
          </w:p>
        </w:tc>
        <w:tc>
          <w:tcPr>
            <w:tcW w:w="1177" w:type="dxa"/>
          </w:tcPr>
          <w:p w:rsidR="006305AA" w:rsidRDefault="002E03F4">
            <w:r>
              <w:rPr>
                <w:b/>
              </w:rPr>
              <w:t>Date</w:t>
            </w:r>
          </w:p>
        </w:tc>
        <w:tc>
          <w:tcPr>
            <w:tcW w:w="2002" w:type="dxa"/>
          </w:tcPr>
          <w:p w:rsidR="006305AA" w:rsidRDefault="002E03F4">
            <w:r>
              <w:rPr>
                <w:b/>
              </w:rPr>
              <w:t>Author</w:t>
            </w:r>
          </w:p>
        </w:tc>
        <w:tc>
          <w:tcPr>
            <w:tcW w:w="4536" w:type="dxa"/>
          </w:tcPr>
          <w:p w:rsidR="006305AA" w:rsidRDefault="002E03F4">
            <w:r>
              <w:rPr>
                <w:b/>
              </w:rPr>
              <w:t>Comments</w:t>
            </w:r>
          </w:p>
        </w:tc>
      </w:tr>
      <w:tr w:rsidR="006305AA" w:rsidTr="007333A8">
        <w:tc>
          <w:tcPr>
            <w:tcW w:w="1607" w:type="dxa"/>
          </w:tcPr>
          <w:p w:rsidR="006305AA" w:rsidRDefault="002E03F4">
            <w:r>
              <w:t>0.1</w:t>
            </w:r>
          </w:p>
        </w:tc>
        <w:tc>
          <w:tcPr>
            <w:tcW w:w="1177" w:type="dxa"/>
          </w:tcPr>
          <w:p w:rsidR="006305AA" w:rsidRDefault="009612C9" w:rsidP="007333A8">
            <w:r>
              <w:t>14/07/2016</w:t>
            </w:r>
          </w:p>
        </w:tc>
        <w:tc>
          <w:tcPr>
            <w:tcW w:w="2002" w:type="dxa"/>
          </w:tcPr>
          <w:p w:rsidR="006305AA" w:rsidRDefault="009612C9">
            <w:r>
              <w:t>AJH</w:t>
            </w:r>
          </w:p>
        </w:tc>
        <w:tc>
          <w:tcPr>
            <w:tcW w:w="4536" w:type="dxa"/>
          </w:tcPr>
          <w:p w:rsidR="006305AA" w:rsidRDefault="009612C9">
            <w:r>
              <w:t>Initial draft.</w:t>
            </w:r>
          </w:p>
        </w:tc>
      </w:tr>
      <w:tr w:rsidR="00C26E06" w:rsidTr="007333A8">
        <w:tc>
          <w:tcPr>
            <w:tcW w:w="1607" w:type="dxa"/>
          </w:tcPr>
          <w:p w:rsidR="00C26E06" w:rsidRDefault="00C26E06">
            <w:r>
              <w:t>0.2</w:t>
            </w:r>
          </w:p>
        </w:tc>
        <w:tc>
          <w:tcPr>
            <w:tcW w:w="1177" w:type="dxa"/>
          </w:tcPr>
          <w:p w:rsidR="00C26E06" w:rsidRDefault="00C26E06" w:rsidP="007333A8">
            <w:r>
              <w:t>23/08/2016</w:t>
            </w:r>
          </w:p>
        </w:tc>
        <w:tc>
          <w:tcPr>
            <w:tcW w:w="2002" w:type="dxa"/>
          </w:tcPr>
          <w:p w:rsidR="00C26E06" w:rsidRDefault="00C26E06">
            <w:r>
              <w:t>AJH</w:t>
            </w:r>
          </w:p>
        </w:tc>
        <w:tc>
          <w:tcPr>
            <w:tcW w:w="4536" w:type="dxa"/>
          </w:tcPr>
          <w:p w:rsidR="00C26E06" w:rsidRDefault="00C26E06">
            <w:r>
              <w:t>Changes after review.</w:t>
            </w:r>
          </w:p>
        </w:tc>
      </w:tr>
      <w:tr w:rsidR="007B26EF" w:rsidTr="007333A8">
        <w:tc>
          <w:tcPr>
            <w:tcW w:w="1607" w:type="dxa"/>
          </w:tcPr>
          <w:p w:rsidR="007B26EF" w:rsidRDefault="007B26EF">
            <w:r>
              <w:t>0.3</w:t>
            </w:r>
          </w:p>
        </w:tc>
        <w:tc>
          <w:tcPr>
            <w:tcW w:w="1177" w:type="dxa"/>
          </w:tcPr>
          <w:p w:rsidR="007B26EF" w:rsidRDefault="007B26EF" w:rsidP="007333A8">
            <w:r>
              <w:t>30/08/2016</w:t>
            </w:r>
          </w:p>
        </w:tc>
        <w:tc>
          <w:tcPr>
            <w:tcW w:w="2002" w:type="dxa"/>
          </w:tcPr>
          <w:p w:rsidR="007B26EF" w:rsidRDefault="007B26EF">
            <w:r>
              <w:t>AJH</w:t>
            </w:r>
          </w:p>
        </w:tc>
        <w:tc>
          <w:tcPr>
            <w:tcW w:w="4536" w:type="dxa"/>
          </w:tcPr>
          <w:p w:rsidR="007B26EF" w:rsidRDefault="007B26EF">
            <w:r>
              <w:t>Changes after second review.</w:t>
            </w:r>
          </w:p>
        </w:tc>
      </w:tr>
    </w:tbl>
    <w:p w:rsidR="008F25C8" w:rsidRDefault="008F25C8" w:rsidP="008F25C8"/>
    <w:p w:rsidR="00FA3704" w:rsidRDefault="00FA3704">
      <w:pPr>
        <w:spacing w:after="0"/>
      </w:pPr>
      <w:r>
        <w:br w:type="page"/>
      </w:r>
    </w:p>
    <w:p w:rsidR="00FA3704" w:rsidRDefault="00FA3704" w:rsidP="008F25C8"/>
    <w:p w:rsidR="000F27A9" w:rsidRDefault="00C6575C">
      <w:pPr>
        <w:pStyle w:val="TOC1"/>
        <w:rPr>
          <w:rFonts w:asciiTheme="minorHAnsi" w:eastAsiaTheme="minorEastAsia" w:hAnsiTheme="minorHAnsi" w:cstheme="minorBidi"/>
          <w:b w:val="0"/>
          <w:i w:val="0"/>
          <w:sz w:val="22"/>
          <w:szCs w:val="22"/>
          <w:lang w:eastAsia="en-GB"/>
        </w:rPr>
      </w:pPr>
      <w:r>
        <w:t>Contents</w:t>
      </w:r>
      <w:r w:rsidR="004133EB">
        <w:fldChar w:fldCharType="begin"/>
      </w:r>
      <w:r>
        <w:instrText xml:space="preserve"> TOC \o "1-3" \h \z </w:instrText>
      </w:r>
      <w:r w:rsidR="004133EB">
        <w:fldChar w:fldCharType="separate"/>
      </w:r>
      <w:hyperlink w:anchor="_Toc460316634" w:history="1">
        <w:r w:rsidR="000F27A9" w:rsidRPr="00057229">
          <w:rPr>
            <w:rStyle w:val="Hyperlink"/>
          </w:rPr>
          <w:t>1</w:t>
        </w:r>
        <w:r w:rsidR="000F27A9">
          <w:rPr>
            <w:rFonts w:asciiTheme="minorHAnsi" w:eastAsiaTheme="minorEastAsia" w:hAnsiTheme="minorHAnsi" w:cstheme="minorBidi"/>
            <w:b w:val="0"/>
            <w:i w:val="0"/>
            <w:sz w:val="22"/>
            <w:szCs w:val="22"/>
            <w:lang w:eastAsia="en-GB"/>
          </w:rPr>
          <w:tab/>
        </w:r>
        <w:r w:rsidR="000F27A9" w:rsidRPr="00057229">
          <w:rPr>
            <w:rStyle w:val="Hyperlink"/>
          </w:rPr>
          <w:t>Overview</w:t>
        </w:r>
        <w:r w:rsidR="000F27A9">
          <w:rPr>
            <w:webHidden/>
          </w:rPr>
          <w:tab/>
        </w:r>
        <w:r w:rsidR="000F27A9">
          <w:rPr>
            <w:webHidden/>
          </w:rPr>
          <w:fldChar w:fldCharType="begin"/>
        </w:r>
        <w:r w:rsidR="000F27A9">
          <w:rPr>
            <w:webHidden/>
          </w:rPr>
          <w:instrText xml:space="preserve"> PAGEREF _Toc460316634 \h </w:instrText>
        </w:r>
        <w:r w:rsidR="000F27A9">
          <w:rPr>
            <w:webHidden/>
          </w:rPr>
        </w:r>
        <w:r w:rsidR="000F27A9">
          <w:rPr>
            <w:webHidden/>
          </w:rPr>
          <w:fldChar w:fldCharType="separate"/>
        </w:r>
        <w:r w:rsidR="000F27A9">
          <w:rPr>
            <w:webHidden/>
          </w:rPr>
          <w:t>5</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35" w:history="1">
        <w:r w:rsidR="000F27A9" w:rsidRPr="00057229">
          <w:rPr>
            <w:rStyle w:val="Hyperlink"/>
          </w:rPr>
          <w:t>1.1</w:t>
        </w:r>
        <w:r w:rsidR="000F27A9">
          <w:rPr>
            <w:rFonts w:asciiTheme="minorHAnsi" w:eastAsiaTheme="minorEastAsia" w:hAnsiTheme="minorHAnsi" w:cstheme="minorBidi"/>
            <w:sz w:val="22"/>
            <w:szCs w:val="22"/>
            <w:lang w:eastAsia="en-GB"/>
          </w:rPr>
          <w:tab/>
        </w:r>
        <w:r w:rsidR="000F27A9" w:rsidRPr="00057229">
          <w:rPr>
            <w:rStyle w:val="Hyperlink"/>
          </w:rPr>
          <w:t>Scope</w:t>
        </w:r>
        <w:r w:rsidR="000F27A9">
          <w:rPr>
            <w:webHidden/>
          </w:rPr>
          <w:tab/>
        </w:r>
        <w:r w:rsidR="000F27A9">
          <w:rPr>
            <w:webHidden/>
          </w:rPr>
          <w:fldChar w:fldCharType="begin"/>
        </w:r>
        <w:r w:rsidR="000F27A9">
          <w:rPr>
            <w:webHidden/>
          </w:rPr>
          <w:instrText xml:space="preserve"> PAGEREF _Toc460316635 \h </w:instrText>
        </w:r>
        <w:r w:rsidR="000F27A9">
          <w:rPr>
            <w:webHidden/>
          </w:rPr>
        </w:r>
        <w:r w:rsidR="000F27A9">
          <w:rPr>
            <w:webHidden/>
          </w:rPr>
          <w:fldChar w:fldCharType="separate"/>
        </w:r>
        <w:r w:rsidR="000F27A9">
          <w:rPr>
            <w:webHidden/>
          </w:rPr>
          <w:t>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36" w:history="1">
        <w:r w:rsidR="000F27A9" w:rsidRPr="00057229">
          <w:rPr>
            <w:rStyle w:val="Hyperlink"/>
          </w:rPr>
          <w:t>1.1.1</w:t>
        </w:r>
        <w:r w:rsidR="000F27A9">
          <w:rPr>
            <w:rFonts w:asciiTheme="minorHAnsi" w:eastAsiaTheme="minorEastAsia" w:hAnsiTheme="minorHAnsi" w:cstheme="minorBidi"/>
            <w:sz w:val="22"/>
            <w:szCs w:val="22"/>
            <w:lang w:eastAsia="en-GB"/>
          </w:rPr>
          <w:tab/>
        </w:r>
        <w:r w:rsidR="000F27A9" w:rsidRPr="00057229">
          <w:rPr>
            <w:rStyle w:val="Hyperlink"/>
          </w:rPr>
          <w:t>Feature boundaries</w:t>
        </w:r>
        <w:r w:rsidR="000F27A9">
          <w:rPr>
            <w:webHidden/>
          </w:rPr>
          <w:tab/>
        </w:r>
        <w:r w:rsidR="000F27A9">
          <w:rPr>
            <w:webHidden/>
          </w:rPr>
          <w:fldChar w:fldCharType="begin"/>
        </w:r>
        <w:r w:rsidR="000F27A9">
          <w:rPr>
            <w:webHidden/>
          </w:rPr>
          <w:instrText xml:space="preserve"> PAGEREF _Toc460316636 \h </w:instrText>
        </w:r>
        <w:r w:rsidR="000F27A9">
          <w:rPr>
            <w:webHidden/>
          </w:rPr>
        </w:r>
        <w:r w:rsidR="000F27A9">
          <w:rPr>
            <w:webHidden/>
          </w:rPr>
          <w:fldChar w:fldCharType="separate"/>
        </w:r>
        <w:r w:rsidR="000F27A9">
          <w:rPr>
            <w:webHidden/>
          </w:rPr>
          <w:t>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37" w:history="1">
        <w:r w:rsidR="000F27A9" w:rsidRPr="00057229">
          <w:rPr>
            <w:rStyle w:val="Hyperlink"/>
          </w:rPr>
          <w:t>1.1.2</w:t>
        </w:r>
        <w:r w:rsidR="000F27A9">
          <w:rPr>
            <w:rFonts w:asciiTheme="minorHAnsi" w:eastAsiaTheme="minorEastAsia" w:hAnsiTheme="minorHAnsi" w:cstheme="minorBidi"/>
            <w:sz w:val="22"/>
            <w:szCs w:val="22"/>
            <w:lang w:eastAsia="en-GB"/>
          </w:rPr>
          <w:tab/>
        </w:r>
        <w:r w:rsidR="000F27A9" w:rsidRPr="00057229">
          <w:rPr>
            <w:rStyle w:val="Hyperlink"/>
          </w:rPr>
          <w:t>Target users</w:t>
        </w:r>
        <w:r w:rsidR="000F27A9">
          <w:rPr>
            <w:webHidden/>
          </w:rPr>
          <w:tab/>
        </w:r>
        <w:r w:rsidR="000F27A9">
          <w:rPr>
            <w:webHidden/>
          </w:rPr>
          <w:fldChar w:fldCharType="begin"/>
        </w:r>
        <w:r w:rsidR="000F27A9">
          <w:rPr>
            <w:webHidden/>
          </w:rPr>
          <w:instrText xml:space="preserve"> PAGEREF _Toc460316637 \h </w:instrText>
        </w:r>
        <w:r w:rsidR="000F27A9">
          <w:rPr>
            <w:webHidden/>
          </w:rPr>
        </w:r>
        <w:r w:rsidR="000F27A9">
          <w:rPr>
            <w:webHidden/>
          </w:rPr>
          <w:fldChar w:fldCharType="separate"/>
        </w:r>
        <w:r w:rsidR="000F27A9">
          <w:rPr>
            <w:webHidden/>
          </w:rPr>
          <w:t>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38" w:history="1">
        <w:r w:rsidR="000F27A9" w:rsidRPr="00057229">
          <w:rPr>
            <w:rStyle w:val="Hyperlink"/>
          </w:rPr>
          <w:t>1.1.3</w:t>
        </w:r>
        <w:r w:rsidR="000F27A9">
          <w:rPr>
            <w:rFonts w:asciiTheme="minorHAnsi" w:eastAsiaTheme="minorEastAsia" w:hAnsiTheme="minorHAnsi" w:cstheme="minorBidi"/>
            <w:sz w:val="22"/>
            <w:szCs w:val="22"/>
            <w:lang w:eastAsia="en-GB"/>
          </w:rPr>
          <w:tab/>
        </w:r>
        <w:r w:rsidR="000F27A9" w:rsidRPr="00057229">
          <w:rPr>
            <w:rStyle w:val="Hyperlink"/>
          </w:rPr>
          <w:t>Prerequisite Reading</w:t>
        </w:r>
        <w:r w:rsidR="000F27A9">
          <w:rPr>
            <w:webHidden/>
          </w:rPr>
          <w:tab/>
        </w:r>
        <w:r w:rsidR="000F27A9">
          <w:rPr>
            <w:webHidden/>
          </w:rPr>
          <w:fldChar w:fldCharType="begin"/>
        </w:r>
        <w:r w:rsidR="000F27A9">
          <w:rPr>
            <w:webHidden/>
          </w:rPr>
          <w:instrText xml:space="preserve"> PAGEREF _Toc460316638 \h </w:instrText>
        </w:r>
        <w:r w:rsidR="000F27A9">
          <w:rPr>
            <w:webHidden/>
          </w:rPr>
        </w:r>
        <w:r w:rsidR="000F27A9">
          <w:rPr>
            <w:webHidden/>
          </w:rPr>
          <w:fldChar w:fldCharType="separate"/>
        </w:r>
        <w:r w:rsidR="000F27A9">
          <w:rPr>
            <w:webHidden/>
          </w:rPr>
          <w:t>5</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639" w:history="1">
        <w:r w:rsidR="000F27A9" w:rsidRPr="00057229">
          <w:rPr>
            <w:rStyle w:val="Hyperlink"/>
          </w:rPr>
          <w:t>2</w:t>
        </w:r>
        <w:r w:rsidR="000F27A9">
          <w:rPr>
            <w:rFonts w:asciiTheme="minorHAnsi" w:eastAsiaTheme="minorEastAsia" w:hAnsiTheme="minorHAnsi" w:cstheme="minorBidi"/>
            <w:b w:val="0"/>
            <w:i w:val="0"/>
            <w:sz w:val="22"/>
            <w:szCs w:val="22"/>
            <w:lang w:eastAsia="en-GB"/>
          </w:rPr>
          <w:tab/>
        </w:r>
        <w:r w:rsidR="000F27A9" w:rsidRPr="00057229">
          <w:rPr>
            <w:rStyle w:val="Hyperlink"/>
          </w:rPr>
          <w:t>Planning a New Feed</w:t>
        </w:r>
        <w:r w:rsidR="000F27A9">
          <w:rPr>
            <w:webHidden/>
          </w:rPr>
          <w:tab/>
        </w:r>
        <w:r w:rsidR="000F27A9">
          <w:rPr>
            <w:webHidden/>
          </w:rPr>
          <w:fldChar w:fldCharType="begin"/>
        </w:r>
        <w:r w:rsidR="000F27A9">
          <w:rPr>
            <w:webHidden/>
          </w:rPr>
          <w:instrText xml:space="preserve"> PAGEREF _Toc460316639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40" w:history="1">
        <w:r w:rsidR="000F27A9" w:rsidRPr="00057229">
          <w:rPr>
            <w:rStyle w:val="Hyperlink"/>
          </w:rPr>
          <w:t>2.1</w:t>
        </w:r>
        <w:r w:rsidR="000F27A9">
          <w:rPr>
            <w:rFonts w:asciiTheme="minorHAnsi" w:eastAsiaTheme="minorEastAsia" w:hAnsiTheme="minorHAnsi" w:cstheme="minorBidi"/>
            <w:sz w:val="22"/>
            <w:szCs w:val="22"/>
            <w:lang w:eastAsia="en-GB"/>
          </w:rPr>
          <w:tab/>
        </w:r>
        <w:r w:rsidR="000F27A9" w:rsidRPr="00057229">
          <w:rPr>
            <w:rStyle w:val="Hyperlink"/>
          </w:rPr>
          <w:t>Getting Information from the Job Board</w:t>
        </w:r>
        <w:r w:rsidR="000F27A9">
          <w:rPr>
            <w:webHidden/>
          </w:rPr>
          <w:tab/>
        </w:r>
        <w:r w:rsidR="000F27A9">
          <w:rPr>
            <w:webHidden/>
          </w:rPr>
          <w:fldChar w:fldCharType="begin"/>
        </w:r>
        <w:r w:rsidR="000F27A9">
          <w:rPr>
            <w:webHidden/>
          </w:rPr>
          <w:instrText xml:space="preserve"> PAGEREF _Toc460316640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41" w:history="1">
        <w:r w:rsidR="000F27A9" w:rsidRPr="00057229">
          <w:rPr>
            <w:rStyle w:val="Hyperlink"/>
          </w:rPr>
          <w:t>2.1.1</w:t>
        </w:r>
        <w:r w:rsidR="000F27A9">
          <w:rPr>
            <w:rFonts w:asciiTheme="minorHAnsi" w:eastAsiaTheme="minorEastAsia" w:hAnsiTheme="minorHAnsi" w:cstheme="minorBidi"/>
            <w:sz w:val="22"/>
            <w:szCs w:val="22"/>
            <w:lang w:eastAsia="en-GB"/>
          </w:rPr>
          <w:tab/>
        </w:r>
        <w:r w:rsidR="000F27A9" w:rsidRPr="00057229">
          <w:rPr>
            <w:rStyle w:val="Hyperlink"/>
          </w:rPr>
          <w:t>Also Consider Whitelisting</w:t>
        </w:r>
        <w:r w:rsidR="000F27A9">
          <w:rPr>
            <w:webHidden/>
          </w:rPr>
          <w:tab/>
        </w:r>
        <w:r w:rsidR="000F27A9">
          <w:rPr>
            <w:webHidden/>
          </w:rPr>
          <w:fldChar w:fldCharType="begin"/>
        </w:r>
        <w:r w:rsidR="000F27A9">
          <w:rPr>
            <w:webHidden/>
          </w:rPr>
          <w:instrText xml:space="preserve"> PAGEREF _Toc460316641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42" w:history="1">
        <w:r w:rsidR="000F27A9" w:rsidRPr="00057229">
          <w:rPr>
            <w:rStyle w:val="Hyperlink"/>
          </w:rPr>
          <w:t>2.2</w:t>
        </w:r>
        <w:r w:rsidR="000F27A9">
          <w:rPr>
            <w:rFonts w:asciiTheme="minorHAnsi" w:eastAsiaTheme="minorEastAsia" w:hAnsiTheme="minorHAnsi" w:cstheme="minorBidi"/>
            <w:sz w:val="22"/>
            <w:szCs w:val="22"/>
            <w:lang w:eastAsia="en-GB"/>
          </w:rPr>
          <w:tab/>
        </w:r>
        <w:r w:rsidR="000F27A9" w:rsidRPr="00057229">
          <w:rPr>
            <w:rStyle w:val="Hyperlink"/>
          </w:rPr>
          <w:t>Our Example: Jobserve</w:t>
        </w:r>
        <w:r w:rsidR="000F27A9">
          <w:rPr>
            <w:webHidden/>
          </w:rPr>
          <w:tab/>
        </w:r>
        <w:r w:rsidR="000F27A9">
          <w:rPr>
            <w:webHidden/>
          </w:rPr>
          <w:fldChar w:fldCharType="begin"/>
        </w:r>
        <w:r w:rsidR="000F27A9">
          <w:rPr>
            <w:webHidden/>
          </w:rPr>
          <w:instrText xml:space="preserve"> PAGEREF _Toc460316642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43" w:history="1">
        <w:r w:rsidR="000F27A9" w:rsidRPr="00057229">
          <w:rPr>
            <w:rStyle w:val="Hyperlink"/>
          </w:rPr>
          <w:t>2.2.1</w:t>
        </w:r>
        <w:r w:rsidR="000F27A9">
          <w:rPr>
            <w:rFonts w:asciiTheme="minorHAnsi" w:eastAsiaTheme="minorEastAsia" w:hAnsiTheme="minorHAnsi" w:cstheme="minorBidi"/>
            <w:sz w:val="22"/>
            <w:szCs w:val="22"/>
            <w:lang w:eastAsia="en-GB"/>
          </w:rPr>
          <w:tab/>
        </w:r>
        <w:r w:rsidR="000F27A9" w:rsidRPr="00057229">
          <w:rPr>
            <w:rStyle w:val="Hyperlink"/>
          </w:rPr>
          <w:t>Jobserve Test URL and Credentials</w:t>
        </w:r>
        <w:r w:rsidR="000F27A9">
          <w:rPr>
            <w:webHidden/>
          </w:rPr>
          <w:tab/>
        </w:r>
        <w:r w:rsidR="000F27A9">
          <w:rPr>
            <w:webHidden/>
          </w:rPr>
          <w:fldChar w:fldCharType="begin"/>
        </w:r>
        <w:r w:rsidR="000F27A9">
          <w:rPr>
            <w:webHidden/>
          </w:rPr>
          <w:instrText xml:space="preserve"> PAGEREF _Toc460316643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44" w:history="1">
        <w:r w:rsidR="000F27A9" w:rsidRPr="00057229">
          <w:rPr>
            <w:rStyle w:val="Hyperlink"/>
          </w:rPr>
          <w:t>2.3</w:t>
        </w:r>
        <w:r w:rsidR="000F27A9">
          <w:rPr>
            <w:rFonts w:asciiTheme="minorHAnsi" w:eastAsiaTheme="minorEastAsia" w:hAnsiTheme="minorHAnsi" w:cstheme="minorBidi"/>
            <w:sz w:val="22"/>
            <w:szCs w:val="22"/>
            <w:lang w:eastAsia="en-GB"/>
          </w:rPr>
          <w:tab/>
        </w:r>
        <w:r w:rsidR="000F27A9" w:rsidRPr="00057229">
          <w:rPr>
            <w:rStyle w:val="Hyperlink"/>
          </w:rPr>
          <w:t>How is Data Sent to the Job Board</w:t>
        </w:r>
        <w:r w:rsidR="000F27A9">
          <w:rPr>
            <w:webHidden/>
          </w:rPr>
          <w:tab/>
        </w:r>
        <w:r w:rsidR="000F27A9">
          <w:rPr>
            <w:webHidden/>
          </w:rPr>
          <w:fldChar w:fldCharType="begin"/>
        </w:r>
        <w:r w:rsidR="000F27A9">
          <w:rPr>
            <w:webHidden/>
          </w:rPr>
          <w:instrText xml:space="preserve"> PAGEREF _Toc460316644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45" w:history="1">
        <w:r w:rsidR="000F27A9" w:rsidRPr="00057229">
          <w:rPr>
            <w:rStyle w:val="Hyperlink"/>
          </w:rPr>
          <w:t>2.3.1</w:t>
        </w:r>
        <w:r w:rsidR="000F27A9">
          <w:rPr>
            <w:rFonts w:asciiTheme="minorHAnsi" w:eastAsiaTheme="minorEastAsia" w:hAnsiTheme="minorHAnsi" w:cstheme="minorBidi"/>
            <w:sz w:val="22"/>
            <w:szCs w:val="22"/>
            <w:lang w:eastAsia="en-GB"/>
          </w:rPr>
          <w:tab/>
        </w:r>
        <w:r w:rsidR="000F27A9" w:rsidRPr="00057229">
          <w:rPr>
            <w:rStyle w:val="Hyperlink"/>
          </w:rPr>
          <w:t>HTTP Form Post</w:t>
        </w:r>
        <w:r w:rsidR="000F27A9">
          <w:rPr>
            <w:webHidden/>
          </w:rPr>
          <w:tab/>
        </w:r>
        <w:r w:rsidR="000F27A9">
          <w:rPr>
            <w:webHidden/>
          </w:rPr>
          <w:fldChar w:fldCharType="begin"/>
        </w:r>
        <w:r w:rsidR="000F27A9">
          <w:rPr>
            <w:webHidden/>
          </w:rPr>
          <w:instrText xml:space="preserve"> PAGEREF _Toc460316645 \h </w:instrText>
        </w:r>
        <w:r w:rsidR="000F27A9">
          <w:rPr>
            <w:webHidden/>
          </w:rPr>
        </w:r>
        <w:r w:rsidR="000F27A9">
          <w:rPr>
            <w:webHidden/>
          </w:rPr>
          <w:fldChar w:fldCharType="separate"/>
        </w:r>
        <w:r w:rsidR="000F27A9">
          <w:rPr>
            <w:webHidden/>
          </w:rPr>
          <w:t>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46" w:history="1">
        <w:r w:rsidR="000F27A9" w:rsidRPr="00057229">
          <w:rPr>
            <w:rStyle w:val="Hyperlink"/>
          </w:rPr>
          <w:t>2.3.2</w:t>
        </w:r>
        <w:r w:rsidR="000F27A9">
          <w:rPr>
            <w:rFonts w:asciiTheme="minorHAnsi" w:eastAsiaTheme="minorEastAsia" w:hAnsiTheme="minorHAnsi" w:cstheme="minorBidi"/>
            <w:sz w:val="22"/>
            <w:szCs w:val="22"/>
            <w:lang w:eastAsia="en-GB"/>
          </w:rPr>
          <w:tab/>
        </w:r>
        <w:r w:rsidR="000F27A9" w:rsidRPr="00057229">
          <w:rPr>
            <w:rStyle w:val="Hyperlink"/>
          </w:rPr>
          <w:t>JSON API</w:t>
        </w:r>
        <w:r w:rsidR="000F27A9">
          <w:rPr>
            <w:webHidden/>
          </w:rPr>
          <w:tab/>
        </w:r>
        <w:r w:rsidR="000F27A9">
          <w:rPr>
            <w:webHidden/>
          </w:rPr>
          <w:fldChar w:fldCharType="begin"/>
        </w:r>
        <w:r w:rsidR="000F27A9">
          <w:rPr>
            <w:webHidden/>
          </w:rPr>
          <w:instrText xml:space="preserve"> PAGEREF _Toc460316646 \h </w:instrText>
        </w:r>
        <w:r w:rsidR="000F27A9">
          <w:rPr>
            <w:webHidden/>
          </w:rPr>
        </w:r>
        <w:r w:rsidR="000F27A9">
          <w:rPr>
            <w:webHidden/>
          </w:rPr>
          <w:fldChar w:fldCharType="separate"/>
        </w:r>
        <w:r w:rsidR="000F27A9">
          <w:rPr>
            <w:webHidden/>
          </w:rPr>
          <w:t>7</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47" w:history="1">
        <w:r w:rsidR="000F27A9" w:rsidRPr="00057229">
          <w:rPr>
            <w:rStyle w:val="Hyperlink"/>
          </w:rPr>
          <w:t>2.3.3</w:t>
        </w:r>
        <w:r w:rsidR="000F27A9">
          <w:rPr>
            <w:rFonts w:asciiTheme="minorHAnsi" w:eastAsiaTheme="minorEastAsia" w:hAnsiTheme="minorHAnsi" w:cstheme="minorBidi"/>
            <w:sz w:val="22"/>
            <w:szCs w:val="22"/>
            <w:lang w:eastAsia="en-GB"/>
          </w:rPr>
          <w:tab/>
        </w:r>
        <w:r w:rsidR="000F27A9" w:rsidRPr="00057229">
          <w:rPr>
            <w:rStyle w:val="Hyperlink"/>
          </w:rPr>
          <w:t>XML HTTP Post</w:t>
        </w:r>
        <w:r w:rsidR="000F27A9">
          <w:rPr>
            <w:webHidden/>
          </w:rPr>
          <w:tab/>
        </w:r>
        <w:r w:rsidR="000F27A9">
          <w:rPr>
            <w:webHidden/>
          </w:rPr>
          <w:fldChar w:fldCharType="begin"/>
        </w:r>
        <w:r w:rsidR="000F27A9">
          <w:rPr>
            <w:webHidden/>
          </w:rPr>
          <w:instrText xml:space="preserve"> PAGEREF _Toc460316647 \h </w:instrText>
        </w:r>
        <w:r w:rsidR="000F27A9">
          <w:rPr>
            <w:webHidden/>
          </w:rPr>
        </w:r>
        <w:r w:rsidR="000F27A9">
          <w:rPr>
            <w:webHidden/>
          </w:rPr>
          <w:fldChar w:fldCharType="separate"/>
        </w:r>
        <w:r w:rsidR="000F27A9">
          <w:rPr>
            <w:webHidden/>
          </w:rPr>
          <w:t>8</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48" w:history="1">
        <w:r w:rsidR="000F27A9" w:rsidRPr="00057229">
          <w:rPr>
            <w:rStyle w:val="Hyperlink"/>
          </w:rPr>
          <w:t>2.3.4</w:t>
        </w:r>
        <w:r w:rsidR="000F27A9">
          <w:rPr>
            <w:rFonts w:asciiTheme="minorHAnsi" w:eastAsiaTheme="minorEastAsia" w:hAnsiTheme="minorHAnsi" w:cstheme="minorBidi"/>
            <w:sz w:val="22"/>
            <w:szCs w:val="22"/>
            <w:lang w:eastAsia="en-GB"/>
          </w:rPr>
          <w:tab/>
        </w:r>
        <w:r w:rsidR="000F27A9" w:rsidRPr="00057229">
          <w:rPr>
            <w:rStyle w:val="Hyperlink"/>
          </w:rPr>
          <w:t>SOAP Service</w:t>
        </w:r>
        <w:r w:rsidR="000F27A9">
          <w:rPr>
            <w:webHidden/>
          </w:rPr>
          <w:tab/>
        </w:r>
        <w:r w:rsidR="000F27A9">
          <w:rPr>
            <w:webHidden/>
          </w:rPr>
          <w:fldChar w:fldCharType="begin"/>
        </w:r>
        <w:r w:rsidR="000F27A9">
          <w:rPr>
            <w:webHidden/>
          </w:rPr>
          <w:instrText xml:space="preserve"> PAGEREF _Toc460316648 \h </w:instrText>
        </w:r>
        <w:r w:rsidR="000F27A9">
          <w:rPr>
            <w:webHidden/>
          </w:rPr>
        </w:r>
        <w:r w:rsidR="000F27A9">
          <w:rPr>
            <w:webHidden/>
          </w:rPr>
          <w:fldChar w:fldCharType="separate"/>
        </w:r>
        <w:r w:rsidR="000F27A9">
          <w:rPr>
            <w:webHidden/>
          </w:rPr>
          <w:t>12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49" w:history="1">
        <w:r w:rsidR="000F27A9" w:rsidRPr="00057229">
          <w:rPr>
            <w:rStyle w:val="Hyperlink"/>
          </w:rPr>
          <w:t>2.4</w:t>
        </w:r>
        <w:r w:rsidR="000F27A9">
          <w:rPr>
            <w:rFonts w:asciiTheme="minorHAnsi" w:eastAsiaTheme="minorEastAsia" w:hAnsiTheme="minorHAnsi" w:cstheme="minorBidi"/>
            <w:sz w:val="22"/>
            <w:szCs w:val="22"/>
            <w:lang w:eastAsia="en-GB"/>
          </w:rPr>
          <w:tab/>
        </w:r>
        <w:r w:rsidR="000F27A9" w:rsidRPr="00057229">
          <w:rPr>
            <w:rStyle w:val="Hyperlink"/>
          </w:rPr>
          <w:t>Job Board Capabilities</w:t>
        </w:r>
        <w:r w:rsidR="000F27A9">
          <w:rPr>
            <w:webHidden/>
          </w:rPr>
          <w:tab/>
        </w:r>
        <w:r w:rsidR="000F27A9">
          <w:rPr>
            <w:webHidden/>
          </w:rPr>
          <w:fldChar w:fldCharType="begin"/>
        </w:r>
        <w:r w:rsidR="000F27A9">
          <w:rPr>
            <w:webHidden/>
          </w:rPr>
          <w:instrText xml:space="preserve"> PAGEREF _Toc460316649 \h </w:instrText>
        </w:r>
        <w:r w:rsidR="000F27A9">
          <w:rPr>
            <w:webHidden/>
          </w:rPr>
        </w:r>
        <w:r w:rsidR="000F27A9">
          <w:rPr>
            <w:webHidden/>
          </w:rPr>
          <w:fldChar w:fldCharType="separate"/>
        </w:r>
        <w:r w:rsidR="000F27A9">
          <w:rPr>
            <w:webHidden/>
          </w:rPr>
          <w:t>13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0" w:history="1">
        <w:r w:rsidR="000F27A9" w:rsidRPr="00057229">
          <w:rPr>
            <w:rStyle w:val="Hyperlink"/>
          </w:rPr>
          <w:t>2.4.1</w:t>
        </w:r>
        <w:r w:rsidR="000F27A9">
          <w:rPr>
            <w:rFonts w:asciiTheme="minorHAnsi" w:eastAsiaTheme="minorEastAsia" w:hAnsiTheme="minorHAnsi" w:cstheme="minorBidi"/>
            <w:sz w:val="22"/>
            <w:szCs w:val="22"/>
            <w:lang w:eastAsia="en-GB"/>
          </w:rPr>
          <w:tab/>
        </w:r>
        <w:r w:rsidR="000F27A9" w:rsidRPr="00057229">
          <w:rPr>
            <w:rStyle w:val="Hyperlink"/>
          </w:rPr>
          <w:t>Debug Mode</w:t>
        </w:r>
        <w:r w:rsidR="000F27A9">
          <w:rPr>
            <w:webHidden/>
          </w:rPr>
          <w:tab/>
        </w:r>
        <w:r w:rsidR="000F27A9">
          <w:rPr>
            <w:webHidden/>
          </w:rPr>
          <w:fldChar w:fldCharType="begin"/>
        </w:r>
        <w:r w:rsidR="000F27A9">
          <w:rPr>
            <w:webHidden/>
          </w:rPr>
          <w:instrText xml:space="preserve"> PAGEREF _Toc460316650 \h </w:instrText>
        </w:r>
        <w:r w:rsidR="000F27A9">
          <w:rPr>
            <w:webHidden/>
          </w:rPr>
        </w:r>
        <w:r w:rsidR="000F27A9">
          <w:rPr>
            <w:webHidden/>
          </w:rPr>
          <w:fldChar w:fldCharType="separate"/>
        </w:r>
        <w:r w:rsidR="000F27A9">
          <w:rPr>
            <w:webHidden/>
          </w:rPr>
          <w:t>13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1" w:history="1">
        <w:r w:rsidR="000F27A9" w:rsidRPr="00057229">
          <w:rPr>
            <w:rStyle w:val="Hyperlink"/>
          </w:rPr>
          <w:t>2.4.2</w:t>
        </w:r>
        <w:r w:rsidR="000F27A9">
          <w:rPr>
            <w:rFonts w:asciiTheme="minorHAnsi" w:eastAsiaTheme="minorEastAsia" w:hAnsiTheme="minorHAnsi" w:cstheme="minorBidi"/>
            <w:sz w:val="22"/>
            <w:szCs w:val="22"/>
            <w:lang w:eastAsia="en-GB"/>
          </w:rPr>
          <w:tab/>
        </w:r>
        <w:r w:rsidR="000F27A9" w:rsidRPr="00057229">
          <w:rPr>
            <w:rStyle w:val="Hyperlink"/>
          </w:rPr>
          <w:t>Test Mode</w:t>
        </w:r>
        <w:r w:rsidR="000F27A9">
          <w:rPr>
            <w:webHidden/>
          </w:rPr>
          <w:tab/>
        </w:r>
        <w:r w:rsidR="000F27A9">
          <w:rPr>
            <w:webHidden/>
          </w:rPr>
          <w:fldChar w:fldCharType="begin"/>
        </w:r>
        <w:r w:rsidR="000F27A9">
          <w:rPr>
            <w:webHidden/>
          </w:rPr>
          <w:instrText xml:space="preserve"> PAGEREF _Toc460316651 \h </w:instrText>
        </w:r>
        <w:r w:rsidR="000F27A9">
          <w:rPr>
            <w:webHidden/>
          </w:rPr>
        </w:r>
        <w:r w:rsidR="000F27A9">
          <w:rPr>
            <w:webHidden/>
          </w:rPr>
          <w:fldChar w:fldCharType="separate"/>
        </w:r>
        <w:r w:rsidR="000F27A9">
          <w:rPr>
            <w:webHidden/>
          </w:rPr>
          <w:t>14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2" w:history="1">
        <w:r w:rsidR="000F27A9" w:rsidRPr="00057229">
          <w:rPr>
            <w:rStyle w:val="Hyperlink"/>
          </w:rPr>
          <w:t>2.4.3</w:t>
        </w:r>
        <w:r w:rsidR="000F27A9">
          <w:rPr>
            <w:rFonts w:asciiTheme="minorHAnsi" w:eastAsiaTheme="minorEastAsia" w:hAnsiTheme="minorHAnsi" w:cstheme="minorBidi"/>
            <w:sz w:val="22"/>
            <w:szCs w:val="22"/>
            <w:lang w:eastAsia="en-GB"/>
          </w:rPr>
          <w:tab/>
        </w:r>
        <w:r w:rsidR="000F27A9" w:rsidRPr="00057229">
          <w:rPr>
            <w:rStyle w:val="Hyperlink"/>
          </w:rPr>
          <w:t>Production Mode</w:t>
        </w:r>
        <w:r w:rsidR="000F27A9">
          <w:rPr>
            <w:webHidden/>
          </w:rPr>
          <w:tab/>
        </w:r>
        <w:r w:rsidR="000F27A9">
          <w:rPr>
            <w:webHidden/>
          </w:rPr>
          <w:fldChar w:fldCharType="begin"/>
        </w:r>
        <w:r w:rsidR="000F27A9">
          <w:rPr>
            <w:webHidden/>
          </w:rPr>
          <w:instrText xml:space="preserve"> PAGEREF _Toc460316652 \h </w:instrText>
        </w:r>
        <w:r w:rsidR="000F27A9">
          <w:rPr>
            <w:webHidden/>
          </w:rPr>
        </w:r>
        <w:r w:rsidR="000F27A9">
          <w:rPr>
            <w:webHidden/>
          </w:rPr>
          <w:fldChar w:fldCharType="separate"/>
        </w:r>
        <w:r w:rsidR="000F27A9">
          <w:rPr>
            <w:webHidden/>
          </w:rPr>
          <w:t>14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3" w:history="1">
        <w:r w:rsidR="000F27A9" w:rsidRPr="00057229">
          <w:rPr>
            <w:rStyle w:val="Hyperlink"/>
          </w:rPr>
          <w:t>2.4.4</w:t>
        </w:r>
        <w:r w:rsidR="000F27A9">
          <w:rPr>
            <w:rFonts w:asciiTheme="minorHAnsi" w:eastAsiaTheme="minorEastAsia" w:hAnsiTheme="minorHAnsi" w:cstheme="minorBidi"/>
            <w:sz w:val="22"/>
            <w:szCs w:val="22"/>
            <w:lang w:eastAsia="en-GB"/>
          </w:rPr>
          <w:tab/>
        </w:r>
        <w:r w:rsidR="000F27A9" w:rsidRPr="00057229">
          <w:rPr>
            <w:rStyle w:val="Hyperlink"/>
          </w:rPr>
          <w:t>Posting Capabilities</w:t>
        </w:r>
        <w:r w:rsidR="000F27A9">
          <w:rPr>
            <w:webHidden/>
          </w:rPr>
          <w:tab/>
        </w:r>
        <w:r w:rsidR="000F27A9">
          <w:rPr>
            <w:webHidden/>
          </w:rPr>
          <w:fldChar w:fldCharType="begin"/>
        </w:r>
        <w:r w:rsidR="000F27A9">
          <w:rPr>
            <w:webHidden/>
          </w:rPr>
          <w:instrText xml:space="preserve"> PAGEREF _Toc460316653 \h </w:instrText>
        </w:r>
        <w:r w:rsidR="000F27A9">
          <w:rPr>
            <w:webHidden/>
          </w:rPr>
        </w:r>
        <w:r w:rsidR="000F27A9">
          <w:rPr>
            <w:webHidden/>
          </w:rPr>
          <w:fldChar w:fldCharType="separate"/>
        </w:r>
        <w:r w:rsidR="000F27A9">
          <w:rPr>
            <w:webHidden/>
          </w:rPr>
          <w:t>14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4" w:history="1">
        <w:r w:rsidR="000F27A9" w:rsidRPr="00057229">
          <w:rPr>
            <w:rStyle w:val="Hyperlink"/>
          </w:rPr>
          <w:t>2.4.5</w:t>
        </w:r>
        <w:r w:rsidR="000F27A9">
          <w:rPr>
            <w:rFonts w:asciiTheme="minorHAnsi" w:eastAsiaTheme="minorEastAsia" w:hAnsiTheme="minorHAnsi" w:cstheme="minorBidi"/>
            <w:sz w:val="22"/>
            <w:szCs w:val="22"/>
            <w:lang w:eastAsia="en-GB"/>
          </w:rPr>
          <w:tab/>
        </w:r>
        <w:r w:rsidR="000F27A9" w:rsidRPr="00057229">
          <w:rPr>
            <w:rStyle w:val="Hyperlink"/>
          </w:rPr>
          <w:t>Post Duration</w:t>
        </w:r>
        <w:r w:rsidR="000F27A9">
          <w:rPr>
            <w:webHidden/>
          </w:rPr>
          <w:tab/>
        </w:r>
        <w:r w:rsidR="000F27A9">
          <w:rPr>
            <w:webHidden/>
          </w:rPr>
          <w:fldChar w:fldCharType="begin"/>
        </w:r>
        <w:r w:rsidR="000F27A9">
          <w:rPr>
            <w:webHidden/>
          </w:rPr>
          <w:instrText xml:space="preserve"> PAGEREF _Toc460316654 \h </w:instrText>
        </w:r>
        <w:r w:rsidR="000F27A9">
          <w:rPr>
            <w:webHidden/>
          </w:rPr>
        </w:r>
        <w:r w:rsidR="000F27A9">
          <w:rPr>
            <w:webHidden/>
          </w:rPr>
          <w:fldChar w:fldCharType="separate"/>
        </w:r>
        <w:r w:rsidR="000F27A9">
          <w:rPr>
            <w:webHidden/>
          </w:rPr>
          <w:t>14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5" w:history="1">
        <w:r w:rsidR="000F27A9" w:rsidRPr="00057229">
          <w:rPr>
            <w:rStyle w:val="Hyperlink"/>
          </w:rPr>
          <w:t>2.4.6</w:t>
        </w:r>
        <w:r w:rsidR="000F27A9">
          <w:rPr>
            <w:rFonts w:asciiTheme="minorHAnsi" w:eastAsiaTheme="minorEastAsia" w:hAnsiTheme="minorHAnsi" w:cstheme="minorBidi"/>
            <w:sz w:val="22"/>
            <w:szCs w:val="22"/>
            <w:lang w:eastAsia="en-GB"/>
          </w:rPr>
          <w:tab/>
        </w:r>
        <w:r w:rsidR="000F27A9" w:rsidRPr="00057229">
          <w:rPr>
            <w:rStyle w:val="Hyperlink"/>
          </w:rPr>
          <w:t>Account Verification</w:t>
        </w:r>
        <w:r w:rsidR="000F27A9">
          <w:rPr>
            <w:webHidden/>
          </w:rPr>
          <w:tab/>
        </w:r>
        <w:r w:rsidR="000F27A9">
          <w:rPr>
            <w:webHidden/>
          </w:rPr>
          <w:fldChar w:fldCharType="begin"/>
        </w:r>
        <w:r w:rsidR="000F27A9">
          <w:rPr>
            <w:webHidden/>
          </w:rPr>
          <w:instrText xml:space="preserve"> PAGEREF _Toc460316655 \h </w:instrText>
        </w:r>
        <w:r w:rsidR="000F27A9">
          <w:rPr>
            <w:webHidden/>
          </w:rPr>
        </w:r>
        <w:r w:rsidR="000F27A9">
          <w:rPr>
            <w:webHidden/>
          </w:rPr>
          <w:fldChar w:fldCharType="separate"/>
        </w:r>
        <w:r w:rsidR="000F27A9">
          <w:rPr>
            <w:webHidden/>
          </w:rPr>
          <w:t>15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6" w:history="1">
        <w:r w:rsidR="000F27A9" w:rsidRPr="00057229">
          <w:rPr>
            <w:rStyle w:val="Hyperlink"/>
          </w:rPr>
          <w:t>2.4.7</w:t>
        </w:r>
        <w:r w:rsidR="000F27A9">
          <w:rPr>
            <w:rFonts w:asciiTheme="minorHAnsi" w:eastAsiaTheme="minorEastAsia" w:hAnsiTheme="minorHAnsi" w:cstheme="minorBidi"/>
            <w:sz w:val="22"/>
            <w:szCs w:val="22"/>
            <w:lang w:eastAsia="en-GB"/>
          </w:rPr>
          <w:tab/>
        </w:r>
        <w:r w:rsidR="000F27A9" w:rsidRPr="00057229">
          <w:rPr>
            <w:rStyle w:val="Hyperlink"/>
          </w:rPr>
          <w:t>Jobserve’s Job Board Capabilities</w:t>
        </w:r>
        <w:r w:rsidR="000F27A9">
          <w:rPr>
            <w:webHidden/>
          </w:rPr>
          <w:tab/>
        </w:r>
        <w:r w:rsidR="000F27A9">
          <w:rPr>
            <w:webHidden/>
          </w:rPr>
          <w:fldChar w:fldCharType="begin"/>
        </w:r>
        <w:r w:rsidR="000F27A9">
          <w:rPr>
            <w:webHidden/>
          </w:rPr>
          <w:instrText xml:space="preserve"> PAGEREF _Toc460316656 \h </w:instrText>
        </w:r>
        <w:r w:rsidR="000F27A9">
          <w:rPr>
            <w:webHidden/>
          </w:rPr>
        </w:r>
        <w:r w:rsidR="000F27A9">
          <w:rPr>
            <w:webHidden/>
          </w:rPr>
          <w:fldChar w:fldCharType="separate"/>
        </w:r>
        <w:r w:rsidR="000F27A9">
          <w:rPr>
            <w:webHidden/>
          </w:rPr>
          <w:t>17</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57" w:history="1">
        <w:r w:rsidR="000F27A9" w:rsidRPr="00057229">
          <w:rPr>
            <w:rStyle w:val="Hyperlink"/>
          </w:rPr>
          <w:t>2.5</w:t>
        </w:r>
        <w:r w:rsidR="000F27A9">
          <w:rPr>
            <w:rFonts w:asciiTheme="minorHAnsi" w:eastAsiaTheme="minorEastAsia" w:hAnsiTheme="minorHAnsi" w:cstheme="minorBidi"/>
            <w:sz w:val="22"/>
            <w:szCs w:val="22"/>
            <w:lang w:eastAsia="en-GB"/>
          </w:rPr>
          <w:tab/>
        </w:r>
        <w:r w:rsidR="000F27A9" w:rsidRPr="00057229">
          <w:rPr>
            <w:rStyle w:val="Hyperlink"/>
          </w:rPr>
          <w:t>Mapping Job Board Fields to the PE</w:t>
        </w:r>
        <w:r w:rsidR="000F27A9">
          <w:rPr>
            <w:webHidden/>
          </w:rPr>
          <w:tab/>
        </w:r>
        <w:r w:rsidR="000F27A9">
          <w:rPr>
            <w:webHidden/>
          </w:rPr>
          <w:fldChar w:fldCharType="begin"/>
        </w:r>
        <w:r w:rsidR="000F27A9">
          <w:rPr>
            <w:webHidden/>
          </w:rPr>
          <w:instrText xml:space="preserve"> PAGEREF _Toc460316657 \h </w:instrText>
        </w:r>
        <w:r w:rsidR="000F27A9">
          <w:rPr>
            <w:webHidden/>
          </w:rPr>
        </w:r>
        <w:r w:rsidR="000F27A9">
          <w:rPr>
            <w:webHidden/>
          </w:rPr>
          <w:fldChar w:fldCharType="separate"/>
        </w:r>
        <w:r w:rsidR="000F27A9">
          <w:rPr>
            <w:webHidden/>
          </w:rPr>
          <w:t>18</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8" w:history="1">
        <w:r w:rsidR="000F27A9" w:rsidRPr="00057229">
          <w:rPr>
            <w:rStyle w:val="Hyperlink"/>
          </w:rPr>
          <w:t>2.5.1</w:t>
        </w:r>
        <w:r w:rsidR="000F27A9">
          <w:rPr>
            <w:rFonts w:asciiTheme="minorHAnsi" w:eastAsiaTheme="minorEastAsia" w:hAnsiTheme="minorHAnsi" w:cstheme="minorBidi"/>
            <w:sz w:val="22"/>
            <w:szCs w:val="22"/>
            <w:lang w:eastAsia="en-GB"/>
          </w:rPr>
          <w:tab/>
        </w:r>
        <w:r w:rsidR="000F27A9" w:rsidRPr="00057229">
          <w:rPr>
            <w:rStyle w:val="Hyperlink"/>
          </w:rPr>
          <w:t>Mapping Salaries</w:t>
        </w:r>
        <w:r w:rsidR="000F27A9">
          <w:rPr>
            <w:webHidden/>
          </w:rPr>
          <w:tab/>
        </w:r>
        <w:r w:rsidR="000F27A9">
          <w:rPr>
            <w:webHidden/>
          </w:rPr>
          <w:fldChar w:fldCharType="begin"/>
        </w:r>
        <w:r w:rsidR="000F27A9">
          <w:rPr>
            <w:webHidden/>
          </w:rPr>
          <w:instrText xml:space="preserve"> PAGEREF _Toc460316658 \h </w:instrText>
        </w:r>
        <w:r w:rsidR="000F27A9">
          <w:rPr>
            <w:webHidden/>
          </w:rPr>
        </w:r>
        <w:r w:rsidR="000F27A9">
          <w:rPr>
            <w:webHidden/>
          </w:rPr>
          <w:fldChar w:fldCharType="separate"/>
        </w:r>
        <w:r w:rsidR="000F27A9">
          <w:rPr>
            <w:webHidden/>
          </w:rPr>
          <w:t>19</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59" w:history="1">
        <w:r w:rsidR="000F27A9" w:rsidRPr="00057229">
          <w:rPr>
            <w:rStyle w:val="Hyperlink"/>
          </w:rPr>
          <w:t>2.5.2</w:t>
        </w:r>
        <w:r w:rsidR="000F27A9">
          <w:rPr>
            <w:rFonts w:asciiTheme="minorHAnsi" w:eastAsiaTheme="minorEastAsia" w:hAnsiTheme="minorHAnsi" w:cstheme="minorBidi"/>
            <w:sz w:val="22"/>
            <w:szCs w:val="22"/>
            <w:lang w:eastAsia="en-GB"/>
          </w:rPr>
          <w:tab/>
        </w:r>
        <w:r w:rsidR="000F27A9" w:rsidRPr="00057229">
          <w:rPr>
            <w:rStyle w:val="Hyperlink"/>
          </w:rPr>
          <w:t>Mapping Vacancy Type</w:t>
        </w:r>
        <w:r w:rsidR="000F27A9">
          <w:rPr>
            <w:webHidden/>
          </w:rPr>
          <w:tab/>
        </w:r>
        <w:r w:rsidR="000F27A9">
          <w:rPr>
            <w:webHidden/>
          </w:rPr>
          <w:fldChar w:fldCharType="begin"/>
        </w:r>
        <w:r w:rsidR="000F27A9">
          <w:rPr>
            <w:webHidden/>
          </w:rPr>
          <w:instrText xml:space="preserve"> PAGEREF _Toc460316659 \h </w:instrText>
        </w:r>
        <w:r w:rsidR="000F27A9">
          <w:rPr>
            <w:webHidden/>
          </w:rPr>
        </w:r>
        <w:r w:rsidR="000F27A9">
          <w:rPr>
            <w:webHidden/>
          </w:rPr>
          <w:fldChar w:fldCharType="separate"/>
        </w:r>
        <w:r w:rsidR="000F27A9">
          <w:rPr>
            <w:webHidden/>
          </w:rPr>
          <w:t>20</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60" w:history="1">
        <w:r w:rsidR="000F27A9" w:rsidRPr="00057229">
          <w:rPr>
            <w:rStyle w:val="Hyperlink"/>
          </w:rPr>
          <w:t>2.5.3</w:t>
        </w:r>
        <w:r w:rsidR="000F27A9">
          <w:rPr>
            <w:rFonts w:asciiTheme="minorHAnsi" w:eastAsiaTheme="minorEastAsia" w:hAnsiTheme="minorHAnsi" w:cstheme="minorBidi"/>
            <w:sz w:val="22"/>
            <w:szCs w:val="22"/>
            <w:lang w:eastAsia="en-GB"/>
          </w:rPr>
          <w:tab/>
        </w:r>
        <w:r w:rsidR="000F27A9" w:rsidRPr="00057229">
          <w:rPr>
            <w:rStyle w:val="Hyperlink"/>
          </w:rPr>
          <w:t>Mapping Working Hours</w:t>
        </w:r>
        <w:r w:rsidR="000F27A9">
          <w:rPr>
            <w:webHidden/>
          </w:rPr>
          <w:tab/>
        </w:r>
        <w:r w:rsidR="000F27A9">
          <w:rPr>
            <w:webHidden/>
          </w:rPr>
          <w:fldChar w:fldCharType="begin"/>
        </w:r>
        <w:r w:rsidR="000F27A9">
          <w:rPr>
            <w:webHidden/>
          </w:rPr>
          <w:instrText xml:space="preserve"> PAGEREF _Toc460316660 \h </w:instrText>
        </w:r>
        <w:r w:rsidR="000F27A9">
          <w:rPr>
            <w:webHidden/>
          </w:rPr>
        </w:r>
        <w:r w:rsidR="000F27A9">
          <w:rPr>
            <w:webHidden/>
          </w:rPr>
          <w:fldChar w:fldCharType="separate"/>
        </w:r>
        <w:r w:rsidR="000F27A9">
          <w:rPr>
            <w:webHidden/>
          </w:rPr>
          <w:t>21</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61" w:history="1">
        <w:r w:rsidR="000F27A9" w:rsidRPr="00057229">
          <w:rPr>
            <w:rStyle w:val="Hyperlink"/>
          </w:rPr>
          <w:t>2.5.4</w:t>
        </w:r>
        <w:r w:rsidR="000F27A9">
          <w:rPr>
            <w:rFonts w:asciiTheme="minorHAnsi" w:eastAsiaTheme="minorEastAsia" w:hAnsiTheme="minorHAnsi" w:cstheme="minorBidi"/>
            <w:sz w:val="22"/>
            <w:szCs w:val="22"/>
            <w:lang w:eastAsia="en-GB"/>
          </w:rPr>
          <w:tab/>
        </w:r>
        <w:r w:rsidR="000F27A9" w:rsidRPr="00057229">
          <w:rPr>
            <w:rStyle w:val="Hyperlink"/>
          </w:rPr>
          <w:t>Mapping Pay Frequency</w:t>
        </w:r>
        <w:r w:rsidR="000F27A9">
          <w:rPr>
            <w:webHidden/>
          </w:rPr>
          <w:tab/>
        </w:r>
        <w:r w:rsidR="000F27A9">
          <w:rPr>
            <w:webHidden/>
          </w:rPr>
          <w:fldChar w:fldCharType="begin"/>
        </w:r>
        <w:r w:rsidR="000F27A9">
          <w:rPr>
            <w:webHidden/>
          </w:rPr>
          <w:instrText xml:space="preserve"> PAGEREF _Toc460316661 \h </w:instrText>
        </w:r>
        <w:r w:rsidR="000F27A9">
          <w:rPr>
            <w:webHidden/>
          </w:rPr>
        </w:r>
        <w:r w:rsidR="000F27A9">
          <w:rPr>
            <w:webHidden/>
          </w:rPr>
          <w:fldChar w:fldCharType="separate"/>
        </w:r>
        <w:r w:rsidR="000F27A9">
          <w:rPr>
            <w:webHidden/>
          </w:rPr>
          <w:t>21</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62" w:history="1">
        <w:r w:rsidR="000F27A9" w:rsidRPr="00057229">
          <w:rPr>
            <w:rStyle w:val="Hyperlink"/>
          </w:rPr>
          <w:t>2.6</w:t>
        </w:r>
        <w:r w:rsidR="000F27A9">
          <w:rPr>
            <w:rFonts w:asciiTheme="minorHAnsi" w:eastAsiaTheme="minorEastAsia" w:hAnsiTheme="minorHAnsi" w:cstheme="minorBidi"/>
            <w:sz w:val="22"/>
            <w:szCs w:val="22"/>
            <w:lang w:eastAsia="en-GB"/>
          </w:rPr>
          <w:tab/>
        </w:r>
        <w:r w:rsidR="000F27A9" w:rsidRPr="00057229">
          <w:rPr>
            <w:rStyle w:val="Hyperlink"/>
          </w:rPr>
          <w:t>Ignore Web-cruit Considerations</w:t>
        </w:r>
        <w:r w:rsidR="000F27A9">
          <w:rPr>
            <w:webHidden/>
          </w:rPr>
          <w:tab/>
        </w:r>
        <w:r w:rsidR="000F27A9">
          <w:rPr>
            <w:webHidden/>
          </w:rPr>
          <w:fldChar w:fldCharType="begin"/>
        </w:r>
        <w:r w:rsidR="000F27A9">
          <w:rPr>
            <w:webHidden/>
          </w:rPr>
          <w:instrText xml:space="preserve"> PAGEREF _Toc460316662 \h </w:instrText>
        </w:r>
        <w:r w:rsidR="000F27A9">
          <w:rPr>
            <w:webHidden/>
          </w:rPr>
        </w:r>
        <w:r w:rsidR="000F27A9">
          <w:rPr>
            <w:webHidden/>
          </w:rPr>
          <w:fldChar w:fldCharType="separate"/>
        </w:r>
        <w:r w:rsidR="000F27A9">
          <w:rPr>
            <w:webHidden/>
          </w:rPr>
          <w:t>22</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663" w:history="1">
        <w:r w:rsidR="000F27A9" w:rsidRPr="00057229">
          <w:rPr>
            <w:rStyle w:val="Hyperlink"/>
          </w:rPr>
          <w:t>3</w:t>
        </w:r>
        <w:r w:rsidR="000F27A9">
          <w:rPr>
            <w:rFonts w:asciiTheme="minorHAnsi" w:eastAsiaTheme="minorEastAsia" w:hAnsiTheme="minorHAnsi" w:cstheme="minorBidi"/>
            <w:b w:val="0"/>
            <w:i w:val="0"/>
            <w:sz w:val="22"/>
            <w:szCs w:val="22"/>
            <w:lang w:eastAsia="en-GB"/>
          </w:rPr>
          <w:tab/>
        </w:r>
        <w:r w:rsidR="000F27A9" w:rsidRPr="00057229">
          <w:rPr>
            <w:rStyle w:val="Hyperlink"/>
          </w:rPr>
          <w:t>Create the Basic Feed Components</w:t>
        </w:r>
        <w:r w:rsidR="000F27A9">
          <w:rPr>
            <w:webHidden/>
          </w:rPr>
          <w:tab/>
        </w:r>
        <w:r w:rsidR="000F27A9">
          <w:rPr>
            <w:webHidden/>
          </w:rPr>
          <w:fldChar w:fldCharType="begin"/>
        </w:r>
        <w:r w:rsidR="000F27A9">
          <w:rPr>
            <w:webHidden/>
          </w:rPr>
          <w:instrText xml:space="preserve"> PAGEREF _Toc460316663 \h </w:instrText>
        </w:r>
        <w:r w:rsidR="000F27A9">
          <w:rPr>
            <w:webHidden/>
          </w:rPr>
        </w:r>
        <w:r w:rsidR="000F27A9">
          <w:rPr>
            <w:webHidden/>
          </w:rPr>
          <w:fldChar w:fldCharType="separate"/>
        </w:r>
        <w:r w:rsidR="000F27A9">
          <w:rPr>
            <w:webHidden/>
          </w:rPr>
          <w:t>22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64" w:history="1">
        <w:r w:rsidR="000F27A9" w:rsidRPr="00057229">
          <w:rPr>
            <w:rStyle w:val="Hyperlink"/>
          </w:rPr>
          <w:t>3.1</w:t>
        </w:r>
        <w:r w:rsidR="000F27A9">
          <w:rPr>
            <w:rFonts w:asciiTheme="minorHAnsi" w:eastAsiaTheme="minorEastAsia" w:hAnsiTheme="minorHAnsi" w:cstheme="minorBidi"/>
            <w:sz w:val="22"/>
            <w:szCs w:val="22"/>
            <w:lang w:eastAsia="en-GB"/>
          </w:rPr>
          <w:tab/>
        </w:r>
        <w:r w:rsidR="000F27A9" w:rsidRPr="00057229">
          <w:rPr>
            <w:rStyle w:val="Hyperlink"/>
          </w:rPr>
          <w:t>Basic Feed Classes</w:t>
        </w:r>
        <w:r w:rsidR="000F27A9">
          <w:rPr>
            <w:webHidden/>
          </w:rPr>
          <w:tab/>
        </w:r>
        <w:r w:rsidR="000F27A9">
          <w:rPr>
            <w:webHidden/>
          </w:rPr>
          <w:fldChar w:fldCharType="begin"/>
        </w:r>
        <w:r w:rsidR="000F27A9">
          <w:rPr>
            <w:webHidden/>
          </w:rPr>
          <w:instrText xml:space="preserve"> PAGEREF _Toc460316664 \h </w:instrText>
        </w:r>
        <w:r w:rsidR="000F27A9">
          <w:rPr>
            <w:webHidden/>
          </w:rPr>
        </w:r>
        <w:r w:rsidR="000F27A9">
          <w:rPr>
            <w:webHidden/>
          </w:rPr>
          <w:fldChar w:fldCharType="separate"/>
        </w:r>
        <w:r w:rsidR="000F27A9">
          <w:rPr>
            <w:webHidden/>
          </w:rPr>
          <w:t>22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65" w:history="1">
        <w:r w:rsidR="000F27A9" w:rsidRPr="00057229">
          <w:rPr>
            <w:rStyle w:val="Hyperlink"/>
          </w:rPr>
          <w:t>3.2</w:t>
        </w:r>
        <w:r w:rsidR="000F27A9">
          <w:rPr>
            <w:rFonts w:asciiTheme="minorHAnsi" w:eastAsiaTheme="minorEastAsia" w:hAnsiTheme="minorHAnsi" w:cstheme="minorBidi"/>
            <w:sz w:val="22"/>
            <w:szCs w:val="22"/>
            <w:lang w:eastAsia="en-GB"/>
          </w:rPr>
          <w:tab/>
        </w:r>
        <w:r w:rsidR="000F27A9" w:rsidRPr="00057229">
          <w:rPr>
            <w:rStyle w:val="Hyperlink"/>
          </w:rPr>
          <w:t>Create Basic Feed Classes</w:t>
        </w:r>
        <w:r w:rsidR="000F27A9">
          <w:rPr>
            <w:webHidden/>
          </w:rPr>
          <w:tab/>
        </w:r>
        <w:r w:rsidR="000F27A9">
          <w:rPr>
            <w:webHidden/>
          </w:rPr>
          <w:fldChar w:fldCharType="begin"/>
        </w:r>
        <w:r w:rsidR="000F27A9">
          <w:rPr>
            <w:webHidden/>
          </w:rPr>
          <w:instrText xml:space="preserve"> PAGEREF _Toc460316665 \h </w:instrText>
        </w:r>
        <w:r w:rsidR="000F27A9">
          <w:rPr>
            <w:webHidden/>
          </w:rPr>
        </w:r>
        <w:r w:rsidR="000F27A9">
          <w:rPr>
            <w:webHidden/>
          </w:rPr>
          <w:fldChar w:fldCharType="separate"/>
        </w:r>
        <w:r w:rsidR="000F27A9">
          <w:rPr>
            <w:webHidden/>
          </w:rPr>
          <w:t>23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66" w:history="1">
        <w:r w:rsidR="000F27A9" w:rsidRPr="00057229">
          <w:rPr>
            <w:rStyle w:val="Hyperlink"/>
          </w:rPr>
          <w:t>3.2.1</w:t>
        </w:r>
        <w:r w:rsidR="000F27A9">
          <w:rPr>
            <w:rFonts w:asciiTheme="minorHAnsi" w:eastAsiaTheme="minorEastAsia" w:hAnsiTheme="minorHAnsi" w:cstheme="minorBidi"/>
            <w:sz w:val="22"/>
            <w:szCs w:val="22"/>
            <w:lang w:eastAsia="en-GB"/>
          </w:rPr>
          <w:tab/>
        </w:r>
        <w:r w:rsidR="000F27A9" w:rsidRPr="00057229">
          <w:rPr>
            <w:rStyle w:val="Hyperlink"/>
          </w:rPr>
          <w:t>Create a Vacancy class</w:t>
        </w:r>
        <w:r w:rsidR="000F27A9">
          <w:rPr>
            <w:webHidden/>
          </w:rPr>
          <w:tab/>
        </w:r>
        <w:r w:rsidR="000F27A9">
          <w:rPr>
            <w:webHidden/>
          </w:rPr>
          <w:fldChar w:fldCharType="begin"/>
        </w:r>
        <w:r w:rsidR="000F27A9">
          <w:rPr>
            <w:webHidden/>
          </w:rPr>
          <w:instrText xml:space="preserve"> PAGEREF _Toc460316666 \h </w:instrText>
        </w:r>
        <w:r w:rsidR="000F27A9">
          <w:rPr>
            <w:webHidden/>
          </w:rPr>
        </w:r>
        <w:r w:rsidR="000F27A9">
          <w:rPr>
            <w:webHidden/>
          </w:rPr>
          <w:fldChar w:fldCharType="separate"/>
        </w:r>
        <w:r w:rsidR="000F27A9">
          <w:rPr>
            <w:webHidden/>
          </w:rPr>
          <w:t>23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67" w:history="1">
        <w:r w:rsidR="000F27A9" w:rsidRPr="00057229">
          <w:rPr>
            <w:rStyle w:val="Hyperlink"/>
          </w:rPr>
          <w:t>3.2.2</w:t>
        </w:r>
        <w:r w:rsidR="000F27A9">
          <w:rPr>
            <w:rFonts w:asciiTheme="minorHAnsi" w:eastAsiaTheme="minorEastAsia" w:hAnsiTheme="minorHAnsi" w:cstheme="minorBidi"/>
            <w:sz w:val="22"/>
            <w:szCs w:val="22"/>
            <w:lang w:eastAsia="en-GB"/>
          </w:rPr>
          <w:tab/>
        </w:r>
        <w:r w:rsidR="000F27A9" w:rsidRPr="00057229">
          <w:rPr>
            <w:rStyle w:val="Hyperlink"/>
          </w:rPr>
          <w:t>Create Custom Data Classes</w:t>
        </w:r>
        <w:r w:rsidR="000F27A9">
          <w:rPr>
            <w:webHidden/>
          </w:rPr>
          <w:tab/>
        </w:r>
        <w:r w:rsidR="000F27A9">
          <w:rPr>
            <w:webHidden/>
          </w:rPr>
          <w:fldChar w:fldCharType="begin"/>
        </w:r>
        <w:r w:rsidR="000F27A9">
          <w:rPr>
            <w:webHidden/>
          </w:rPr>
          <w:instrText xml:space="preserve"> PAGEREF _Toc460316667 \h </w:instrText>
        </w:r>
        <w:r w:rsidR="000F27A9">
          <w:rPr>
            <w:webHidden/>
          </w:rPr>
        </w:r>
        <w:r w:rsidR="000F27A9">
          <w:rPr>
            <w:webHidden/>
          </w:rPr>
          <w:fldChar w:fldCharType="separate"/>
        </w:r>
        <w:r w:rsidR="000F27A9">
          <w:rPr>
            <w:webHidden/>
          </w:rPr>
          <w:t>25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68" w:history="1">
        <w:r w:rsidR="000F27A9" w:rsidRPr="00057229">
          <w:rPr>
            <w:rStyle w:val="Hyperlink"/>
            <w:highlight w:val="white"/>
            <w:lang w:eastAsia="en-GB"/>
          </w:rPr>
          <w:t>3.2.3</w:t>
        </w:r>
        <w:r w:rsidR="000F27A9">
          <w:rPr>
            <w:rFonts w:asciiTheme="minorHAnsi" w:eastAsiaTheme="minorEastAsia" w:hAnsiTheme="minorHAnsi" w:cstheme="minorBidi"/>
            <w:sz w:val="22"/>
            <w:szCs w:val="22"/>
            <w:lang w:eastAsia="en-GB"/>
          </w:rPr>
          <w:tab/>
        </w:r>
        <w:r w:rsidR="000F27A9" w:rsidRPr="00057229">
          <w:rPr>
            <w:rStyle w:val="Hyperlink"/>
            <w:highlight w:val="white"/>
            <w:lang w:eastAsia="en-GB"/>
          </w:rPr>
          <w:t>Create the Account Data Class</w:t>
        </w:r>
        <w:r w:rsidR="000F27A9">
          <w:rPr>
            <w:webHidden/>
          </w:rPr>
          <w:tab/>
        </w:r>
        <w:r w:rsidR="000F27A9">
          <w:rPr>
            <w:webHidden/>
          </w:rPr>
          <w:fldChar w:fldCharType="begin"/>
        </w:r>
        <w:r w:rsidR="000F27A9">
          <w:rPr>
            <w:webHidden/>
          </w:rPr>
          <w:instrText xml:space="preserve"> PAGEREF _Toc460316668 \h </w:instrText>
        </w:r>
        <w:r w:rsidR="000F27A9">
          <w:rPr>
            <w:webHidden/>
          </w:rPr>
        </w:r>
        <w:r w:rsidR="000F27A9">
          <w:rPr>
            <w:webHidden/>
          </w:rPr>
          <w:fldChar w:fldCharType="separate"/>
        </w:r>
        <w:r w:rsidR="000F27A9">
          <w:rPr>
            <w:webHidden/>
          </w:rPr>
          <w:t>27</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69" w:history="1">
        <w:r w:rsidR="000F27A9" w:rsidRPr="00057229">
          <w:rPr>
            <w:rStyle w:val="Hyperlink"/>
          </w:rPr>
          <w:t>3.2.4</w:t>
        </w:r>
        <w:r w:rsidR="000F27A9">
          <w:rPr>
            <w:rFonts w:asciiTheme="minorHAnsi" w:eastAsiaTheme="minorEastAsia" w:hAnsiTheme="minorHAnsi" w:cstheme="minorBidi"/>
            <w:sz w:val="22"/>
            <w:szCs w:val="22"/>
            <w:lang w:eastAsia="en-GB"/>
          </w:rPr>
          <w:tab/>
        </w:r>
        <w:r w:rsidR="000F27A9" w:rsidRPr="00057229">
          <w:rPr>
            <w:rStyle w:val="Hyperlink"/>
          </w:rPr>
          <w:t>OutputData class</w:t>
        </w:r>
        <w:r w:rsidR="000F27A9">
          <w:rPr>
            <w:webHidden/>
          </w:rPr>
          <w:tab/>
        </w:r>
        <w:r w:rsidR="000F27A9">
          <w:rPr>
            <w:webHidden/>
          </w:rPr>
          <w:fldChar w:fldCharType="begin"/>
        </w:r>
        <w:r w:rsidR="000F27A9">
          <w:rPr>
            <w:webHidden/>
          </w:rPr>
          <w:instrText xml:space="preserve"> PAGEREF _Toc460316669 \h </w:instrText>
        </w:r>
        <w:r w:rsidR="000F27A9">
          <w:rPr>
            <w:webHidden/>
          </w:rPr>
        </w:r>
        <w:r w:rsidR="000F27A9">
          <w:rPr>
            <w:webHidden/>
          </w:rPr>
          <w:fldChar w:fldCharType="separate"/>
        </w:r>
        <w:r w:rsidR="000F27A9">
          <w:rPr>
            <w:webHidden/>
          </w:rPr>
          <w:t>28</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0" w:history="1">
        <w:r w:rsidR="000F27A9" w:rsidRPr="00057229">
          <w:rPr>
            <w:rStyle w:val="Hyperlink"/>
          </w:rPr>
          <w:t>3.2.5</w:t>
        </w:r>
        <w:r w:rsidR="000F27A9">
          <w:rPr>
            <w:rFonts w:asciiTheme="minorHAnsi" w:eastAsiaTheme="minorEastAsia" w:hAnsiTheme="minorHAnsi" w:cstheme="minorBidi"/>
            <w:sz w:val="22"/>
            <w:szCs w:val="22"/>
            <w:lang w:eastAsia="en-GB"/>
          </w:rPr>
          <w:tab/>
        </w:r>
        <w:r w:rsidR="000F27A9" w:rsidRPr="00057229">
          <w:rPr>
            <w:rStyle w:val="Hyperlink"/>
          </w:rPr>
          <w:t>Create the Settings Factory</w:t>
        </w:r>
        <w:r w:rsidR="000F27A9">
          <w:rPr>
            <w:webHidden/>
          </w:rPr>
          <w:tab/>
        </w:r>
        <w:r w:rsidR="000F27A9">
          <w:rPr>
            <w:webHidden/>
          </w:rPr>
          <w:fldChar w:fldCharType="begin"/>
        </w:r>
        <w:r w:rsidR="000F27A9">
          <w:rPr>
            <w:webHidden/>
          </w:rPr>
          <w:instrText xml:space="preserve"> PAGEREF _Toc460316670 \h </w:instrText>
        </w:r>
        <w:r w:rsidR="000F27A9">
          <w:rPr>
            <w:webHidden/>
          </w:rPr>
        </w:r>
        <w:r w:rsidR="000F27A9">
          <w:rPr>
            <w:webHidden/>
          </w:rPr>
          <w:fldChar w:fldCharType="separate"/>
        </w:r>
        <w:r w:rsidR="000F27A9">
          <w:rPr>
            <w:webHidden/>
          </w:rPr>
          <w:t>29</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1" w:history="1">
        <w:r w:rsidR="000F27A9" w:rsidRPr="00057229">
          <w:rPr>
            <w:rStyle w:val="Hyperlink"/>
          </w:rPr>
          <w:t>3.2.6</w:t>
        </w:r>
        <w:r w:rsidR="000F27A9">
          <w:rPr>
            <w:rFonts w:asciiTheme="minorHAnsi" w:eastAsiaTheme="minorEastAsia" w:hAnsiTheme="minorHAnsi" w:cstheme="minorBidi"/>
            <w:sz w:val="22"/>
            <w:szCs w:val="22"/>
            <w:lang w:eastAsia="en-GB"/>
          </w:rPr>
          <w:tab/>
        </w:r>
        <w:r w:rsidR="000F27A9" w:rsidRPr="00057229">
          <w:rPr>
            <w:rStyle w:val="Hyperlink"/>
          </w:rPr>
          <w:t>Create the Channel Class</w:t>
        </w:r>
        <w:r w:rsidR="000F27A9">
          <w:rPr>
            <w:webHidden/>
          </w:rPr>
          <w:tab/>
        </w:r>
        <w:r w:rsidR="000F27A9">
          <w:rPr>
            <w:webHidden/>
          </w:rPr>
          <w:fldChar w:fldCharType="begin"/>
        </w:r>
        <w:r w:rsidR="000F27A9">
          <w:rPr>
            <w:webHidden/>
          </w:rPr>
          <w:instrText xml:space="preserve"> PAGEREF _Toc460316671 \h </w:instrText>
        </w:r>
        <w:r w:rsidR="000F27A9">
          <w:rPr>
            <w:webHidden/>
          </w:rPr>
        </w:r>
        <w:r w:rsidR="000F27A9">
          <w:rPr>
            <w:webHidden/>
          </w:rPr>
          <w:fldChar w:fldCharType="separate"/>
        </w:r>
        <w:r w:rsidR="000F27A9">
          <w:rPr>
            <w:webHidden/>
          </w:rPr>
          <w:t>30</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672" w:history="1">
        <w:r w:rsidR="000F27A9" w:rsidRPr="00057229">
          <w:rPr>
            <w:rStyle w:val="Hyperlink"/>
          </w:rPr>
          <w:t>4</w:t>
        </w:r>
        <w:r w:rsidR="000F27A9">
          <w:rPr>
            <w:rFonts w:asciiTheme="minorHAnsi" w:eastAsiaTheme="minorEastAsia" w:hAnsiTheme="minorHAnsi" w:cstheme="minorBidi"/>
            <w:b w:val="0"/>
            <w:i w:val="0"/>
            <w:sz w:val="22"/>
            <w:szCs w:val="22"/>
            <w:lang w:eastAsia="en-GB"/>
          </w:rPr>
          <w:tab/>
        </w:r>
        <w:r w:rsidR="000F27A9" w:rsidRPr="00057229">
          <w:rPr>
            <w:rStyle w:val="Hyperlink"/>
          </w:rPr>
          <w:t>Create Test Classes</w:t>
        </w:r>
        <w:r w:rsidR="000F27A9">
          <w:rPr>
            <w:webHidden/>
          </w:rPr>
          <w:tab/>
        </w:r>
        <w:r w:rsidR="000F27A9">
          <w:rPr>
            <w:webHidden/>
          </w:rPr>
          <w:fldChar w:fldCharType="begin"/>
        </w:r>
        <w:r w:rsidR="000F27A9">
          <w:rPr>
            <w:webHidden/>
          </w:rPr>
          <w:instrText xml:space="preserve"> PAGEREF _Toc460316672 \h </w:instrText>
        </w:r>
        <w:r w:rsidR="000F27A9">
          <w:rPr>
            <w:webHidden/>
          </w:rPr>
        </w:r>
        <w:r w:rsidR="000F27A9">
          <w:rPr>
            <w:webHidden/>
          </w:rPr>
          <w:fldChar w:fldCharType="separate"/>
        </w:r>
        <w:r w:rsidR="000F27A9">
          <w:rPr>
            <w:webHidden/>
          </w:rPr>
          <w:t>31</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73" w:history="1">
        <w:r w:rsidR="000F27A9" w:rsidRPr="00057229">
          <w:rPr>
            <w:rStyle w:val="Hyperlink"/>
          </w:rPr>
          <w:t>4.1</w:t>
        </w:r>
        <w:r w:rsidR="000F27A9">
          <w:rPr>
            <w:rFonts w:asciiTheme="minorHAnsi" w:eastAsiaTheme="minorEastAsia" w:hAnsiTheme="minorHAnsi" w:cstheme="minorBidi"/>
            <w:sz w:val="22"/>
            <w:szCs w:val="22"/>
            <w:lang w:eastAsia="en-GB"/>
          </w:rPr>
          <w:tab/>
        </w:r>
        <w:r w:rsidR="000F27A9" w:rsidRPr="00057229">
          <w:rPr>
            <w:rStyle w:val="Hyperlink"/>
          </w:rPr>
          <w:t>Create a Content Class</w:t>
        </w:r>
        <w:r w:rsidR="000F27A9">
          <w:rPr>
            <w:webHidden/>
          </w:rPr>
          <w:tab/>
        </w:r>
        <w:r w:rsidR="000F27A9">
          <w:rPr>
            <w:webHidden/>
          </w:rPr>
          <w:fldChar w:fldCharType="begin"/>
        </w:r>
        <w:r w:rsidR="000F27A9">
          <w:rPr>
            <w:webHidden/>
          </w:rPr>
          <w:instrText xml:space="preserve"> PAGEREF _Toc460316673 \h </w:instrText>
        </w:r>
        <w:r w:rsidR="000F27A9">
          <w:rPr>
            <w:webHidden/>
          </w:rPr>
        </w:r>
        <w:r w:rsidR="000F27A9">
          <w:rPr>
            <w:webHidden/>
          </w:rPr>
          <w:fldChar w:fldCharType="separate"/>
        </w:r>
        <w:r w:rsidR="000F27A9">
          <w:rPr>
            <w:webHidden/>
          </w:rPr>
          <w:t>32</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4" w:history="1">
        <w:r w:rsidR="000F27A9" w:rsidRPr="00057229">
          <w:rPr>
            <w:rStyle w:val="Hyperlink"/>
          </w:rPr>
          <w:t>4.1.1</w:t>
        </w:r>
        <w:r w:rsidR="000F27A9">
          <w:rPr>
            <w:rFonts w:asciiTheme="minorHAnsi" w:eastAsiaTheme="minorEastAsia" w:hAnsiTheme="minorHAnsi" w:cstheme="minorBidi"/>
            <w:sz w:val="22"/>
            <w:szCs w:val="22"/>
            <w:lang w:eastAsia="en-GB"/>
          </w:rPr>
          <w:tab/>
        </w:r>
        <w:r w:rsidR="000F27A9" w:rsidRPr="00057229">
          <w:rPr>
            <w:rStyle w:val="Hyperlink"/>
          </w:rPr>
          <w:t>JobserveContent.cs</w:t>
        </w:r>
        <w:r w:rsidR="000F27A9">
          <w:rPr>
            <w:webHidden/>
          </w:rPr>
          <w:tab/>
        </w:r>
        <w:r w:rsidR="000F27A9">
          <w:rPr>
            <w:webHidden/>
          </w:rPr>
          <w:fldChar w:fldCharType="begin"/>
        </w:r>
        <w:r w:rsidR="000F27A9">
          <w:rPr>
            <w:webHidden/>
          </w:rPr>
          <w:instrText xml:space="preserve"> PAGEREF _Toc460316674 \h </w:instrText>
        </w:r>
        <w:r w:rsidR="000F27A9">
          <w:rPr>
            <w:webHidden/>
          </w:rPr>
        </w:r>
        <w:r w:rsidR="000F27A9">
          <w:rPr>
            <w:webHidden/>
          </w:rPr>
          <w:fldChar w:fldCharType="separate"/>
        </w:r>
        <w:r w:rsidR="000F27A9">
          <w:rPr>
            <w:webHidden/>
          </w:rPr>
          <w:t>32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75" w:history="1">
        <w:r w:rsidR="000F27A9" w:rsidRPr="00057229">
          <w:rPr>
            <w:rStyle w:val="Hyperlink"/>
          </w:rPr>
          <w:t>4.2</w:t>
        </w:r>
        <w:r w:rsidR="000F27A9">
          <w:rPr>
            <w:rFonts w:asciiTheme="minorHAnsi" w:eastAsiaTheme="minorEastAsia" w:hAnsiTheme="minorHAnsi" w:cstheme="minorBidi"/>
            <w:sz w:val="22"/>
            <w:szCs w:val="22"/>
            <w:lang w:eastAsia="en-GB"/>
          </w:rPr>
          <w:tab/>
        </w:r>
        <w:r w:rsidR="000F27A9" w:rsidRPr="00057229">
          <w:rPr>
            <w:rStyle w:val="Hyperlink"/>
          </w:rPr>
          <w:t>Create a Debug Mode Unit Test</w:t>
        </w:r>
        <w:r w:rsidR="000F27A9">
          <w:rPr>
            <w:webHidden/>
          </w:rPr>
          <w:tab/>
        </w:r>
        <w:r w:rsidR="000F27A9">
          <w:rPr>
            <w:webHidden/>
          </w:rPr>
          <w:fldChar w:fldCharType="begin"/>
        </w:r>
        <w:r w:rsidR="000F27A9">
          <w:rPr>
            <w:webHidden/>
          </w:rPr>
          <w:instrText xml:space="preserve"> PAGEREF _Toc460316675 \h </w:instrText>
        </w:r>
        <w:r w:rsidR="000F27A9">
          <w:rPr>
            <w:webHidden/>
          </w:rPr>
        </w:r>
        <w:r w:rsidR="000F27A9">
          <w:rPr>
            <w:webHidden/>
          </w:rPr>
          <w:fldChar w:fldCharType="separate"/>
        </w:r>
        <w:r w:rsidR="000F27A9">
          <w:rPr>
            <w:webHidden/>
          </w:rPr>
          <w:t>33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6" w:history="1">
        <w:r w:rsidR="000F27A9" w:rsidRPr="00057229">
          <w:rPr>
            <w:rStyle w:val="Hyperlink"/>
          </w:rPr>
          <w:t>4.2.1</w:t>
        </w:r>
        <w:r w:rsidR="000F27A9">
          <w:rPr>
            <w:rFonts w:asciiTheme="minorHAnsi" w:eastAsiaTheme="minorEastAsia" w:hAnsiTheme="minorHAnsi" w:cstheme="minorBidi"/>
            <w:sz w:val="22"/>
            <w:szCs w:val="22"/>
            <w:lang w:eastAsia="en-GB"/>
          </w:rPr>
          <w:tab/>
        </w:r>
        <w:r w:rsidR="000F27A9" w:rsidRPr="00057229">
          <w:rPr>
            <w:rStyle w:val="Hyperlink"/>
          </w:rPr>
          <w:t>Running our First Test</w:t>
        </w:r>
        <w:r w:rsidR="000F27A9">
          <w:rPr>
            <w:webHidden/>
          </w:rPr>
          <w:tab/>
        </w:r>
        <w:r w:rsidR="000F27A9">
          <w:rPr>
            <w:webHidden/>
          </w:rPr>
          <w:fldChar w:fldCharType="begin"/>
        </w:r>
        <w:r w:rsidR="000F27A9">
          <w:rPr>
            <w:webHidden/>
          </w:rPr>
          <w:instrText xml:space="preserve"> PAGEREF _Toc460316676 \h </w:instrText>
        </w:r>
        <w:r w:rsidR="000F27A9">
          <w:rPr>
            <w:webHidden/>
          </w:rPr>
        </w:r>
        <w:r w:rsidR="000F27A9">
          <w:rPr>
            <w:webHidden/>
          </w:rPr>
          <w:fldChar w:fldCharType="separate"/>
        </w:r>
        <w:r w:rsidR="000F27A9">
          <w:rPr>
            <w:webHidden/>
          </w:rPr>
          <w:t>34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7" w:history="1">
        <w:r w:rsidR="000F27A9" w:rsidRPr="00057229">
          <w:rPr>
            <w:rStyle w:val="Hyperlink"/>
          </w:rPr>
          <w:t>4.2.2</w:t>
        </w:r>
        <w:r w:rsidR="000F27A9">
          <w:rPr>
            <w:rFonts w:asciiTheme="minorHAnsi" w:eastAsiaTheme="minorEastAsia" w:hAnsiTheme="minorHAnsi" w:cstheme="minorBidi"/>
            <w:sz w:val="22"/>
            <w:szCs w:val="22"/>
            <w:lang w:eastAsia="en-GB"/>
          </w:rPr>
          <w:tab/>
        </w:r>
        <w:r w:rsidR="000F27A9" w:rsidRPr="00057229">
          <w:rPr>
            <w:rStyle w:val="Hyperlink"/>
          </w:rPr>
          <w:t>Fixing our First Unit Test</w:t>
        </w:r>
        <w:r w:rsidR="000F27A9">
          <w:rPr>
            <w:webHidden/>
          </w:rPr>
          <w:tab/>
        </w:r>
        <w:r w:rsidR="000F27A9">
          <w:rPr>
            <w:webHidden/>
          </w:rPr>
          <w:fldChar w:fldCharType="begin"/>
        </w:r>
        <w:r w:rsidR="000F27A9">
          <w:rPr>
            <w:webHidden/>
          </w:rPr>
          <w:instrText xml:space="preserve"> PAGEREF _Toc460316677 \h </w:instrText>
        </w:r>
        <w:r w:rsidR="000F27A9">
          <w:rPr>
            <w:webHidden/>
          </w:rPr>
        </w:r>
        <w:r w:rsidR="000F27A9">
          <w:rPr>
            <w:webHidden/>
          </w:rPr>
          <w:fldChar w:fldCharType="separate"/>
        </w:r>
        <w:r w:rsidR="000F27A9">
          <w:rPr>
            <w:webHidden/>
          </w:rPr>
          <w:t>34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8" w:history="1">
        <w:r w:rsidR="000F27A9" w:rsidRPr="00057229">
          <w:rPr>
            <w:rStyle w:val="Hyperlink"/>
          </w:rPr>
          <w:t>4.2.3</w:t>
        </w:r>
        <w:r w:rsidR="000F27A9">
          <w:rPr>
            <w:rFonts w:asciiTheme="minorHAnsi" w:eastAsiaTheme="minorEastAsia" w:hAnsiTheme="minorHAnsi" w:cstheme="minorBidi"/>
            <w:sz w:val="22"/>
            <w:szCs w:val="22"/>
            <w:lang w:eastAsia="en-GB"/>
          </w:rPr>
          <w:tab/>
        </w:r>
        <w:r w:rsidR="000F27A9" w:rsidRPr="00057229">
          <w:rPr>
            <w:rStyle w:val="Hyperlink"/>
          </w:rPr>
          <w:t>Parsing the Response</w:t>
        </w:r>
        <w:r w:rsidR="000F27A9">
          <w:rPr>
            <w:webHidden/>
          </w:rPr>
          <w:tab/>
        </w:r>
        <w:r w:rsidR="000F27A9">
          <w:rPr>
            <w:webHidden/>
          </w:rPr>
          <w:fldChar w:fldCharType="begin"/>
        </w:r>
        <w:r w:rsidR="000F27A9">
          <w:rPr>
            <w:webHidden/>
          </w:rPr>
          <w:instrText xml:space="preserve"> PAGEREF _Toc460316678 \h </w:instrText>
        </w:r>
        <w:r w:rsidR="000F27A9">
          <w:rPr>
            <w:webHidden/>
          </w:rPr>
        </w:r>
        <w:r w:rsidR="000F27A9">
          <w:rPr>
            <w:webHidden/>
          </w:rPr>
          <w:fldChar w:fldCharType="separate"/>
        </w:r>
        <w:r w:rsidR="000F27A9">
          <w:rPr>
            <w:webHidden/>
          </w:rPr>
          <w:t>35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79" w:history="1">
        <w:r w:rsidR="000F27A9" w:rsidRPr="00057229">
          <w:rPr>
            <w:rStyle w:val="Hyperlink"/>
          </w:rPr>
          <w:t>4.2.4</w:t>
        </w:r>
        <w:r w:rsidR="000F27A9">
          <w:rPr>
            <w:rFonts w:asciiTheme="minorHAnsi" w:eastAsiaTheme="minorEastAsia" w:hAnsiTheme="minorHAnsi" w:cstheme="minorBidi"/>
            <w:sz w:val="22"/>
            <w:szCs w:val="22"/>
            <w:lang w:eastAsia="en-GB"/>
          </w:rPr>
          <w:tab/>
        </w:r>
        <w:r w:rsidR="000F27A9" w:rsidRPr="00057229">
          <w:rPr>
            <w:rStyle w:val="Hyperlink"/>
          </w:rPr>
          <w:t>A Working Unit Test</w:t>
        </w:r>
        <w:r w:rsidR="000F27A9">
          <w:rPr>
            <w:webHidden/>
          </w:rPr>
          <w:tab/>
        </w:r>
        <w:r w:rsidR="000F27A9">
          <w:rPr>
            <w:webHidden/>
          </w:rPr>
          <w:fldChar w:fldCharType="begin"/>
        </w:r>
        <w:r w:rsidR="000F27A9">
          <w:rPr>
            <w:webHidden/>
          </w:rPr>
          <w:instrText xml:space="preserve"> PAGEREF _Toc460316679 \h </w:instrText>
        </w:r>
        <w:r w:rsidR="000F27A9">
          <w:rPr>
            <w:webHidden/>
          </w:rPr>
        </w:r>
        <w:r w:rsidR="000F27A9">
          <w:rPr>
            <w:webHidden/>
          </w:rPr>
          <w:fldChar w:fldCharType="separate"/>
        </w:r>
        <w:r w:rsidR="000F27A9">
          <w:rPr>
            <w:webHidden/>
          </w:rPr>
          <w:t>36</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80" w:history="1">
        <w:r w:rsidR="000F27A9" w:rsidRPr="00057229">
          <w:rPr>
            <w:rStyle w:val="Hyperlink"/>
          </w:rPr>
          <w:t>4.3</w:t>
        </w:r>
        <w:r w:rsidR="000F27A9">
          <w:rPr>
            <w:rFonts w:asciiTheme="minorHAnsi" w:eastAsiaTheme="minorEastAsia" w:hAnsiTheme="minorHAnsi" w:cstheme="minorBidi"/>
            <w:sz w:val="22"/>
            <w:szCs w:val="22"/>
            <w:lang w:eastAsia="en-GB"/>
          </w:rPr>
          <w:tab/>
        </w:r>
        <w:r w:rsidR="000F27A9" w:rsidRPr="00057229">
          <w:rPr>
            <w:rStyle w:val="Hyperlink"/>
          </w:rPr>
          <w:t>Create Test Mode Unit Test Class</w:t>
        </w:r>
        <w:r w:rsidR="000F27A9">
          <w:rPr>
            <w:webHidden/>
          </w:rPr>
          <w:tab/>
        </w:r>
        <w:r w:rsidR="000F27A9">
          <w:rPr>
            <w:webHidden/>
          </w:rPr>
          <w:fldChar w:fldCharType="begin"/>
        </w:r>
        <w:r w:rsidR="000F27A9">
          <w:rPr>
            <w:webHidden/>
          </w:rPr>
          <w:instrText xml:space="preserve"> PAGEREF _Toc460316680 \h </w:instrText>
        </w:r>
        <w:r w:rsidR="000F27A9">
          <w:rPr>
            <w:webHidden/>
          </w:rPr>
        </w:r>
        <w:r w:rsidR="000F27A9">
          <w:rPr>
            <w:webHidden/>
          </w:rPr>
          <w:fldChar w:fldCharType="separate"/>
        </w:r>
        <w:r w:rsidR="000F27A9">
          <w:rPr>
            <w:webHidden/>
          </w:rPr>
          <w:t>36</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81" w:history="1">
        <w:r w:rsidR="000F27A9" w:rsidRPr="00057229">
          <w:rPr>
            <w:rStyle w:val="Hyperlink"/>
          </w:rPr>
          <w:t>4.4</w:t>
        </w:r>
        <w:r w:rsidR="000F27A9">
          <w:rPr>
            <w:rFonts w:asciiTheme="minorHAnsi" w:eastAsiaTheme="minorEastAsia" w:hAnsiTheme="minorHAnsi" w:cstheme="minorBidi"/>
            <w:sz w:val="22"/>
            <w:szCs w:val="22"/>
            <w:lang w:eastAsia="en-GB"/>
          </w:rPr>
          <w:tab/>
        </w:r>
        <w:r w:rsidR="000F27A9" w:rsidRPr="00057229">
          <w:rPr>
            <w:rStyle w:val="Hyperlink"/>
          </w:rPr>
          <w:t>Create a Production Mode Unit Test Class</w:t>
        </w:r>
        <w:r w:rsidR="000F27A9">
          <w:rPr>
            <w:webHidden/>
          </w:rPr>
          <w:tab/>
        </w:r>
        <w:r w:rsidR="000F27A9">
          <w:rPr>
            <w:webHidden/>
          </w:rPr>
          <w:fldChar w:fldCharType="begin"/>
        </w:r>
        <w:r w:rsidR="000F27A9">
          <w:rPr>
            <w:webHidden/>
          </w:rPr>
          <w:instrText xml:space="preserve"> PAGEREF _Toc460316681 \h </w:instrText>
        </w:r>
        <w:r w:rsidR="000F27A9">
          <w:rPr>
            <w:webHidden/>
          </w:rPr>
        </w:r>
        <w:r w:rsidR="000F27A9">
          <w:rPr>
            <w:webHidden/>
          </w:rPr>
          <w:fldChar w:fldCharType="separate"/>
        </w:r>
        <w:r w:rsidR="000F27A9">
          <w:rPr>
            <w:webHidden/>
          </w:rPr>
          <w:t>37</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682" w:history="1">
        <w:r w:rsidR="000F27A9" w:rsidRPr="00057229">
          <w:rPr>
            <w:rStyle w:val="Hyperlink"/>
          </w:rPr>
          <w:t>5</w:t>
        </w:r>
        <w:r w:rsidR="000F27A9">
          <w:rPr>
            <w:rFonts w:asciiTheme="minorHAnsi" w:eastAsiaTheme="minorEastAsia" w:hAnsiTheme="minorHAnsi" w:cstheme="minorBidi"/>
            <w:b w:val="0"/>
            <w:i w:val="0"/>
            <w:sz w:val="22"/>
            <w:szCs w:val="22"/>
            <w:lang w:eastAsia="en-GB"/>
          </w:rPr>
          <w:tab/>
        </w:r>
        <w:r w:rsidR="000F27A9" w:rsidRPr="00057229">
          <w:rPr>
            <w:rStyle w:val="Hyperlink"/>
          </w:rPr>
          <w:t>Building the Request</w:t>
        </w:r>
        <w:r w:rsidR="000F27A9">
          <w:rPr>
            <w:webHidden/>
          </w:rPr>
          <w:tab/>
        </w:r>
        <w:r w:rsidR="000F27A9">
          <w:rPr>
            <w:webHidden/>
          </w:rPr>
          <w:fldChar w:fldCharType="begin"/>
        </w:r>
        <w:r w:rsidR="000F27A9">
          <w:rPr>
            <w:webHidden/>
          </w:rPr>
          <w:instrText xml:space="preserve"> PAGEREF _Toc460316682 \h </w:instrText>
        </w:r>
        <w:r w:rsidR="000F27A9">
          <w:rPr>
            <w:webHidden/>
          </w:rPr>
        </w:r>
        <w:r w:rsidR="000F27A9">
          <w:rPr>
            <w:webHidden/>
          </w:rPr>
          <w:fldChar w:fldCharType="separate"/>
        </w:r>
        <w:r w:rsidR="000F27A9">
          <w:rPr>
            <w:webHidden/>
          </w:rPr>
          <w:t>39</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83" w:history="1">
        <w:r w:rsidR="000F27A9" w:rsidRPr="00057229">
          <w:rPr>
            <w:rStyle w:val="Hyperlink"/>
          </w:rPr>
          <w:t>5.1</w:t>
        </w:r>
        <w:r w:rsidR="000F27A9">
          <w:rPr>
            <w:rFonts w:asciiTheme="minorHAnsi" w:eastAsiaTheme="minorEastAsia" w:hAnsiTheme="minorHAnsi" w:cstheme="minorBidi"/>
            <w:sz w:val="22"/>
            <w:szCs w:val="22"/>
            <w:lang w:eastAsia="en-GB"/>
          </w:rPr>
          <w:tab/>
        </w:r>
        <w:r w:rsidR="000F27A9" w:rsidRPr="00057229">
          <w:rPr>
            <w:rStyle w:val="Hyperlink"/>
          </w:rPr>
          <w:t>Request Types</w:t>
        </w:r>
        <w:r w:rsidR="000F27A9">
          <w:rPr>
            <w:webHidden/>
          </w:rPr>
          <w:tab/>
        </w:r>
        <w:r w:rsidR="000F27A9">
          <w:rPr>
            <w:webHidden/>
          </w:rPr>
          <w:fldChar w:fldCharType="begin"/>
        </w:r>
        <w:r w:rsidR="000F27A9">
          <w:rPr>
            <w:webHidden/>
          </w:rPr>
          <w:instrText xml:space="preserve"> PAGEREF _Toc460316683 \h </w:instrText>
        </w:r>
        <w:r w:rsidR="000F27A9">
          <w:rPr>
            <w:webHidden/>
          </w:rPr>
        </w:r>
        <w:r w:rsidR="000F27A9">
          <w:rPr>
            <w:webHidden/>
          </w:rPr>
          <w:fldChar w:fldCharType="separate"/>
        </w:r>
        <w:r w:rsidR="000F27A9">
          <w:rPr>
            <w:webHidden/>
          </w:rPr>
          <w:t>39</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84" w:history="1">
        <w:r w:rsidR="000F27A9" w:rsidRPr="00057229">
          <w:rPr>
            <w:rStyle w:val="Hyperlink"/>
          </w:rPr>
          <w:t>5.2</w:t>
        </w:r>
        <w:r w:rsidR="000F27A9">
          <w:rPr>
            <w:rFonts w:asciiTheme="minorHAnsi" w:eastAsiaTheme="minorEastAsia" w:hAnsiTheme="minorHAnsi" w:cstheme="minorBidi"/>
            <w:sz w:val="22"/>
            <w:szCs w:val="22"/>
            <w:lang w:eastAsia="en-GB"/>
          </w:rPr>
          <w:tab/>
        </w:r>
        <w:r w:rsidR="000F27A9" w:rsidRPr="00057229">
          <w:rPr>
            <w:rStyle w:val="Hyperlink"/>
          </w:rPr>
          <w:t>Base Class</w:t>
        </w:r>
        <w:r w:rsidR="000F27A9">
          <w:rPr>
            <w:webHidden/>
          </w:rPr>
          <w:tab/>
        </w:r>
        <w:r w:rsidR="000F27A9">
          <w:rPr>
            <w:webHidden/>
          </w:rPr>
          <w:fldChar w:fldCharType="begin"/>
        </w:r>
        <w:r w:rsidR="000F27A9">
          <w:rPr>
            <w:webHidden/>
          </w:rPr>
          <w:instrText xml:space="preserve"> PAGEREF _Toc460316684 \h </w:instrText>
        </w:r>
        <w:r w:rsidR="000F27A9">
          <w:rPr>
            <w:webHidden/>
          </w:rPr>
        </w:r>
        <w:r w:rsidR="000F27A9">
          <w:rPr>
            <w:webHidden/>
          </w:rPr>
          <w:fldChar w:fldCharType="separate"/>
        </w:r>
        <w:r w:rsidR="000F27A9">
          <w:rPr>
            <w:webHidden/>
          </w:rPr>
          <w:t>40</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85" w:history="1">
        <w:r w:rsidR="000F27A9" w:rsidRPr="00057229">
          <w:rPr>
            <w:rStyle w:val="Hyperlink"/>
          </w:rPr>
          <w:t>5.2.1</w:t>
        </w:r>
        <w:r w:rsidR="000F27A9">
          <w:rPr>
            <w:rFonts w:asciiTheme="minorHAnsi" w:eastAsiaTheme="minorEastAsia" w:hAnsiTheme="minorHAnsi" w:cstheme="minorBidi"/>
            <w:sz w:val="22"/>
            <w:szCs w:val="22"/>
            <w:lang w:eastAsia="en-GB"/>
          </w:rPr>
          <w:tab/>
        </w:r>
        <w:r w:rsidR="000F27A9" w:rsidRPr="00057229">
          <w:rPr>
            <w:rStyle w:val="Hyperlink"/>
          </w:rPr>
          <w:t>RequestBase</w:t>
        </w:r>
        <w:r w:rsidR="000F27A9">
          <w:rPr>
            <w:webHidden/>
          </w:rPr>
          <w:tab/>
        </w:r>
        <w:r w:rsidR="000F27A9">
          <w:rPr>
            <w:webHidden/>
          </w:rPr>
          <w:fldChar w:fldCharType="begin"/>
        </w:r>
        <w:r w:rsidR="000F27A9">
          <w:rPr>
            <w:webHidden/>
          </w:rPr>
          <w:instrText xml:space="preserve"> PAGEREF _Toc460316685 \h </w:instrText>
        </w:r>
        <w:r w:rsidR="000F27A9">
          <w:rPr>
            <w:webHidden/>
          </w:rPr>
        </w:r>
        <w:r w:rsidR="000F27A9">
          <w:rPr>
            <w:webHidden/>
          </w:rPr>
          <w:fldChar w:fldCharType="separate"/>
        </w:r>
        <w:r w:rsidR="000F27A9">
          <w:rPr>
            <w:webHidden/>
          </w:rPr>
          <w:t>40</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86" w:history="1">
        <w:r w:rsidR="000F27A9" w:rsidRPr="00057229">
          <w:rPr>
            <w:rStyle w:val="Hyperlink"/>
            <w:highlight w:val="white"/>
            <w:lang w:eastAsia="en-GB"/>
          </w:rPr>
          <w:t>5.2.2</w:t>
        </w:r>
        <w:r w:rsidR="000F27A9">
          <w:rPr>
            <w:rFonts w:asciiTheme="minorHAnsi" w:eastAsiaTheme="minorEastAsia" w:hAnsiTheme="minorHAnsi" w:cstheme="minorBidi"/>
            <w:sz w:val="22"/>
            <w:szCs w:val="22"/>
            <w:lang w:eastAsia="en-GB"/>
          </w:rPr>
          <w:tab/>
        </w:r>
        <w:r w:rsidR="000F27A9" w:rsidRPr="00057229">
          <w:rPr>
            <w:rStyle w:val="Hyperlink"/>
            <w:highlight w:val="white"/>
            <w:lang w:eastAsia="en-GB"/>
          </w:rPr>
          <w:t>UpdatableRequest</w:t>
        </w:r>
        <w:r w:rsidR="000F27A9">
          <w:rPr>
            <w:webHidden/>
          </w:rPr>
          <w:tab/>
        </w:r>
        <w:r w:rsidR="000F27A9">
          <w:rPr>
            <w:webHidden/>
          </w:rPr>
          <w:fldChar w:fldCharType="begin"/>
        </w:r>
        <w:r w:rsidR="000F27A9">
          <w:rPr>
            <w:webHidden/>
          </w:rPr>
          <w:instrText xml:space="preserve"> PAGEREF _Toc460316686 \h </w:instrText>
        </w:r>
        <w:r w:rsidR="000F27A9">
          <w:rPr>
            <w:webHidden/>
          </w:rPr>
        </w:r>
        <w:r w:rsidR="000F27A9">
          <w:rPr>
            <w:webHidden/>
          </w:rPr>
          <w:fldChar w:fldCharType="separate"/>
        </w:r>
        <w:r w:rsidR="000F27A9">
          <w:rPr>
            <w:webHidden/>
          </w:rPr>
          <w:t>41</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87" w:history="1">
        <w:r w:rsidR="000F27A9" w:rsidRPr="00057229">
          <w:rPr>
            <w:rStyle w:val="Hyperlink"/>
          </w:rPr>
          <w:t>5.3</w:t>
        </w:r>
        <w:r w:rsidR="000F27A9">
          <w:rPr>
            <w:rFonts w:asciiTheme="minorHAnsi" w:eastAsiaTheme="minorEastAsia" w:hAnsiTheme="minorHAnsi" w:cstheme="minorBidi"/>
            <w:sz w:val="22"/>
            <w:szCs w:val="22"/>
            <w:lang w:eastAsia="en-GB"/>
          </w:rPr>
          <w:tab/>
        </w:r>
        <w:r w:rsidR="000F27A9" w:rsidRPr="00057229">
          <w:rPr>
            <w:rStyle w:val="Hyperlink"/>
          </w:rPr>
          <w:t>Concrete Classes</w:t>
        </w:r>
        <w:r w:rsidR="000F27A9">
          <w:rPr>
            <w:webHidden/>
          </w:rPr>
          <w:tab/>
        </w:r>
        <w:r w:rsidR="000F27A9">
          <w:rPr>
            <w:webHidden/>
          </w:rPr>
          <w:fldChar w:fldCharType="begin"/>
        </w:r>
        <w:r w:rsidR="000F27A9">
          <w:rPr>
            <w:webHidden/>
          </w:rPr>
          <w:instrText xml:space="preserve"> PAGEREF _Toc460316687 \h </w:instrText>
        </w:r>
        <w:r w:rsidR="000F27A9">
          <w:rPr>
            <w:webHidden/>
          </w:rPr>
        </w:r>
        <w:r w:rsidR="000F27A9">
          <w:rPr>
            <w:webHidden/>
          </w:rPr>
          <w:fldChar w:fldCharType="separate"/>
        </w:r>
        <w:r w:rsidR="000F27A9">
          <w:rPr>
            <w:webHidden/>
          </w:rPr>
          <w:t>41</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88" w:history="1">
        <w:r w:rsidR="000F27A9" w:rsidRPr="00057229">
          <w:rPr>
            <w:rStyle w:val="Hyperlink"/>
          </w:rPr>
          <w:t>5.3.1</w:t>
        </w:r>
        <w:r w:rsidR="000F27A9">
          <w:rPr>
            <w:rFonts w:asciiTheme="minorHAnsi" w:eastAsiaTheme="minorEastAsia" w:hAnsiTheme="minorHAnsi" w:cstheme="minorBidi"/>
            <w:sz w:val="22"/>
            <w:szCs w:val="22"/>
            <w:lang w:eastAsia="en-GB"/>
          </w:rPr>
          <w:tab/>
        </w:r>
        <w:r w:rsidR="000F27A9" w:rsidRPr="00057229">
          <w:rPr>
            <w:rStyle w:val="Hyperlink"/>
          </w:rPr>
          <w:t>PostRequest</w:t>
        </w:r>
        <w:r w:rsidR="000F27A9">
          <w:rPr>
            <w:webHidden/>
          </w:rPr>
          <w:tab/>
        </w:r>
        <w:r w:rsidR="000F27A9">
          <w:rPr>
            <w:webHidden/>
          </w:rPr>
          <w:fldChar w:fldCharType="begin"/>
        </w:r>
        <w:r w:rsidR="000F27A9">
          <w:rPr>
            <w:webHidden/>
          </w:rPr>
          <w:instrText xml:space="preserve"> PAGEREF _Toc460316688 \h </w:instrText>
        </w:r>
        <w:r w:rsidR="000F27A9">
          <w:rPr>
            <w:webHidden/>
          </w:rPr>
        </w:r>
        <w:r w:rsidR="000F27A9">
          <w:rPr>
            <w:webHidden/>
          </w:rPr>
          <w:fldChar w:fldCharType="separate"/>
        </w:r>
        <w:r w:rsidR="000F27A9">
          <w:rPr>
            <w:webHidden/>
          </w:rPr>
          <w:t>41</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89" w:history="1">
        <w:r w:rsidR="000F27A9" w:rsidRPr="00057229">
          <w:rPr>
            <w:rStyle w:val="Hyperlink"/>
          </w:rPr>
          <w:t>5.3.2</w:t>
        </w:r>
        <w:r w:rsidR="000F27A9">
          <w:rPr>
            <w:rFonts w:asciiTheme="minorHAnsi" w:eastAsiaTheme="minorEastAsia" w:hAnsiTheme="minorHAnsi" w:cstheme="minorBidi"/>
            <w:sz w:val="22"/>
            <w:szCs w:val="22"/>
            <w:lang w:eastAsia="en-GB"/>
          </w:rPr>
          <w:tab/>
        </w:r>
        <w:r w:rsidR="000F27A9" w:rsidRPr="00057229">
          <w:rPr>
            <w:rStyle w:val="Hyperlink"/>
          </w:rPr>
          <w:t>UpdateRequest</w:t>
        </w:r>
        <w:r w:rsidR="000F27A9">
          <w:rPr>
            <w:webHidden/>
          </w:rPr>
          <w:tab/>
        </w:r>
        <w:r w:rsidR="000F27A9">
          <w:rPr>
            <w:webHidden/>
          </w:rPr>
          <w:fldChar w:fldCharType="begin"/>
        </w:r>
        <w:r w:rsidR="000F27A9">
          <w:rPr>
            <w:webHidden/>
          </w:rPr>
          <w:instrText xml:space="preserve"> PAGEREF _Toc460316689 \h </w:instrText>
        </w:r>
        <w:r w:rsidR="000F27A9">
          <w:rPr>
            <w:webHidden/>
          </w:rPr>
        </w:r>
        <w:r w:rsidR="000F27A9">
          <w:rPr>
            <w:webHidden/>
          </w:rPr>
          <w:fldChar w:fldCharType="separate"/>
        </w:r>
        <w:r w:rsidR="000F27A9">
          <w:rPr>
            <w:webHidden/>
          </w:rPr>
          <w:t>41</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90" w:history="1">
        <w:r w:rsidR="000F27A9" w:rsidRPr="00057229">
          <w:rPr>
            <w:rStyle w:val="Hyperlink"/>
          </w:rPr>
          <w:t>5.3.3</w:t>
        </w:r>
        <w:r w:rsidR="000F27A9">
          <w:rPr>
            <w:rFonts w:asciiTheme="minorHAnsi" w:eastAsiaTheme="minorEastAsia" w:hAnsiTheme="minorHAnsi" w:cstheme="minorBidi"/>
            <w:sz w:val="22"/>
            <w:szCs w:val="22"/>
            <w:lang w:eastAsia="en-GB"/>
          </w:rPr>
          <w:tab/>
        </w:r>
        <w:r w:rsidR="000F27A9" w:rsidRPr="00057229">
          <w:rPr>
            <w:rStyle w:val="Hyperlink"/>
          </w:rPr>
          <w:t>RepostRequest</w:t>
        </w:r>
        <w:r w:rsidR="000F27A9">
          <w:rPr>
            <w:webHidden/>
          </w:rPr>
          <w:tab/>
        </w:r>
        <w:r w:rsidR="000F27A9">
          <w:rPr>
            <w:webHidden/>
          </w:rPr>
          <w:fldChar w:fldCharType="begin"/>
        </w:r>
        <w:r w:rsidR="000F27A9">
          <w:rPr>
            <w:webHidden/>
          </w:rPr>
          <w:instrText xml:space="preserve"> PAGEREF _Toc460316690 \h </w:instrText>
        </w:r>
        <w:r w:rsidR="000F27A9">
          <w:rPr>
            <w:webHidden/>
          </w:rPr>
        </w:r>
        <w:r w:rsidR="000F27A9">
          <w:rPr>
            <w:webHidden/>
          </w:rPr>
          <w:fldChar w:fldCharType="separate"/>
        </w:r>
        <w:r w:rsidR="000F27A9">
          <w:rPr>
            <w:webHidden/>
          </w:rPr>
          <w:t>42</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91" w:history="1">
        <w:r w:rsidR="000F27A9" w:rsidRPr="00057229">
          <w:rPr>
            <w:rStyle w:val="Hyperlink"/>
          </w:rPr>
          <w:t>5.3.4</w:t>
        </w:r>
        <w:r w:rsidR="000F27A9">
          <w:rPr>
            <w:rFonts w:asciiTheme="minorHAnsi" w:eastAsiaTheme="minorEastAsia" w:hAnsiTheme="minorHAnsi" w:cstheme="minorBidi"/>
            <w:sz w:val="22"/>
            <w:szCs w:val="22"/>
            <w:lang w:eastAsia="en-GB"/>
          </w:rPr>
          <w:tab/>
        </w:r>
        <w:r w:rsidR="000F27A9" w:rsidRPr="00057229">
          <w:rPr>
            <w:rStyle w:val="Hyperlink"/>
          </w:rPr>
          <w:t>DeleteRequest</w:t>
        </w:r>
        <w:r w:rsidR="000F27A9">
          <w:rPr>
            <w:webHidden/>
          </w:rPr>
          <w:tab/>
        </w:r>
        <w:r w:rsidR="000F27A9">
          <w:rPr>
            <w:webHidden/>
          </w:rPr>
          <w:fldChar w:fldCharType="begin"/>
        </w:r>
        <w:r w:rsidR="000F27A9">
          <w:rPr>
            <w:webHidden/>
          </w:rPr>
          <w:instrText xml:space="preserve"> PAGEREF _Toc460316691 \h </w:instrText>
        </w:r>
        <w:r w:rsidR="000F27A9">
          <w:rPr>
            <w:webHidden/>
          </w:rPr>
        </w:r>
        <w:r w:rsidR="000F27A9">
          <w:rPr>
            <w:webHidden/>
          </w:rPr>
          <w:fldChar w:fldCharType="separate"/>
        </w:r>
        <w:r w:rsidR="000F27A9">
          <w:rPr>
            <w:webHidden/>
          </w:rPr>
          <w:t>42</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92" w:history="1">
        <w:r w:rsidR="000F27A9" w:rsidRPr="00057229">
          <w:rPr>
            <w:rStyle w:val="Hyperlink"/>
          </w:rPr>
          <w:t>5.3.5</w:t>
        </w:r>
        <w:r w:rsidR="000F27A9">
          <w:rPr>
            <w:rFonts w:asciiTheme="minorHAnsi" w:eastAsiaTheme="minorEastAsia" w:hAnsiTheme="minorHAnsi" w:cstheme="minorBidi"/>
            <w:sz w:val="22"/>
            <w:szCs w:val="22"/>
            <w:lang w:eastAsia="en-GB"/>
          </w:rPr>
          <w:tab/>
        </w:r>
        <w:r w:rsidR="000F27A9" w:rsidRPr="00057229">
          <w:rPr>
            <w:rStyle w:val="Hyperlink"/>
          </w:rPr>
          <w:t>VerifyAccount Request</w:t>
        </w:r>
        <w:r w:rsidR="000F27A9">
          <w:rPr>
            <w:webHidden/>
          </w:rPr>
          <w:tab/>
        </w:r>
        <w:r w:rsidR="000F27A9">
          <w:rPr>
            <w:webHidden/>
          </w:rPr>
          <w:fldChar w:fldCharType="begin"/>
        </w:r>
        <w:r w:rsidR="000F27A9">
          <w:rPr>
            <w:webHidden/>
          </w:rPr>
          <w:instrText xml:space="preserve"> PAGEREF _Toc460316692 \h </w:instrText>
        </w:r>
        <w:r w:rsidR="000F27A9">
          <w:rPr>
            <w:webHidden/>
          </w:rPr>
        </w:r>
        <w:r w:rsidR="000F27A9">
          <w:rPr>
            <w:webHidden/>
          </w:rPr>
          <w:fldChar w:fldCharType="separate"/>
        </w:r>
        <w:r w:rsidR="000F27A9">
          <w:rPr>
            <w:webHidden/>
          </w:rPr>
          <w:t>42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93" w:history="1">
        <w:r w:rsidR="000F27A9" w:rsidRPr="00057229">
          <w:rPr>
            <w:rStyle w:val="Hyperlink"/>
          </w:rPr>
          <w:t>5.4</w:t>
        </w:r>
        <w:r w:rsidR="000F27A9">
          <w:rPr>
            <w:rFonts w:asciiTheme="minorHAnsi" w:eastAsiaTheme="minorEastAsia" w:hAnsiTheme="minorHAnsi" w:cstheme="minorBidi"/>
            <w:sz w:val="22"/>
            <w:szCs w:val="22"/>
            <w:lang w:eastAsia="en-GB"/>
          </w:rPr>
          <w:tab/>
        </w:r>
        <w:r w:rsidR="000F27A9" w:rsidRPr="00057229">
          <w:rPr>
            <w:rStyle w:val="Hyperlink"/>
          </w:rPr>
          <w:t>Generating the Request</w:t>
        </w:r>
        <w:r w:rsidR="000F27A9">
          <w:rPr>
            <w:webHidden/>
          </w:rPr>
          <w:tab/>
        </w:r>
        <w:r w:rsidR="000F27A9">
          <w:rPr>
            <w:webHidden/>
          </w:rPr>
          <w:fldChar w:fldCharType="begin"/>
        </w:r>
        <w:r w:rsidR="000F27A9">
          <w:rPr>
            <w:webHidden/>
          </w:rPr>
          <w:instrText xml:space="preserve"> PAGEREF _Toc460316693 \h </w:instrText>
        </w:r>
        <w:r w:rsidR="000F27A9">
          <w:rPr>
            <w:webHidden/>
          </w:rPr>
        </w:r>
        <w:r w:rsidR="000F27A9">
          <w:rPr>
            <w:webHidden/>
          </w:rPr>
          <w:fldChar w:fldCharType="separate"/>
        </w:r>
        <w:r w:rsidR="000F27A9">
          <w:rPr>
            <w:webHidden/>
          </w:rPr>
          <w:t>43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694" w:history="1">
        <w:r w:rsidR="000F27A9" w:rsidRPr="00057229">
          <w:rPr>
            <w:rStyle w:val="Hyperlink"/>
          </w:rPr>
          <w:t>5.4.1</w:t>
        </w:r>
        <w:r w:rsidR="000F27A9">
          <w:rPr>
            <w:rFonts w:asciiTheme="minorHAnsi" w:eastAsiaTheme="minorEastAsia" w:hAnsiTheme="minorHAnsi" w:cstheme="minorBidi"/>
            <w:sz w:val="22"/>
            <w:szCs w:val="22"/>
            <w:lang w:eastAsia="en-GB"/>
          </w:rPr>
          <w:tab/>
        </w:r>
        <w:r w:rsidR="000F27A9" w:rsidRPr="00057229">
          <w:rPr>
            <w:rStyle w:val="Hyperlink"/>
          </w:rPr>
          <w:t>Implementing the GenerateRequest method</w:t>
        </w:r>
        <w:r w:rsidR="000F27A9">
          <w:rPr>
            <w:webHidden/>
          </w:rPr>
          <w:tab/>
        </w:r>
        <w:r w:rsidR="000F27A9">
          <w:rPr>
            <w:webHidden/>
          </w:rPr>
          <w:fldChar w:fldCharType="begin"/>
        </w:r>
        <w:r w:rsidR="000F27A9">
          <w:rPr>
            <w:webHidden/>
          </w:rPr>
          <w:instrText xml:space="preserve"> PAGEREF _Toc460316694 \h </w:instrText>
        </w:r>
        <w:r w:rsidR="000F27A9">
          <w:rPr>
            <w:webHidden/>
          </w:rPr>
        </w:r>
        <w:r w:rsidR="000F27A9">
          <w:rPr>
            <w:webHidden/>
          </w:rPr>
          <w:fldChar w:fldCharType="separate"/>
        </w:r>
        <w:r w:rsidR="000F27A9">
          <w:rPr>
            <w:webHidden/>
          </w:rPr>
          <w:t>43</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95" w:history="1">
        <w:r w:rsidR="000F27A9" w:rsidRPr="00057229">
          <w:rPr>
            <w:rStyle w:val="Hyperlink"/>
          </w:rPr>
          <w:t>5.5</w:t>
        </w:r>
        <w:r w:rsidR="000F27A9">
          <w:rPr>
            <w:rFonts w:asciiTheme="minorHAnsi" w:eastAsiaTheme="minorEastAsia" w:hAnsiTheme="minorHAnsi" w:cstheme="minorBidi"/>
            <w:sz w:val="22"/>
            <w:szCs w:val="22"/>
            <w:lang w:eastAsia="en-GB"/>
          </w:rPr>
          <w:tab/>
        </w:r>
        <w:r w:rsidR="000F27A9" w:rsidRPr="00057229">
          <w:rPr>
            <w:rStyle w:val="Hyperlink"/>
          </w:rPr>
          <w:t>Building a Request Factory and Handling Mapping Logic</w:t>
        </w:r>
        <w:r w:rsidR="000F27A9">
          <w:rPr>
            <w:webHidden/>
          </w:rPr>
          <w:tab/>
        </w:r>
        <w:r w:rsidR="000F27A9">
          <w:rPr>
            <w:webHidden/>
          </w:rPr>
          <w:fldChar w:fldCharType="begin"/>
        </w:r>
        <w:r w:rsidR="000F27A9">
          <w:rPr>
            <w:webHidden/>
          </w:rPr>
          <w:instrText xml:space="preserve"> PAGEREF _Toc460316695 \h </w:instrText>
        </w:r>
        <w:r w:rsidR="000F27A9">
          <w:rPr>
            <w:webHidden/>
          </w:rPr>
        </w:r>
        <w:r w:rsidR="000F27A9">
          <w:rPr>
            <w:webHidden/>
          </w:rPr>
          <w:fldChar w:fldCharType="separate"/>
        </w:r>
        <w:r w:rsidR="000F27A9">
          <w:rPr>
            <w:webHidden/>
          </w:rPr>
          <w:t>45</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696" w:history="1">
        <w:r w:rsidR="000F27A9" w:rsidRPr="00057229">
          <w:rPr>
            <w:rStyle w:val="Hyperlink"/>
          </w:rPr>
          <w:t>6</w:t>
        </w:r>
        <w:r w:rsidR="000F27A9">
          <w:rPr>
            <w:rFonts w:asciiTheme="minorHAnsi" w:eastAsiaTheme="minorEastAsia" w:hAnsiTheme="minorHAnsi" w:cstheme="minorBidi"/>
            <w:b w:val="0"/>
            <w:i w:val="0"/>
            <w:sz w:val="22"/>
            <w:szCs w:val="22"/>
            <w:lang w:eastAsia="en-GB"/>
          </w:rPr>
          <w:tab/>
        </w:r>
        <w:r w:rsidR="000F27A9" w:rsidRPr="00057229">
          <w:rPr>
            <w:rStyle w:val="Hyperlink"/>
          </w:rPr>
          <w:t>Implementing the HTTP Poster</w:t>
        </w:r>
        <w:r w:rsidR="000F27A9">
          <w:rPr>
            <w:webHidden/>
          </w:rPr>
          <w:tab/>
        </w:r>
        <w:r w:rsidR="000F27A9">
          <w:rPr>
            <w:webHidden/>
          </w:rPr>
          <w:fldChar w:fldCharType="begin"/>
        </w:r>
        <w:r w:rsidR="000F27A9">
          <w:rPr>
            <w:webHidden/>
          </w:rPr>
          <w:instrText xml:space="preserve"> PAGEREF _Toc460316696 \h </w:instrText>
        </w:r>
        <w:r w:rsidR="000F27A9">
          <w:rPr>
            <w:webHidden/>
          </w:rPr>
        </w:r>
        <w:r w:rsidR="000F27A9">
          <w:rPr>
            <w:webHidden/>
          </w:rPr>
          <w:fldChar w:fldCharType="separate"/>
        </w:r>
        <w:r w:rsidR="000F27A9">
          <w:rPr>
            <w:webHidden/>
          </w:rPr>
          <w:t>48</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97" w:history="1">
        <w:r w:rsidR="000F27A9" w:rsidRPr="00057229">
          <w:rPr>
            <w:rStyle w:val="Hyperlink"/>
          </w:rPr>
          <w:t>6.1</w:t>
        </w:r>
        <w:r w:rsidR="000F27A9">
          <w:rPr>
            <w:rFonts w:asciiTheme="minorHAnsi" w:eastAsiaTheme="minorEastAsia" w:hAnsiTheme="minorHAnsi" w:cstheme="minorBidi"/>
            <w:sz w:val="22"/>
            <w:szCs w:val="22"/>
            <w:lang w:eastAsia="en-GB"/>
          </w:rPr>
          <w:tab/>
        </w:r>
        <w:r w:rsidR="000F27A9" w:rsidRPr="00057229">
          <w:rPr>
            <w:rStyle w:val="Hyperlink"/>
          </w:rPr>
          <w:t>Create a Response Class</w:t>
        </w:r>
        <w:r w:rsidR="000F27A9">
          <w:rPr>
            <w:webHidden/>
          </w:rPr>
          <w:tab/>
        </w:r>
        <w:r w:rsidR="000F27A9">
          <w:rPr>
            <w:webHidden/>
          </w:rPr>
          <w:fldChar w:fldCharType="begin"/>
        </w:r>
        <w:r w:rsidR="000F27A9">
          <w:rPr>
            <w:webHidden/>
          </w:rPr>
          <w:instrText xml:space="preserve"> PAGEREF _Toc460316697 \h </w:instrText>
        </w:r>
        <w:r w:rsidR="000F27A9">
          <w:rPr>
            <w:webHidden/>
          </w:rPr>
        </w:r>
        <w:r w:rsidR="000F27A9">
          <w:rPr>
            <w:webHidden/>
          </w:rPr>
          <w:fldChar w:fldCharType="separate"/>
        </w:r>
        <w:r w:rsidR="000F27A9">
          <w:rPr>
            <w:webHidden/>
          </w:rPr>
          <w:t>48</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98" w:history="1">
        <w:r w:rsidR="000F27A9" w:rsidRPr="00057229">
          <w:rPr>
            <w:rStyle w:val="Hyperlink"/>
          </w:rPr>
          <w:t>6.2</w:t>
        </w:r>
        <w:r w:rsidR="000F27A9">
          <w:rPr>
            <w:rFonts w:asciiTheme="minorHAnsi" w:eastAsiaTheme="minorEastAsia" w:hAnsiTheme="minorHAnsi" w:cstheme="minorBidi"/>
            <w:sz w:val="22"/>
            <w:szCs w:val="22"/>
            <w:lang w:eastAsia="en-GB"/>
          </w:rPr>
          <w:tab/>
        </w:r>
        <w:r w:rsidR="000F27A9" w:rsidRPr="00057229">
          <w:rPr>
            <w:rStyle w:val="Hyperlink"/>
          </w:rPr>
          <w:t>Interface for the HTTP Poster</w:t>
        </w:r>
        <w:r w:rsidR="000F27A9">
          <w:rPr>
            <w:webHidden/>
          </w:rPr>
          <w:tab/>
        </w:r>
        <w:r w:rsidR="000F27A9">
          <w:rPr>
            <w:webHidden/>
          </w:rPr>
          <w:fldChar w:fldCharType="begin"/>
        </w:r>
        <w:r w:rsidR="000F27A9">
          <w:rPr>
            <w:webHidden/>
          </w:rPr>
          <w:instrText xml:space="preserve"> PAGEREF _Toc460316698 \h </w:instrText>
        </w:r>
        <w:r w:rsidR="000F27A9">
          <w:rPr>
            <w:webHidden/>
          </w:rPr>
        </w:r>
        <w:r w:rsidR="000F27A9">
          <w:rPr>
            <w:webHidden/>
          </w:rPr>
          <w:fldChar w:fldCharType="separate"/>
        </w:r>
        <w:r w:rsidR="000F27A9">
          <w:rPr>
            <w:webHidden/>
          </w:rPr>
          <w:t>48</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699" w:history="1">
        <w:r w:rsidR="000F27A9" w:rsidRPr="00057229">
          <w:rPr>
            <w:rStyle w:val="Hyperlink"/>
          </w:rPr>
          <w:t>6.3</w:t>
        </w:r>
        <w:r w:rsidR="000F27A9">
          <w:rPr>
            <w:rFonts w:asciiTheme="minorHAnsi" w:eastAsiaTheme="minorEastAsia" w:hAnsiTheme="minorHAnsi" w:cstheme="minorBidi"/>
            <w:sz w:val="22"/>
            <w:szCs w:val="22"/>
            <w:lang w:eastAsia="en-GB"/>
          </w:rPr>
          <w:tab/>
        </w:r>
        <w:r w:rsidR="000F27A9" w:rsidRPr="00057229">
          <w:rPr>
            <w:rStyle w:val="Hyperlink"/>
          </w:rPr>
          <w:t>Implement the HTTP Poster</w:t>
        </w:r>
        <w:r w:rsidR="000F27A9">
          <w:rPr>
            <w:webHidden/>
          </w:rPr>
          <w:tab/>
        </w:r>
        <w:r w:rsidR="000F27A9">
          <w:rPr>
            <w:webHidden/>
          </w:rPr>
          <w:fldChar w:fldCharType="begin"/>
        </w:r>
        <w:r w:rsidR="000F27A9">
          <w:rPr>
            <w:webHidden/>
          </w:rPr>
          <w:instrText xml:space="preserve"> PAGEREF _Toc460316699 \h </w:instrText>
        </w:r>
        <w:r w:rsidR="000F27A9">
          <w:rPr>
            <w:webHidden/>
          </w:rPr>
        </w:r>
        <w:r w:rsidR="000F27A9">
          <w:rPr>
            <w:webHidden/>
          </w:rPr>
          <w:fldChar w:fldCharType="separate"/>
        </w:r>
        <w:r w:rsidR="000F27A9">
          <w:rPr>
            <w:webHidden/>
          </w:rPr>
          <w:t>49</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00" w:history="1">
        <w:r w:rsidR="000F27A9" w:rsidRPr="00057229">
          <w:rPr>
            <w:rStyle w:val="Hyperlink"/>
          </w:rPr>
          <w:t>7</w:t>
        </w:r>
        <w:r w:rsidR="000F27A9">
          <w:rPr>
            <w:rFonts w:asciiTheme="minorHAnsi" w:eastAsiaTheme="minorEastAsia" w:hAnsiTheme="minorHAnsi" w:cstheme="minorBidi"/>
            <w:b w:val="0"/>
            <w:i w:val="0"/>
            <w:sz w:val="22"/>
            <w:szCs w:val="22"/>
            <w:lang w:eastAsia="en-GB"/>
          </w:rPr>
          <w:tab/>
        </w:r>
        <w:r w:rsidR="000F27A9" w:rsidRPr="00057229">
          <w:rPr>
            <w:rStyle w:val="Hyperlink"/>
          </w:rPr>
          <w:t>Inspecting the Response</w:t>
        </w:r>
        <w:r w:rsidR="000F27A9">
          <w:rPr>
            <w:webHidden/>
          </w:rPr>
          <w:tab/>
        </w:r>
        <w:r w:rsidR="000F27A9">
          <w:rPr>
            <w:webHidden/>
          </w:rPr>
          <w:fldChar w:fldCharType="begin"/>
        </w:r>
        <w:r w:rsidR="000F27A9">
          <w:rPr>
            <w:webHidden/>
          </w:rPr>
          <w:instrText xml:space="preserve"> PAGEREF _Toc460316700 \h </w:instrText>
        </w:r>
        <w:r w:rsidR="000F27A9">
          <w:rPr>
            <w:webHidden/>
          </w:rPr>
        </w:r>
        <w:r w:rsidR="000F27A9">
          <w:rPr>
            <w:webHidden/>
          </w:rPr>
          <w:fldChar w:fldCharType="separate"/>
        </w:r>
        <w:r w:rsidR="000F27A9">
          <w:rPr>
            <w:webHidden/>
          </w:rPr>
          <w:t>50</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01" w:history="1">
        <w:r w:rsidR="000F27A9" w:rsidRPr="00057229">
          <w:rPr>
            <w:rStyle w:val="Hyperlink"/>
          </w:rPr>
          <w:t>7.1</w:t>
        </w:r>
        <w:r w:rsidR="000F27A9">
          <w:rPr>
            <w:rFonts w:asciiTheme="minorHAnsi" w:eastAsiaTheme="minorEastAsia" w:hAnsiTheme="minorHAnsi" w:cstheme="minorBidi"/>
            <w:sz w:val="22"/>
            <w:szCs w:val="22"/>
            <w:lang w:eastAsia="en-GB"/>
          </w:rPr>
          <w:tab/>
        </w:r>
        <w:r w:rsidR="000F27A9" w:rsidRPr="00057229">
          <w:rPr>
            <w:rStyle w:val="Hyperlink"/>
          </w:rPr>
          <w:t>Create a Response Parser</w:t>
        </w:r>
        <w:r w:rsidR="000F27A9">
          <w:rPr>
            <w:webHidden/>
          </w:rPr>
          <w:tab/>
        </w:r>
        <w:r w:rsidR="000F27A9">
          <w:rPr>
            <w:webHidden/>
          </w:rPr>
          <w:fldChar w:fldCharType="begin"/>
        </w:r>
        <w:r w:rsidR="000F27A9">
          <w:rPr>
            <w:webHidden/>
          </w:rPr>
          <w:instrText xml:space="preserve"> PAGEREF _Toc460316701 \h </w:instrText>
        </w:r>
        <w:r w:rsidR="000F27A9">
          <w:rPr>
            <w:webHidden/>
          </w:rPr>
        </w:r>
        <w:r w:rsidR="000F27A9">
          <w:rPr>
            <w:webHidden/>
          </w:rPr>
          <w:fldChar w:fldCharType="separate"/>
        </w:r>
        <w:r w:rsidR="000F27A9">
          <w:rPr>
            <w:webHidden/>
          </w:rPr>
          <w:t>50</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02" w:history="1">
        <w:r w:rsidR="000F27A9" w:rsidRPr="00057229">
          <w:rPr>
            <w:rStyle w:val="Hyperlink"/>
          </w:rPr>
          <w:t>8</w:t>
        </w:r>
        <w:r w:rsidR="000F27A9">
          <w:rPr>
            <w:rFonts w:asciiTheme="minorHAnsi" w:eastAsiaTheme="minorEastAsia" w:hAnsiTheme="minorHAnsi" w:cstheme="minorBidi"/>
            <w:b w:val="0"/>
            <w:i w:val="0"/>
            <w:sz w:val="22"/>
            <w:szCs w:val="22"/>
            <w:lang w:eastAsia="en-GB"/>
          </w:rPr>
          <w:tab/>
        </w:r>
        <w:r w:rsidR="000F27A9" w:rsidRPr="00057229">
          <w:rPr>
            <w:rStyle w:val="Hyperlink"/>
          </w:rPr>
          <w:t>Implementing the Channel Class</w:t>
        </w:r>
        <w:r w:rsidR="000F27A9">
          <w:rPr>
            <w:webHidden/>
          </w:rPr>
          <w:tab/>
        </w:r>
        <w:r w:rsidR="000F27A9">
          <w:rPr>
            <w:webHidden/>
          </w:rPr>
          <w:fldChar w:fldCharType="begin"/>
        </w:r>
        <w:r w:rsidR="000F27A9">
          <w:rPr>
            <w:webHidden/>
          </w:rPr>
          <w:instrText xml:space="preserve"> PAGEREF _Toc460316702 \h </w:instrText>
        </w:r>
        <w:r w:rsidR="000F27A9">
          <w:rPr>
            <w:webHidden/>
          </w:rPr>
        </w:r>
        <w:r w:rsidR="000F27A9">
          <w:rPr>
            <w:webHidden/>
          </w:rPr>
          <w:fldChar w:fldCharType="separate"/>
        </w:r>
        <w:r w:rsidR="000F27A9">
          <w:rPr>
            <w:webHidden/>
          </w:rPr>
          <w:t>51</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03" w:history="1">
        <w:r w:rsidR="000F27A9" w:rsidRPr="00057229">
          <w:rPr>
            <w:rStyle w:val="Hyperlink"/>
          </w:rPr>
          <w:t>8.1</w:t>
        </w:r>
        <w:r w:rsidR="000F27A9">
          <w:rPr>
            <w:rFonts w:asciiTheme="minorHAnsi" w:eastAsiaTheme="minorEastAsia" w:hAnsiTheme="minorHAnsi" w:cstheme="minorBidi"/>
            <w:sz w:val="22"/>
            <w:szCs w:val="22"/>
            <w:lang w:eastAsia="en-GB"/>
          </w:rPr>
          <w:tab/>
        </w:r>
        <w:r w:rsidR="000F27A9" w:rsidRPr="00057229">
          <w:rPr>
            <w:rStyle w:val="Hyperlink"/>
          </w:rPr>
          <w:t>Adding Properties to the Channel Class</w:t>
        </w:r>
        <w:r w:rsidR="000F27A9">
          <w:rPr>
            <w:webHidden/>
          </w:rPr>
          <w:tab/>
        </w:r>
        <w:r w:rsidR="000F27A9">
          <w:rPr>
            <w:webHidden/>
          </w:rPr>
          <w:fldChar w:fldCharType="begin"/>
        </w:r>
        <w:r w:rsidR="000F27A9">
          <w:rPr>
            <w:webHidden/>
          </w:rPr>
          <w:instrText xml:space="preserve"> PAGEREF _Toc460316703 \h </w:instrText>
        </w:r>
        <w:r w:rsidR="000F27A9">
          <w:rPr>
            <w:webHidden/>
          </w:rPr>
        </w:r>
        <w:r w:rsidR="000F27A9">
          <w:rPr>
            <w:webHidden/>
          </w:rPr>
          <w:fldChar w:fldCharType="separate"/>
        </w:r>
        <w:r w:rsidR="000F27A9">
          <w:rPr>
            <w:webHidden/>
          </w:rPr>
          <w:t>51</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04" w:history="1">
        <w:r w:rsidR="000F27A9" w:rsidRPr="00057229">
          <w:rPr>
            <w:rStyle w:val="Hyperlink"/>
          </w:rPr>
          <w:t>8.1.1</w:t>
        </w:r>
        <w:r w:rsidR="000F27A9">
          <w:rPr>
            <w:rFonts w:asciiTheme="minorHAnsi" w:eastAsiaTheme="minorEastAsia" w:hAnsiTheme="minorHAnsi" w:cstheme="minorBidi"/>
            <w:sz w:val="22"/>
            <w:szCs w:val="22"/>
            <w:lang w:eastAsia="en-GB"/>
          </w:rPr>
          <w:tab/>
        </w:r>
        <w:r w:rsidR="000F27A9" w:rsidRPr="00057229">
          <w:rPr>
            <w:rStyle w:val="Hyperlink"/>
          </w:rPr>
          <w:t>Adding an additional Constructor</w:t>
        </w:r>
        <w:r w:rsidR="000F27A9">
          <w:rPr>
            <w:webHidden/>
          </w:rPr>
          <w:tab/>
        </w:r>
        <w:r w:rsidR="000F27A9">
          <w:rPr>
            <w:webHidden/>
          </w:rPr>
          <w:fldChar w:fldCharType="begin"/>
        </w:r>
        <w:r w:rsidR="000F27A9">
          <w:rPr>
            <w:webHidden/>
          </w:rPr>
          <w:instrText xml:space="preserve"> PAGEREF _Toc460316704 \h </w:instrText>
        </w:r>
        <w:r w:rsidR="000F27A9">
          <w:rPr>
            <w:webHidden/>
          </w:rPr>
        </w:r>
        <w:r w:rsidR="000F27A9">
          <w:rPr>
            <w:webHidden/>
          </w:rPr>
          <w:fldChar w:fldCharType="separate"/>
        </w:r>
        <w:r w:rsidR="000F27A9">
          <w:rPr>
            <w:webHidden/>
          </w:rPr>
          <w:t>51</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05" w:history="1">
        <w:r w:rsidR="000F27A9" w:rsidRPr="00057229">
          <w:rPr>
            <w:rStyle w:val="Hyperlink"/>
          </w:rPr>
          <w:t>8.1.2</w:t>
        </w:r>
        <w:r w:rsidR="000F27A9">
          <w:rPr>
            <w:rFonts w:asciiTheme="minorHAnsi" w:eastAsiaTheme="minorEastAsia" w:hAnsiTheme="minorHAnsi" w:cstheme="minorBidi"/>
            <w:sz w:val="22"/>
            <w:szCs w:val="22"/>
            <w:lang w:eastAsia="en-GB"/>
          </w:rPr>
          <w:tab/>
        </w:r>
        <w:r w:rsidR="000F27A9" w:rsidRPr="00057229">
          <w:rPr>
            <w:rStyle w:val="Hyperlink"/>
          </w:rPr>
          <w:t>Amending the Original Constructor</w:t>
        </w:r>
        <w:r w:rsidR="000F27A9">
          <w:rPr>
            <w:webHidden/>
          </w:rPr>
          <w:tab/>
        </w:r>
        <w:r w:rsidR="000F27A9">
          <w:rPr>
            <w:webHidden/>
          </w:rPr>
          <w:fldChar w:fldCharType="begin"/>
        </w:r>
        <w:r w:rsidR="000F27A9">
          <w:rPr>
            <w:webHidden/>
          </w:rPr>
          <w:instrText xml:space="preserve"> PAGEREF _Toc460316705 \h </w:instrText>
        </w:r>
        <w:r w:rsidR="000F27A9">
          <w:rPr>
            <w:webHidden/>
          </w:rPr>
        </w:r>
        <w:r w:rsidR="000F27A9">
          <w:rPr>
            <w:webHidden/>
          </w:rPr>
          <w:fldChar w:fldCharType="separate"/>
        </w:r>
        <w:r w:rsidR="000F27A9">
          <w:rPr>
            <w:webHidden/>
          </w:rPr>
          <w:t>52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06" w:history="1">
        <w:r w:rsidR="000F27A9" w:rsidRPr="00057229">
          <w:rPr>
            <w:rStyle w:val="Hyperlink"/>
          </w:rPr>
          <w:t>8.2</w:t>
        </w:r>
        <w:r w:rsidR="000F27A9">
          <w:rPr>
            <w:rFonts w:asciiTheme="minorHAnsi" w:eastAsiaTheme="minorEastAsia" w:hAnsiTheme="minorHAnsi" w:cstheme="minorBidi"/>
            <w:sz w:val="22"/>
            <w:szCs w:val="22"/>
            <w:lang w:eastAsia="en-GB"/>
          </w:rPr>
          <w:tab/>
        </w:r>
        <w:r w:rsidR="000F27A9" w:rsidRPr="00057229">
          <w:rPr>
            <w:rStyle w:val="Hyperlink"/>
          </w:rPr>
          <w:t>Logging the Request</w:t>
        </w:r>
        <w:r w:rsidR="000F27A9">
          <w:rPr>
            <w:webHidden/>
          </w:rPr>
          <w:tab/>
        </w:r>
        <w:r w:rsidR="000F27A9">
          <w:rPr>
            <w:webHidden/>
          </w:rPr>
          <w:fldChar w:fldCharType="begin"/>
        </w:r>
        <w:r w:rsidR="000F27A9">
          <w:rPr>
            <w:webHidden/>
          </w:rPr>
          <w:instrText xml:space="preserve"> PAGEREF _Toc460316706 \h </w:instrText>
        </w:r>
        <w:r w:rsidR="000F27A9">
          <w:rPr>
            <w:webHidden/>
          </w:rPr>
        </w:r>
        <w:r w:rsidR="000F27A9">
          <w:rPr>
            <w:webHidden/>
          </w:rPr>
          <w:fldChar w:fldCharType="separate"/>
        </w:r>
        <w:r w:rsidR="000F27A9">
          <w:rPr>
            <w:webHidden/>
          </w:rPr>
          <w:t>52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07" w:history="1">
        <w:r w:rsidR="000F27A9" w:rsidRPr="00057229">
          <w:rPr>
            <w:rStyle w:val="Hyperlink"/>
          </w:rPr>
          <w:t>8.3</w:t>
        </w:r>
        <w:r w:rsidR="000F27A9">
          <w:rPr>
            <w:rFonts w:asciiTheme="minorHAnsi" w:eastAsiaTheme="minorEastAsia" w:hAnsiTheme="minorHAnsi" w:cstheme="minorBidi"/>
            <w:sz w:val="22"/>
            <w:szCs w:val="22"/>
            <w:lang w:eastAsia="en-GB"/>
          </w:rPr>
          <w:tab/>
        </w:r>
        <w:r w:rsidR="000F27A9" w:rsidRPr="00057229">
          <w:rPr>
            <w:rStyle w:val="Hyperlink"/>
          </w:rPr>
          <w:t>Logging the Response</w:t>
        </w:r>
        <w:r w:rsidR="000F27A9">
          <w:rPr>
            <w:webHidden/>
          </w:rPr>
          <w:tab/>
        </w:r>
        <w:r w:rsidR="000F27A9">
          <w:rPr>
            <w:webHidden/>
          </w:rPr>
          <w:fldChar w:fldCharType="begin"/>
        </w:r>
        <w:r w:rsidR="000F27A9">
          <w:rPr>
            <w:webHidden/>
          </w:rPr>
          <w:instrText xml:space="preserve"> PAGEREF _Toc460316707 \h </w:instrText>
        </w:r>
        <w:r w:rsidR="000F27A9">
          <w:rPr>
            <w:webHidden/>
          </w:rPr>
        </w:r>
        <w:r w:rsidR="000F27A9">
          <w:rPr>
            <w:webHidden/>
          </w:rPr>
          <w:fldChar w:fldCharType="separate"/>
        </w:r>
        <w:r w:rsidR="000F27A9">
          <w:rPr>
            <w:webHidden/>
          </w:rPr>
          <w:t>52</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08" w:history="1">
        <w:r w:rsidR="000F27A9" w:rsidRPr="00057229">
          <w:rPr>
            <w:rStyle w:val="Hyperlink"/>
          </w:rPr>
          <w:t>8.4</w:t>
        </w:r>
        <w:r w:rsidR="000F27A9">
          <w:rPr>
            <w:rFonts w:asciiTheme="minorHAnsi" w:eastAsiaTheme="minorEastAsia" w:hAnsiTheme="minorHAnsi" w:cstheme="minorBidi"/>
            <w:sz w:val="22"/>
            <w:szCs w:val="22"/>
            <w:lang w:eastAsia="en-GB"/>
          </w:rPr>
          <w:tab/>
        </w:r>
        <w:r w:rsidR="000F27A9" w:rsidRPr="00057229">
          <w:rPr>
            <w:rStyle w:val="Hyperlink"/>
          </w:rPr>
          <w:t>Sending the Request and Parsing the Response</w:t>
        </w:r>
        <w:r w:rsidR="000F27A9">
          <w:rPr>
            <w:webHidden/>
          </w:rPr>
          <w:tab/>
        </w:r>
        <w:r w:rsidR="000F27A9">
          <w:rPr>
            <w:webHidden/>
          </w:rPr>
          <w:fldChar w:fldCharType="begin"/>
        </w:r>
        <w:r w:rsidR="000F27A9">
          <w:rPr>
            <w:webHidden/>
          </w:rPr>
          <w:instrText xml:space="preserve"> PAGEREF _Toc460316708 \h </w:instrText>
        </w:r>
        <w:r w:rsidR="000F27A9">
          <w:rPr>
            <w:webHidden/>
          </w:rPr>
        </w:r>
        <w:r w:rsidR="000F27A9">
          <w:rPr>
            <w:webHidden/>
          </w:rPr>
          <w:fldChar w:fldCharType="separate"/>
        </w:r>
        <w:r w:rsidR="000F27A9">
          <w:rPr>
            <w:webHidden/>
          </w:rPr>
          <w:t>52</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09" w:history="1">
        <w:r w:rsidR="000F27A9" w:rsidRPr="00057229">
          <w:rPr>
            <w:rStyle w:val="Hyperlink"/>
          </w:rPr>
          <w:t>9</w:t>
        </w:r>
        <w:r w:rsidR="000F27A9">
          <w:rPr>
            <w:rFonts w:asciiTheme="minorHAnsi" w:eastAsiaTheme="minorEastAsia" w:hAnsiTheme="minorHAnsi" w:cstheme="minorBidi"/>
            <w:b w:val="0"/>
            <w:i w:val="0"/>
            <w:sz w:val="22"/>
            <w:szCs w:val="22"/>
            <w:lang w:eastAsia="en-GB"/>
          </w:rPr>
          <w:tab/>
        </w:r>
        <w:r w:rsidR="000F27A9" w:rsidRPr="00057229">
          <w:rPr>
            <w:rStyle w:val="Hyperlink"/>
          </w:rPr>
          <w:t>Expanding Unit Tests</w:t>
        </w:r>
        <w:r w:rsidR="000F27A9">
          <w:rPr>
            <w:webHidden/>
          </w:rPr>
          <w:tab/>
        </w:r>
        <w:r w:rsidR="000F27A9">
          <w:rPr>
            <w:webHidden/>
          </w:rPr>
          <w:fldChar w:fldCharType="begin"/>
        </w:r>
        <w:r w:rsidR="000F27A9">
          <w:rPr>
            <w:webHidden/>
          </w:rPr>
          <w:instrText xml:space="preserve"> PAGEREF _Toc460316709 \h </w:instrText>
        </w:r>
        <w:r w:rsidR="000F27A9">
          <w:rPr>
            <w:webHidden/>
          </w:rPr>
        </w:r>
        <w:r w:rsidR="000F27A9">
          <w:rPr>
            <w:webHidden/>
          </w:rPr>
          <w:fldChar w:fldCharType="separate"/>
        </w:r>
        <w:r w:rsidR="000F27A9">
          <w:rPr>
            <w:webHidden/>
          </w:rPr>
          <w:t>53</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10" w:history="1">
        <w:r w:rsidR="000F27A9" w:rsidRPr="00057229">
          <w:rPr>
            <w:rStyle w:val="Hyperlink"/>
          </w:rPr>
          <w:t>9.1</w:t>
        </w:r>
        <w:r w:rsidR="000F27A9">
          <w:rPr>
            <w:rFonts w:asciiTheme="minorHAnsi" w:eastAsiaTheme="minorEastAsia" w:hAnsiTheme="minorHAnsi" w:cstheme="minorBidi"/>
            <w:sz w:val="22"/>
            <w:szCs w:val="22"/>
            <w:lang w:eastAsia="en-GB"/>
          </w:rPr>
          <w:tab/>
        </w:r>
        <w:r w:rsidR="000F27A9" w:rsidRPr="00057229">
          <w:rPr>
            <w:rStyle w:val="Hyperlink"/>
          </w:rPr>
          <w:t>Unit Tests for Debug Mode</w:t>
        </w:r>
        <w:r w:rsidR="000F27A9">
          <w:rPr>
            <w:webHidden/>
          </w:rPr>
          <w:tab/>
        </w:r>
        <w:r w:rsidR="000F27A9">
          <w:rPr>
            <w:webHidden/>
          </w:rPr>
          <w:fldChar w:fldCharType="begin"/>
        </w:r>
        <w:r w:rsidR="000F27A9">
          <w:rPr>
            <w:webHidden/>
          </w:rPr>
          <w:instrText xml:space="preserve"> PAGEREF _Toc460316710 \h </w:instrText>
        </w:r>
        <w:r w:rsidR="000F27A9">
          <w:rPr>
            <w:webHidden/>
          </w:rPr>
        </w:r>
        <w:r w:rsidR="000F27A9">
          <w:rPr>
            <w:webHidden/>
          </w:rPr>
          <w:fldChar w:fldCharType="separate"/>
        </w:r>
        <w:r w:rsidR="000F27A9">
          <w:rPr>
            <w:webHidden/>
          </w:rPr>
          <w:t>53</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1" w:history="1">
        <w:r w:rsidR="000F27A9" w:rsidRPr="00057229">
          <w:rPr>
            <w:rStyle w:val="Hyperlink"/>
          </w:rPr>
          <w:t>9.1.1</w:t>
        </w:r>
        <w:r w:rsidR="000F27A9">
          <w:rPr>
            <w:rFonts w:asciiTheme="minorHAnsi" w:eastAsiaTheme="minorEastAsia" w:hAnsiTheme="minorHAnsi" w:cstheme="minorBidi"/>
            <w:sz w:val="22"/>
            <w:szCs w:val="22"/>
            <w:lang w:eastAsia="en-GB"/>
          </w:rPr>
          <w:tab/>
        </w:r>
        <w:r w:rsidR="000F27A9" w:rsidRPr="00057229">
          <w:rPr>
            <w:rStyle w:val="Hyperlink"/>
          </w:rPr>
          <w:t>Checking the Request for Part-Time Positions</w:t>
        </w:r>
        <w:r w:rsidR="000F27A9">
          <w:rPr>
            <w:webHidden/>
          </w:rPr>
          <w:tab/>
        </w:r>
        <w:r w:rsidR="000F27A9">
          <w:rPr>
            <w:webHidden/>
          </w:rPr>
          <w:fldChar w:fldCharType="begin"/>
        </w:r>
        <w:r w:rsidR="000F27A9">
          <w:rPr>
            <w:webHidden/>
          </w:rPr>
          <w:instrText xml:space="preserve"> PAGEREF _Toc460316711 \h </w:instrText>
        </w:r>
        <w:r w:rsidR="000F27A9">
          <w:rPr>
            <w:webHidden/>
          </w:rPr>
        </w:r>
        <w:r w:rsidR="000F27A9">
          <w:rPr>
            <w:webHidden/>
          </w:rPr>
          <w:fldChar w:fldCharType="separate"/>
        </w:r>
        <w:r w:rsidR="000F27A9">
          <w:rPr>
            <w:webHidden/>
          </w:rPr>
          <w:t>54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2" w:history="1">
        <w:r w:rsidR="000F27A9" w:rsidRPr="00057229">
          <w:rPr>
            <w:rStyle w:val="Hyperlink"/>
          </w:rPr>
          <w:t>9.1.2</w:t>
        </w:r>
        <w:r w:rsidR="000F27A9">
          <w:rPr>
            <w:rFonts w:asciiTheme="minorHAnsi" w:eastAsiaTheme="minorEastAsia" w:hAnsiTheme="minorHAnsi" w:cstheme="minorBidi"/>
            <w:sz w:val="22"/>
            <w:szCs w:val="22"/>
            <w:lang w:eastAsia="en-GB"/>
          </w:rPr>
          <w:tab/>
        </w:r>
        <w:r w:rsidR="000F27A9" w:rsidRPr="00057229">
          <w:rPr>
            <w:rStyle w:val="Hyperlink"/>
          </w:rPr>
          <w:t>Checking the Request for Update, Repost and Delete Requests</w:t>
        </w:r>
        <w:r w:rsidR="000F27A9">
          <w:rPr>
            <w:webHidden/>
          </w:rPr>
          <w:tab/>
        </w:r>
        <w:r w:rsidR="000F27A9">
          <w:rPr>
            <w:webHidden/>
          </w:rPr>
          <w:fldChar w:fldCharType="begin"/>
        </w:r>
        <w:r w:rsidR="000F27A9">
          <w:rPr>
            <w:webHidden/>
          </w:rPr>
          <w:instrText xml:space="preserve"> PAGEREF _Toc460316712 \h </w:instrText>
        </w:r>
        <w:r w:rsidR="000F27A9">
          <w:rPr>
            <w:webHidden/>
          </w:rPr>
        </w:r>
        <w:r w:rsidR="000F27A9">
          <w:rPr>
            <w:webHidden/>
          </w:rPr>
          <w:fldChar w:fldCharType="separate"/>
        </w:r>
        <w:r w:rsidR="000F27A9">
          <w:rPr>
            <w:webHidden/>
          </w:rPr>
          <w:t>54</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3" w:history="1">
        <w:r w:rsidR="000F27A9" w:rsidRPr="00057229">
          <w:rPr>
            <w:rStyle w:val="Hyperlink"/>
          </w:rPr>
          <w:t>9.1.3</w:t>
        </w:r>
        <w:r w:rsidR="000F27A9">
          <w:rPr>
            <w:rFonts w:asciiTheme="minorHAnsi" w:eastAsiaTheme="minorEastAsia" w:hAnsiTheme="minorHAnsi" w:cstheme="minorBidi"/>
            <w:sz w:val="22"/>
            <w:szCs w:val="22"/>
            <w:lang w:eastAsia="en-GB"/>
          </w:rPr>
          <w:tab/>
        </w:r>
        <w:r w:rsidR="000F27A9" w:rsidRPr="00057229">
          <w:rPr>
            <w:rStyle w:val="Hyperlink"/>
          </w:rPr>
          <w:t>Testing for Unknown Errors (and an introduction to Moq)</w:t>
        </w:r>
        <w:r w:rsidR="000F27A9">
          <w:rPr>
            <w:webHidden/>
          </w:rPr>
          <w:tab/>
        </w:r>
        <w:r w:rsidR="000F27A9">
          <w:rPr>
            <w:webHidden/>
          </w:rPr>
          <w:fldChar w:fldCharType="begin"/>
        </w:r>
        <w:r w:rsidR="000F27A9">
          <w:rPr>
            <w:webHidden/>
          </w:rPr>
          <w:instrText xml:space="preserve"> PAGEREF _Toc460316713 \h </w:instrText>
        </w:r>
        <w:r w:rsidR="000F27A9">
          <w:rPr>
            <w:webHidden/>
          </w:rPr>
        </w:r>
        <w:r w:rsidR="000F27A9">
          <w:rPr>
            <w:webHidden/>
          </w:rPr>
          <w:fldChar w:fldCharType="separate"/>
        </w:r>
        <w:r w:rsidR="000F27A9">
          <w:rPr>
            <w:webHidden/>
          </w:rPr>
          <w:t>55</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4" w:history="1">
        <w:r w:rsidR="000F27A9" w:rsidRPr="00057229">
          <w:rPr>
            <w:rStyle w:val="Hyperlink"/>
            <w:highlight w:val="white"/>
            <w:lang w:eastAsia="en-GB"/>
          </w:rPr>
          <w:t>9.1.4</w:t>
        </w:r>
        <w:r w:rsidR="000F27A9">
          <w:rPr>
            <w:rFonts w:asciiTheme="minorHAnsi" w:eastAsiaTheme="minorEastAsia" w:hAnsiTheme="minorHAnsi" w:cstheme="minorBidi"/>
            <w:sz w:val="22"/>
            <w:szCs w:val="22"/>
            <w:lang w:eastAsia="en-GB"/>
          </w:rPr>
          <w:tab/>
        </w:r>
        <w:r w:rsidR="000F27A9" w:rsidRPr="00057229">
          <w:rPr>
            <w:rStyle w:val="Hyperlink"/>
            <w:highlight w:val="white"/>
            <w:lang w:eastAsia="en-GB"/>
          </w:rPr>
          <w:t>Testing for Web Exception</w:t>
        </w:r>
        <w:r w:rsidR="000F27A9">
          <w:rPr>
            <w:webHidden/>
          </w:rPr>
          <w:tab/>
        </w:r>
        <w:r w:rsidR="000F27A9">
          <w:rPr>
            <w:webHidden/>
          </w:rPr>
          <w:fldChar w:fldCharType="begin"/>
        </w:r>
        <w:r w:rsidR="000F27A9">
          <w:rPr>
            <w:webHidden/>
          </w:rPr>
          <w:instrText xml:space="preserve"> PAGEREF _Toc460316714 \h </w:instrText>
        </w:r>
        <w:r w:rsidR="000F27A9">
          <w:rPr>
            <w:webHidden/>
          </w:rPr>
        </w:r>
        <w:r w:rsidR="000F27A9">
          <w:rPr>
            <w:webHidden/>
          </w:rPr>
          <w:fldChar w:fldCharType="separate"/>
        </w:r>
        <w:r w:rsidR="000F27A9">
          <w:rPr>
            <w:webHidden/>
          </w:rPr>
          <w:t>55</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15" w:history="1">
        <w:r w:rsidR="000F27A9" w:rsidRPr="00057229">
          <w:rPr>
            <w:rStyle w:val="Hyperlink"/>
          </w:rPr>
          <w:t>9.2</w:t>
        </w:r>
        <w:r w:rsidR="000F27A9">
          <w:rPr>
            <w:rFonts w:asciiTheme="minorHAnsi" w:eastAsiaTheme="minorEastAsia" w:hAnsiTheme="minorHAnsi" w:cstheme="minorBidi"/>
            <w:sz w:val="22"/>
            <w:szCs w:val="22"/>
            <w:lang w:eastAsia="en-GB"/>
          </w:rPr>
          <w:tab/>
        </w:r>
        <w:r w:rsidR="000F27A9" w:rsidRPr="00057229">
          <w:rPr>
            <w:rStyle w:val="Hyperlink"/>
          </w:rPr>
          <w:t>Unit Tests for Test Mode</w:t>
        </w:r>
        <w:r w:rsidR="000F27A9">
          <w:rPr>
            <w:webHidden/>
          </w:rPr>
          <w:tab/>
        </w:r>
        <w:r w:rsidR="000F27A9">
          <w:rPr>
            <w:webHidden/>
          </w:rPr>
          <w:fldChar w:fldCharType="begin"/>
        </w:r>
        <w:r w:rsidR="000F27A9">
          <w:rPr>
            <w:webHidden/>
          </w:rPr>
          <w:instrText xml:space="preserve"> PAGEREF _Toc460316715 \h </w:instrText>
        </w:r>
        <w:r w:rsidR="000F27A9">
          <w:rPr>
            <w:webHidden/>
          </w:rPr>
        </w:r>
        <w:r w:rsidR="000F27A9">
          <w:rPr>
            <w:webHidden/>
          </w:rPr>
          <w:fldChar w:fldCharType="separate"/>
        </w:r>
        <w:r w:rsidR="000F27A9">
          <w:rPr>
            <w:webHidden/>
          </w:rPr>
          <w:t>56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6" w:history="1">
        <w:r w:rsidR="000F27A9" w:rsidRPr="00057229">
          <w:rPr>
            <w:rStyle w:val="Hyperlink"/>
          </w:rPr>
          <w:t>9.2.1</w:t>
        </w:r>
        <w:r w:rsidR="000F27A9">
          <w:rPr>
            <w:rFonts w:asciiTheme="minorHAnsi" w:eastAsiaTheme="minorEastAsia" w:hAnsiTheme="minorHAnsi" w:cstheme="minorBidi"/>
            <w:sz w:val="22"/>
            <w:szCs w:val="22"/>
            <w:lang w:eastAsia="en-GB"/>
          </w:rPr>
          <w:tab/>
        </w:r>
        <w:r w:rsidR="000F27A9" w:rsidRPr="00057229">
          <w:rPr>
            <w:rStyle w:val="Hyperlink"/>
          </w:rPr>
          <w:t>Testing Verify Account with Invalid Credentials</w:t>
        </w:r>
        <w:r w:rsidR="000F27A9">
          <w:rPr>
            <w:webHidden/>
          </w:rPr>
          <w:tab/>
        </w:r>
        <w:r w:rsidR="000F27A9">
          <w:rPr>
            <w:webHidden/>
          </w:rPr>
          <w:fldChar w:fldCharType="begin"/>
        </w:r>
        <w:r w:rsidR="000F27A9">
          <w:rPr>
            <w:webHidden/>
          </w:rPr>
          <w:instrText xml:space="preserve"> PAGEREF _Toc460316716 \h </w:instrText>
        </w:r>
        <w:r w:rsidR="000F27A9">
          <w:rPr>
            <w:webHidden/>
          </w:rPr>
        </w:r>
        <w:r w:rsidR="000F27A9">
          <w:rPr>
            <w:webHidden/>
          </w:rPr>
          <w:fldChar w:fldCharType="separate"/>
        </w:r>
        <w:r w:rsidR="000F27A9">
          <w:rPr>
            <w:webHidden/>
          </w:rPr>
          <w:t>56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7" w:history="1">
        <w:r w:rsidR="000F27A9" w:rsidRPr="00057229">
          <w:rPr>
            <w:rStyle w:val="Hyperlink"/>
          </w:rPr>
          <w:t>9.2.2</w:t>
        </w:r>
        <w:r w:rsidR="000F27A9">
          <w:rPr>
            <w:rFonts w:asciiTheme="minorHAnsi" w:eastAsiaTheme="minorEastAsia" w:hAnsiTheme="minorHAnsi" w:cstheme="minorBidi"/>
            <w:sz w:val="22"/>
            <w:szCs w:val="22"/>
            <w:lang w:eastAsia="en-GB"/>
          </w:rPr>
          <w:tab/>
        </w:r>
        <w:r w:rsidR="000F27A9" w:rsidRPr="00057229">
          <w:rPr>
            <w:rStyle w:val="Hyperlink"/>
          </w:rPr>
          <w:t>Testing Verify Account with Valid Credentials</w:t>
        </w:r>
        <w:r w:rsidR="000F27A9">
          <w:rPr>
            <w:webHidden/>
          </w:rPr>
          <w:tab/>
        </w:r>
        <w:r w:rsidR="000F27A9">
          <w:rPr>
            <w:webHidden/>
          </w:rPr>
          <w:fldChar w:fldCharType="begin"/>
        </w:r>
        <w:r w:rsidR="000F27A9">
          <w:rPr>
            <w:webHidden/>
          </w:rPr>
          <w:instrText xml:space="preserve"> PAGEREF _Toc460316717 \h </w:instrText>
        </w:r>
        <w:r w:rsidR="000F27A9">
          <w:rPr>
            <w:webHidden/>
          </w:rPr>
        </w:r>
        <w:r w:rsidR="000F27A9">
          <w:rPr>
            <w:webHidden/>
          </w:rPr>
          <w:fldChar w:fldCharType="separate"/>
        </w:r>
        <w:r w:rsidR="000F27A9">
          <w:rPr>
            <w:webHidden/>
          </w:rPr>
          <w:t>56</w:t>
        </w:r>
        <w:r w:rsidR="000F27A9">
          <w:rPr>
            <w:webHidden/>
          </w:rPr>
          <w:fldChar w:fldCharType="end"/>
        </w:r>
      </w:hyperlink>
    </w:p>
    <w:p w:rsidR="000F27A9" w:rsidRDefault="006A1D00">
      <w:pPr>
        <w:pStyle w:val="TOC2"/>
        <w:tabs>
          <w:tab w:val="left" w:pos="720"/>
        </w:tabs>
        <w:rPr>
          <w:rFonts w:asciiTheme="minorHAnsi" w:eastAsiaTheme="minorEastAsia" w:hAnsiTheme="minorHAnsi" w:cstheme="minorBidi"/>
          <w:sz w:val="22"/>
          <w:szCs w:val="22"/>
          <w:lang w:eastAsia="en-GB"/>
        </w:rPr>
      </w:pPr>
      <w:hyperlink w:anchor="_Toc460316718" w:history="1">
        <w:r w:rsidR="000F27A9" w:rsidRPr="00057229">
          <w:rPr>
            <w:rStyle w:val="Hyperlink"/>
          </w:rPr>
          <w:t>9.3</w:t>
        </w:r>
        <w:r w:rsidR="000F27A9">
          <w:rPr>
            <w:rFonts w:asciiTheme="minorHAnsi" w:eastAsiaTheme="minorEastAsia" w:hAnsiTheme="minorHAnsi" w:cstheme="minorBidi"/>
            <w:sz w:val="22"/>
            <w:szCs w:val="22"/>
            <w:lang w:eastAsia="en-GB"/>
          </w:rPr>
          <w:tab/>
        </w:r>
        <w:r w:rsidR="000F27A9" w:rsidRPr="00057229">
          <w:rPr>
            <w:rStyle w:val="Hyperlink"/>
          </w:rPr>
          <w:t>Unit Tests for Production Mode</w:t>
        </w:r>
        <w:r w:rsidR="000F27A9">
          <w:rPr>
            <w:webHidden/>
          </w:rPr>
          <w:tab/>
        </w:r>
        <w:r w:rsidR="000F27A9">
          <w:rPr>
            <w:webHidden/>
          </w:rPr>
          <w:fldChar w:fldCharType="begin"/>
        </w:r>
        <w:r w:rsidR="000F27A9">
          <w:rPr>
            <w:webHidden/>
          </w:rPr>
          <w:instrText xml:space="preserve"> PAGEREF _Toc460316718 \h </w:instrText>
        </w:r>
        <w:r w:rsidR="000F27A9">
          <w:rPr>
            <w:webHidden/>
          </w:rPr>
        </w:r>
        <w:r w:rsidR="000F27A9">
          <w:rPr>
            <w:webHidden/>
          </w:rPr>
          <w:fldChar w:fldCharType="separate"/>
        </w:r>
        <w:r w:rsidR="000F27A9">
          <w:rPr>
            <w:webHidden/>
          </w:rPr>
          <w:t>56</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19" w:history="1">
        <w:r w:rsidR="000F27A9" w:rsidRPr="00057229">
          <w:rPr>
            <w:rStyle w:val="Hyperlink"/>
          </w:rPr>
          <w:t>9.3.1</w:t>
        </w:r>
        <w:r w:rsidR="000F27A9">
          <w:rPr>
            <w:rFonts w:asciiTheme="minorHAnsi" w:eastAsiaTheme="minorEastAsia" w:hAnsiTheme="minorHAnsi" w:cstheme="minorBidi"/>
            <w:sz w:val="22"/>
            <w:szCs w:val="22"/>
            <w:lang w:eastAsia="en-GB"/>
          </w:rPr>
          <w:tab/>
        </w:r>
        <w:r w:rsidR="000F27A9" w:rsidRPr="00057229">
          <w:rPr>
            <w:rStyle w:val="Hyperlink"/>
          </w:rPr>
          <w:t>Unit Test to Delete a Non-Existent Adverts</w:t>
        </w:r>
        <w:r w:rsidR="000F27A9">
          <w:rPr>
            <w:webHidden/>
          </w:rPr>
          <w:tab/>
        </w:r>
        <w:r w:rsidR="000F27A9">
          <w:rPr>
            <w:webHidden/>
          </w:rPr>
          <w:fldChar w:fldCharType="begin"/>
        </w:r>
        <w:r w:rsidR="000F27A9">
          <w:rPr>
            <w:webHidden/>
          </w:rPr>
          <w:instrText xml:space="preserve"> PAGEREF _Toc460316719 \h </w:instrText>
        </w:r>
        <w:r w:rsidR="000F27A9">
          <w:rPr>
            <w:webHidden/>
          </w:rPr>
        </w:r>
        <w:r w:rsidR="000F27A9">
          <w:rPr>
            <w:webHidden/>
          </w:rPr>
          <w:fldChar w:fldCharType="separate"/>
        </w:r>
        <w:r w:rsidR="000F27A9">
          <w:rPr>
            <w:webHidden/>
          </w:rPr>
          <w:t>57</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20" w:history="1">
        <w:r w:rsidR="000F27A9" w:rsidRPr="00057229">
          <w:rPr>
            <w:rStyle w:val="Hyperlink"/>
          </w:rPr>
          <w:t>10</w:t>
        </w:r>
        <w:r w:rsidR="000F27A9">
          <w:rPr>
            <w:rFonts w:asciiTheme="minorHAnsi" w:eastAsiaTheme="minorEastAsia" w:hAnsiTheme="minorHAnsi" w:cstheme="minorBidi"/>
            <w:b w:val="0"/>
            <w:i w:val="0"/>
            <w:sz w:val="22"/>
            <w:szCs w:val="22"/>
            <w:lang w:eastAsia="en-GB"/>
          </w:rPr>
          <w:tab/>
        </w:r>
        <w:r w:rsidR="000F27A9" w:rsidRPr="00057229">
          <w:rPr>
            <w:rStyle w:val="Hyperlink"/>
          </w:rPr>
          <w:t>Web-cruit Integration</w:t>
        </w:r>
        <w:r w:rsidR="000F27A9">
          <w:rPr>
            <w:webHidden/>
          </w:rPr>
          <w:tab/>
        </w:r>
        <w:r w:rsidR="000F27A9">
          <w:rPr>
            <w:webHidden/>
          </w:rPr>
          <w:fldChar w:fldCharType="begin"/>
        </w:r>
        <w:r w:rsidR="000F27A9">
          <w:rPr>
            <w:webHidden/>
          </w:rPr>
          <w:instrText xml:space="preserve"> PAGEREF _Toc460316720 \h </w:instrText>
        </w:r>
        <w:r w:rsidR="000F27A9">
          <w:rPr>
            <w:webHidden/>
          </w:rPr>
        </w:r>
        <w:r w:rsidR="000F27A9">
          <w:rPr>
            <w:webHidden/>
          </w:rPr>
          <w:fldChar w:fldCharType="separate"/>
        </w:r>
        <w:r w:rsidR="000F27A9">
          <w:rPr>
            <w:webHidden/>
          </w:rPr>
          <w:t>57</w:t>
        </w:r>
        <w:r w:rsidR="000F27A9">
          <w:rPr>
            <w:webHidden/>
          </w:rPr>
          <w:fldChar w:fldCharType="end"/>
        </w:r>
      </w:hyperlink>
    </w:p>
    <w:p w:rsidR="000F27A9" w:rsidRDefault="006A1D00">
      <w:pPr>
        <w:pStyle w:val="TOC2"/>
        <w:tabs>
          <w:tab w:val="left" w:pos="960"/>
        </w:tabs>
        <w:rPr>
          <w:rFonts w:asciiTheme="minorHAnsi" w:eastAsiaTheme="minorEastAsia" w:hAnsiTheme="minorHAnsi" w:cstheme="minorBidi"/>
          <w:sz w:val="22"/>
          <w:szCs w:val="22"/>
          <w:lang w:eastAsia="en-GB"/>
        </w:rPr>
      </w:pPr>
      <w:hyperlink w:anchor="_Toc460316721" w:history="1">
        <w:r w:rsidR="000F27A9" w:rsidRPr="00057229">
          <w:rPr>
            <w:rStyle w:val="Hyperlink"/>
          </w:rPr>
          <w:t>10.1</w:t>
        </w:r>
        <w:r w:rsidR="000F27A9">
          <w:rPr>
            <w:rFonts w:asciiTheme="minorHAnsi" w:eastAsiaTheme="minorEastAsia" w:hAnsiTheme="minorHAnsi" w:cstheme="minorBidi"/>
            <w:sz w:val="22"/>
            <w:szCs w:val="22"/>
            <w:lang w:eastAsia="en-GB"/>
          </w:rPr>
          <w:tab/>
        </w:r>
        <w:r w:rsidR="000F27A9" w:rsidRPr="00057229">
          <w:rPr>
            <w:rStyle w:val="Hyperlink"/>
          </w:rPr>
          <w:t>Check for Null Reference Exceptions</w:t>
        </w:r>
        <w:r w:rsidR="000F27A9">
          <w:rPr>
            <w:webHidden/>
          </w:rPr>
          <w:tab/>
        </w:r>
        <w:r w:rsidR="000F27A9">
          <w:rPr>
            <w:webHidden/>
          </w:rPr>
          <w:fldChar w:fldCharType="begin"/>
        </w:r>
        <w:r w:rsidR="000F27A9">
          <w:rPr>
            <w:webHidden/>
          </w:rPr>
          <w:instrText xml:space="preserve"> PAGEREF _Toc460316721 \h </w:instrText>
        </w:r>
        <w:r w:rsidR="000F27A9">
          <w:rPr>
            <w:webHidden/>
          </w:rPr>
        </w:r>
        <w:r w:rsidR="000F27A9">
          <w:rPr>
            <w:webHidden/>
          </w:rPr>
          <w:fldChar w:fldCharType="separate"/>
        </w:r>
        <w:r w:rsidR="000F27A9">
          <w:rPr>
            <w:webHidden/>
          </w:rPr>
          <w:t>57</w:t>
        </w:r>
        <w:r w:rsidR="000F27A9">
          <w:rPr>
            <w:webHidden/>
          </w:rPr>
          <w:fldChar w:fldCharType="end"/>
        </w:r>
      </w:hyperlink>
    </w:p>
    <w:p w:rsidR="000F27A9" w:rsidRDefault="006A1D00">
      <w:pPr>
        <w:pStyle w:val="TOC2"/>
        <w:tabs>
          <w:tab w:val="left" w:pos="960"/>
        </w:tabs>
        <w:rPr>
          <w:rFonts w:asciiTheme="minorHAnsi" w:eastAsiaTheme="minorEastAsia" w:hAnsiTheme="minorHAnsi" w:cstheme="minorBidi"/>
          <w:sz w:val="22"/>
          <w:szCs w:val="22"/>
          <w:lang w:eastAsia="en-GB"/>
        </w:rPr>
      </w:pPr>
      <w:hyperlink w:anchor="_Toc460316722" w:history="1">
        <w:r w:rsidR="000F27A9" w:rsidRPr="00057229">
          <w:rPr>
            <w:rStyle w:val="Hyperlink"/>
          </w:rPr>
          <w:t>10.2</w:t>
        </w:r>
        <w:r w:rsidR="000F27A9">
          <w:rPr>
            <w:rFonts w:asciiTheme="minorHAnsi" w:eastAsiaTheme="minorEastAsia" w:hAnsiTheme="minorHAnsi" w:cstheme="minorBidi"/>
            <w:sz w:val="22"/>
            <w:szCs w:val="22"/>
            <w:lang w:eastAsia="en-GB"/>
          </w:rPr>
          <w:tab/>
        </w:r>
        <w:r w:rsidR="000F27A9" w:rsidRPr="00057229">
          <w:rPr>
            <w:rStyle w:val="Hyperlink"/>
          </w:rPr>
          <w:t>Debugging via Web-cruit</w:t>
        </w:r>
        <w:r w:rsidR="000F27A9">
          <w:rPr>
            <w:webHidden/>
          </w:rPr>
          <w:tab/>
        </w:r>
        <w:r w:rsidR="000F27A9">
          <w:rPr>
            <w:webHidden/>
          </w:rPr>
          <w:fldChar w:fldCharType="begin"/>
        </w:r>
        <w:r w:rsidR="000F27A9">
          <w:rPr>
            <w:webHidden/>
          </w:rPr>
          <w:instrText xml:space="preserve"> PAGEREF _Toc460316722 \h </w:instrText>
        </w:r>
        <w:r w:rsidR="000F27A9">
          <w:rPr>
            <w:webHidden/>
          </w:rPr>
        </w:r>
        <w:r w:rsidR="000F27A9">
          <w:rPr>
            <w:webHidden/>
          </w:rPr>
          <w:fldChar w:fldCharType="separate"/>
        </w:r>
        <w:r w:rsidR="000F27A9">
          <w:rPr>
            <w:webHidden/>
          </w:rPr>
          <w:t>57</w:t>
        </w:r>
        <w:r w:rsidR="000F27A9">
          <w:rPr>
            <w:webHidden/>
          </w:rPr>
          <w:fldChar w:fldCharType="end"/>
        </w:r>
      </w:hyperlink>
    </w:p>
    <w:p w:rsidR="000F27A9" w:rsidRDefault="006A1D00">
      <w:pPr>
        <w:pStyle w:val="TOC2"/>
        <w:tabs>
          <w:tab w:val="left" w:pos="960"/>
        </w:tabs>
        <w:rPr>
          <w:rFonts w:asciiTheme="minorHAnsi" w:eastAsiaTheme="minorEastAsia" w:hAnsiTheme="minorHAnsi" w:cstheme="minorBidi"/>
          <w:sz w:val="22"/>
          <w:szCs w:val="22"/>
          <w:lang w:eastAsia="en-GB"/>
        </w:rPr>
      </w:pPr>
      <w:hyperlink w:anchor="_Toc460316723" w:history="1">
        <w:r w:rsidR="000F27A9" w:rsidRPr="00057229">
          <w:rPr>
            <w:rStyle w:val="Hyperlink"/>
          </w:rPr>
          <w:t>10.3</w:t>
        </w:r>
        <w:r w:rsidR="000F27A9">
          <w:rPr>
            <w:rFonts w:asciiTheme="minorHAnsi" w:eastAsiaTheme="minorEastAsia" w:hAnsiTheme="minorHAnsi" w:cstheme="minorBidi"/>
            <w:sz w:val="22"/>
            <w:szCs w:val="22"/>
            <w:lang w:eastAsia="en-GB"/>
          </w:rPr>
          <w:tab/>
        </w:r>
        <w:r w:rsidR="000F27A9" w:rsidRPr="00057229">
          <w:rPr>
            <w:rStyle w:val="Hyperlink"/>
          </w:rPr>
          <w:t>Editing the Generated Code Files</w:t>
        </w:r>
        <w:r w:rsidR="000F27A9">
          <w:rPr>
            <w:webHidden/>
          </w:rPr>
          <w:tab/>
        </w:r>
        <w:r w:rsidR="000F27A9">
          <w:rPr>
            <w:webHidden/>
          </w:rPr>
          <w:fldChar w:fldCharType="begin"/>
        </w:r>
        <w:r w:rsidR="000F27A9">
          <w:rPr>
            <w:webHidden/>
          </w:rPr>
          <w:instrText xml:space="preserve"> PAGEREF _Toc460316723 \h </w:instrText>
        </w:r>
        <w:r w:rsidR="000F27A9">
          <w:rPr>
            <w:webHidden/>
          </w:rPr>
        </w:r>
        <w:r w:rsidR="000F27A9">
          <w:rPr>
            <w:webHidden/>
          </w:rPr>
          <w:fldChar w:fldCharType="separate"/>
        </w:r>
        <w:r w:rsidR="000F27A9">
          <w:rPr>
            <w:webHidden/>
          </w:rPr>
          <w:t>58</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24" w:history="1">
        <w:r w:rsidR="000F27A9" w:rsidRPr="00057229">
          <w:rPr>
            <w:rStyle w:val="Hyperlink"/>
          </w:rPr>
          <w:t>10.3.1</w:t>
        </w:r>
        <w:r w:rsidR="000F27A9">
          <w:rPr>
            <w:rFonts w:asciiTheme="minorHAnsi" w:eastAsiaTheme="minorEastAsia" w:hAnsiTheme="minorHAnsi" w:cstheme="minorBidi"/>
            <w:sz w:val="22"/>
            <w:szCs w:val="22"/>
            <w:lang w:eastAsia="en-GB"/>
          </w:rPr>
          <w:tab/>
        </w:r>
        <w:r w:rsidR="000F27A9" w:rsidRPr="00057229">
          <w:rPr>
            <w:rStyle w:val="Hyperlink"/>
          </w:rPr>
          <w:t>Modify the Data Dictionary</w:t>
        </w:r>
        <w:r w:rsidR="000F27A9">
          <w:rPr>
            <w:webHidden/>
          </w:rPr>
          <w:tab/>
        </w:r>
        <w:r w:rsidR="000F27A9">
          <w:rPr>
            <w:webHidden/>
          </w:rPr>
          <w:fldChar w:fldCharType="begin"/>
        </w:r>
        <w:r w:rsidR="000F27A9">
          <w:rPr>
            <w:webHidden/>
          </w:rPr>
          <w:instrText xml:space="preserve"> PAGEREF _Toc460316724 \h </w:instrText>
        </w:r>
        <w:r w:rsidR="000F27A9">
          <w:rPr>
            <w:webHidden/>
          </w:rPr>
        </w:r>
        <w:r w:rsidR="000F27A9">
          <w:rPr>
            <w:webHidden/>
          </w:rPr>
          <w:fldChar w:fldCharType="separate"/>
        </w:r>
        <w:r w:rsidR="000F27A9">
          <w:rPr>
            <w:webHidden/>
          </w:rPr>
          <w:t>58</w:t>
        </w:r>
        <w:r w:rsidR="000F27A9">
          <w:rPr>
            <w:webHidden/>
          </w:rPr>
          <w:fldChar w:fldCharType="end"/>
        </w:r>
      </w:hyperlink>
    </w:p>
    <w:p w:rsidR="000F27A9" w:rsidRDefault="006A1D00">
      <w:pPr>
        <w:pStyle w:val="TOC3"/>
        <w:tabs>
          <w:tab w:val="left" w:pos="1200"/>
          <w:tab w:val="right" w:leader="dot" w:pos="9192"/>
        </w:tabs>
        <w:rPr>
          <w:rFonts w:asciiTheme="minorHAnsi" w:eastAsiaTheme="minorEastAsia" w:hAnsiTheme="minorHAnsi" w:cstheme="minorBidi"/>
          <w:sz w:val="22"/>
          <w:szCs w:val="22"/>
          <w:lang w:eastAsia="en-GB"/>
        </w:rPr>
      </w:pPr>
      <w:hyperlink w:anchor="_Toc460316725" w:history="1">
        <w:r w:rsidR="000F27A9" w:rsidRPr="00057229">
          <w:rPr>
            <w:rStyle w:val="Hyperlink"/>
          </w:rPr>
          <w:t>10.3.2</w:t>
        </w:r>
        <w:r w:rsidR="000F27A9">
          <w:rPr>
            <w:rFonts w:asciiTheme="minorHAnsi" w:eastAsiaTheme="minorEastAsia" w:hAnsiTheme="minorHAnsi" w:cstheme="minorBidi"/>
            <w:sz w:val="22"/>
            <w:szCs w:val="22"/>
            <w:lang w:eastAsia="en-GB"/>
          </w:rPr>
          <w:tab/>
        </w:r>
        <w:r w:rsidR="000F27A9" w:rsidRPr="00057229">
          <w:rPr>
            <w:rStyle w:val="Hyperlink"/>
          </w:rPr>
          <w:t>Modify the CFC</w:t>
        </w:r>
        <w:r w:rsidR="000F27A9">
          <w:rPr>
            <w:webHidden/>
          </w:rPr>
          <w:tab/>
        </w:r>
        <w:r w:rsidR="000F27A9">
          <w:rPr>
            <w:webHidden/>
          </w:rPr>
          <w:fldChar w:fldCharType="begin"/>
        </w:r>
        <w:r w:rsidR="000F27A9">
          <w:rPr>
            <w:webHidden/>
          </w:rPr>
          <w:instrText xml:space="preserve"> PAGEREF _Toc460316725 \h </w:instrText>
        </w:r>
        <w:r w:rsidR="000F27A9">
          <w:rPr>
            <w:webHidden/>
          </w:rPr>
        </w:r>
        <w:r w:rsidR="000F27A9">
          <w:rPr>
            <w:webHidden/>
          </w:rPr>
          <w:fldChar w:fldCharType="separate"/>
        </w:r>
        <w:r w:rsidR="000F27A9">
          <w:rPr>
            <w:webHidden/>
          </w:rPr>
          <w:t>59</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26" w:history="1">
        <w:r w:rsidR="000F27A9" w:rsidRPr="00057229">
          <w:rPr>
            <w:rStyle w:val="Hyperlink"/>
          </w:rPr>
          <w:t>11</w:t>
        </w:r>
        <w:r w:rsidR="000F27A9">
          <w:rPr>
            <w:rFonts w:asciiTheme="minorHAnsi" w:eastAsiaTheme="minorEastAsia" w:hAnsiTheme="minorHAnsi" w:cstheme="minorBidi"/>
            <w:b w:val="0"/>
            <w:i w:val="0"/>
            <w:sz w:val="22"/>
            <w:szCs w:val="22"/>
            <w:lang w:eastAsia="en-GB"/>
          </w:rPr>
          <w:tab/>
        </w:r>
        <w:r w:rsidR="000F27A9" w:rsidRPr="00057229">
          <w:rPr>
            <w:rStyle w:val="Hyperlink"/>
          </w:rPr>
          <w:t>Appendix A – Jobserve Posting Schema</w:t>
        </w:r>
        <w:r w:rsidR="000F27A9">
          <w:rPr>
            <w:webHidden/>
          </w:rPr>
          <w:tab/>
        </w:r>
        <w:r w:rsidR="000F27A9">
          <w:rPr>
            <w:webHidden/>
          </w:rPr>
          <w:fldChar w:fldCharType="begin"/>
        </w:r>
        <w:r w:rsidR="000F27A9">
          <w:rPr>
            <w:webHidden/>
          </w:rPr>
          <w:instrText xml:space="preserve"> PAGEREF _Toc460316726 \h </w:instrText>
        </w:r>
        <w:r w:rsidR="000F27A9">
          <w:rPr>
            <w:webHidden/>
          </w:rPr>
        </w:r>
        <w:r w:rsidR="000F27A9">
          <w:rPr>
            <w:webHidden/>
          </w:rPr>
          <w:fldChar w:fldCharType="separate"/>
        </w:r>
        <w:r w:rsidR="000F27A9">
          <w:rPr>
            <w:webHidden/>
          </w:rPr>
          <w:t>60</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27" w:history="1">
        <w:r w:rsidR="000F27A9" w:rsidRPr="00057229">
          <w:rPr>
            <w:rStyle w:val="Hyperlink"/>
          </w:rPr>
          <w:t>12</w:t>
        </w:r>
        <w:r w:rsidR="000F27A9">
          <w:rPr>
            <w:rFonts w:asciiTheme="minorHAnsi" w:eastAsiaTheme="minorEastAsia" w:hAnsiTheme="minorHAnsi" w:cstheme="minorBidi"/>
            <w:b w:val="0"/>
            <w:i w:val="0"/>
            <w:sz w:val="22"/>
            <w:szCs w:val="22"/>
            <w:lang w:eastAsia="en-GB"/>
          </w:rPr>
          <w:tab/>
        </w:r>
        <w:r w:rsidR="000F27A9" w:rsidRPr="00057229">
          <w:rPr>
            <w:rStyle w:val="Hyperlink"/>
          </w:rPr>
          <w:t>Appendix B – Jobserve Industry List</w:t>
        </w:r>
        <w:r w:rsidR="000F27A9">
          <w:rPr>
            <w:webHidden/>
          </w:rPr>
          <w:tab/>
        </w:r>
        <w:r w:rsidR="000F27A9">
          <w:rPr>
            <w:webHidden/>
          </w:rPr>
          <w:fldChar w:fldCharType="begin"/>
        </w:r>
        <w:r w:rsidR="000F27A9">
          <w:rPr>
            <w:webHidden/>
          </w:rPr>
          <w:instrText xml:space="preserve"> PAGEREF _Toc460316727 \h </w:instrText>
        </w:r>
        <w:r w:rsidR="000F27A9">
          <w:rPr>
            <w:webHidden/>
          </w:rPr>
        </w:r>
        <w:r w:rsidR="000F27A9">
          <w:rPr>
            <w:webHidden/>
          </w:rPr>
          <w:fldChar w:fldCharType="separate"/>
        </w:r>
        <w:r w:rsidR="000F27A9">
          <w:rPr>
            <w:webHidden/>
          </w:rPr>
          <w:t>61</w:t>
        </w:r>
        <w:r w:rsidR="000F27A9">
          <w:rPr>
            <w:webHidden/>
          </w:rPr>
          <w:fldChar w:fldCharType="end"/>
        </w:r>
      </w:hyperlink>
    </w:p>
    <w:p w:rsidR="000F27A9" w:rsidRDefault="006A1D00">
      <w:pPr>
        <w:pStyle w:val="TOC1"/>
        <w:rPr>
          <w:rFonts w:asciiTheme="minorHAnsi" w:eastAsiaTheme="minorEastAsia" w:hAnsiTheme="minorHAnsi" w:cstheme="minorBidi"/>
          <w:b w:val="0"/>
          <w:i w:val="0"/>
          <w:sz w:val="22"/>
          <w:szCs w:val="22"/>
          <w:lang w:eastAsia="en-GB"/>
        </w:rPr>
      </w:pPr>
      <w:hyperlink w:anchor="_Toc460316728" w:history="1">
        <w:r w:rsidR="000F27A9" w:rsidRPr="00057229">
          <w:rPr>
            <w:rStyle w:val="Hyperlink"/>
          </w:rPr>
          <w:t>13</w:t>
        </w:r>
        <w:r w:rsidR="000F27A9">
          <w:rPr>
            <w:rFonts w:asciiTheme="minorHAnsi" w:eastAsiaTheme="minorEastAsia" w:hAnsiTheme="minorHAnsi" w:cstheme="minorBidi"/>
            <w:b w:val="0"/>
            <w:i w:val="0"/>
            <w:sz w:val="22"/>
            <w:szCs w:val="22"/>
            <w:lang w:eastAsia="en-GB"/>
          </w:rPr>
          <w:tab/>
        </w:r>
        <w:r w:rsidR="000F27A9" w:rsidRPr="00057229">
          <w:rPr>
            <w:rStyle w:val="Hyperlink"/>
          </w:rPr>
          <w:t>Appendix C - Jobserve Category List</w:t>
        </w:r>
        <w:r w:rsidR="000F27A9">
          <w:rPr>
            <w:webHidden/>
          </w:rPr>
          <w:tab/>
        </w:r>
        <w:r w:rsidR="000F27A9">
          <w:rPr>
            <w:webHidden/>
          </w:rPr>
          <w:fldChar w:fldCharType="begin"/>
        </w:r>
        <w:r w:rsidR="000F27A9">
          <w:rPr>
            <w:webHidden/>
          </w:rPr>
          <w:instrText xml:space="preserve"> PAGEREF _Toc460316728 \h </w:instrText>
        </w:r>
        <w:r w:rsidR="000F27A9">
          <w:rPr>
            <w:webHidden/>
          </w:rPr>
        </w:r>
        <w:r w:rsidR="000F27A9">
          <w:rPr>
            <w:webHidden/>
          </w:rPr>
          <w:fldChar w:fldCharType="separate"/>
        </w:r>
        <w:r w:rsidR="000F27A9">
          <w:rPr>
            <w:webHidden/>
          </w:rPr>
          <w:t>62</w:t>
        </w:r>
        <w:r w:rsidR="000F27A9">
          <w:rPr>
            <w:webHidden/>
          </w:rPr>
          <w:fldChar w:fldCharType="end"/>
        </w:r>
      </w:hyperlink>
    </w:p>
    <w:p w:rsidR="00F90B8E" w:rsidRDefault="004133EB">
      <w:r>
        <w:fldChar w:fldCharType="end"/>
      </w:r>
    </w:p>
    <w:p w:rsidR="00F90B8E" w:rsidRDefault="00C6575C">
      <w:r>
        <w:br w:type="page"/>
      </w:r>
    </w:p>
    <w:bookmarkStart w:id="0" w:name="_Toc460316634"/>
    <w:p w:rsidR="00F90B8E" w:rsidRDefault="002F6A27" w:rsidP="007433C4">
      <w:pPr>
        <w:pStyle w:val="Heading1"/>
      </w:pPr>
      <w:r>
        <w:rPr>
          <w:noProof/>
          <w:lang w:eastAsia="en-GB"/>
        </w:rPr>
        <w:lastRenderedPageBreak/>
        <mc:AlternateContent>
          <mc:Choice Requires="wps">
            <w:drawing>
              <wp:anchor distT="0" distB="0" distL="114300" distR="114300" simplePos="0" relativeHeight="251655168" behindDoc="0" locked="0" layoutInCell="0" allowOverlap="1" wp14:anchorId="6A1D1D72" wp14:editId="79FF94A6">
                <wp:simplePos x="0" y="0"/>
                <wp:positionH relativeFrom="column">
                  <wp:posOffset>297180</wp:posOffset>
                </wp:positionH>
                <wp:positionV relativeFrom="paragraph">
                  <wp:posOffset>701040</wp:posOffset>
                </wp:positionV>
                <wp:extent cx="0" cy="0"/>
                <wp:effectExtent l="6985" t="13970" r="12065" b="5080"/>
                <wp:wrapNone/>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88A1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2pt" to="23.4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" o:allowincell="f"/>
            </w:pict>
          </mc:Fallback>
        </mc:AlternateContent>
      </w:r>
      <w:bookmarkStart w:id="1" w:name="_Toc234050106"/>
      <w:r w:rsidR="00C6575C">
        <w:t>Overview</w:t>
      </w:r>
      <w:bookmarkEnd w:id="0"/>
      <w:bookmarkEnd w:id="1"/>
    </w:p>
    <w:p w:rsidR="00FA3704" w:rsidRDefault="00FA3704" w:rsidP="00FA3704">
      <w:pPr>
        <w:pStyle w:val="Heading2"/>
        <w:tabs>
          <w:tab w:val="num" w:pos="576"/>
        </w:tabs>
      </w:pPr>
      <w:bookmarkStart w:id="2" w:name="_Toc234050107"/>
      <w:bookmarkStart w:id="3" w:name="_Toc460316635"/>
      <w:r>
        <w:t>Scope</w:t>
      </w:r>
      <w:bookmarkEnd w:id="2"/>
      <w:bookmarkEnd w:id="3"/>
    </w:p>
    <w:p w:rsidR="00FA3704" w:rsidRDefault="00FA3704" w:rsidP="00FA3704"/>
    <w:p w:rsidR="00FA3704" w:rsidRDefault="00FA3704" w:rsidP="00FA3704">
      <w:pPr>
        <w:pStyle w:val="Heading3"/>
        <w:tabs>
          <w:tab w:val="num" w:pos="720"/>
        </w:tabs>
      </w:pPr>
      <w:bookmarkStart w:id="4" w:name="_Toc234050066"/>
      <w:bookmarkStart w:id="5" w:name="_Toc234050108"/>
      <w:bookmarkStart w:id="6" w:name="_Toc460316636"/>
      <w:r>
        <w:t>Feature boundaries</w:t>
      </w:r>
      <w:bookmarkEnd w:id="4"/>
      <w:bookmarkEnd w:id="5"/>
      <w:bookmarkEnd w:id="6"/>
    </w:p>
    <w:p w:rsidR="009612C9" w:rsidRDefault="009612C9" w:rsidP="009612C9"/>
    <w:p w:rsidR="009612C9" w:rsidRDefault="009612C9" w:rsidP="009612C9">
      <w:r>
        <w:t>The Posting Engine is an application service for posting “content” to “channels”.</w:t>
      </w:r>
    </w:p>
    <w:p w:rsidR="009612C9" w:rsidRDefault="009612C9" w:rsidP="009612C9"/>
    <w:p w:rsidR="009612C9" w:rsidRDefault="009612C9" w:rsidP="009612C9">
      <w:r>
        <w:t xml:space="preserve">The current implementation of the Posting Engine supports posting vacancies (content objects) to job boards (channels) thereby creating job board adverts (channel postings). </w:t>
      </w:r>
    </w:p>
    <w:p w:rsidR="009612C9" w:rsidRDefault="009612C9" w:rsidP="009612C9"/>
    <w:p w:rsidR="00FA3704" w:rsidRDefault="009612C9" w:rsidP="00FA3704">
      <w:r>
        <w:t>The scope of this document also covers the integration of a channel into web-cruit.</w:t>
      </w:r>
    </w:p>
    <w:p w:rsidR="00FA3EDB" w:rsidRDefault="00FA3EDB" w:rsidP="00FA3704"/>
    <w:p w:rsidR="00FA3704" w:rsidRDefault="00FA3704" w:rsidP="00FA3704">
      <w:pPr>
        <w:pStyle w:val="Heading3"/>
        <w:tabs>
          <w:tab w:val="num" w:pos="720"/>
        </w:tabs>
      </w:pPr>
      <w:bookmarkStart w:id="7" w:name="_Toc234050067"/>
      <w:bookmarkStart w:id="8" w:name="_Toc234050109"/>
      <w:bookmarkStart w:id="9" w:name="_Toc460316637"/>
      <w:r>
        <w:t>Target users</w:t>
      </w:r>
      <w:bookmarkEnd w:id="7"/>
      <w:bookmarkEnd w:id="8"/>
      <w:bookmarkEnd w:id="9"/>
    </w:p>
    <w:p w:rsidR="009612C9" w:rsidRDefault="009612C9" w:rsidP="009612C9"/>
    <w:p w:rsidR="00FA3704" w:rsidRDefault="009612C9" w:rsidP="00FA3704">
      <w:r>
        <w:t>This document is intended to be used by software developers employed by Kaonix to aid them through the process of developing a channel from start to finish.</w:t>
      </w:r>
    </w:p>
    <w:p w:rsidR="00FA3EDB" w:rsidRDefault="00FA3EDB" w:rsidP="00FA3704"/>
    <w:p w:rsidR="00FA3EDB" w:rsidRDefault="00FA3EDB" w:rsidP="00FA3704">
      <w:r>
        <w:t xml:space="preserve">As an example, an integration of </w:t>
      </w:r>
      <w:r w:rsidR="007E1811">
        <w:t>Jobserve</w:t>
      </w:r>
      <w:r>
        <w:t xml:space="preserve"> will be used.</w:t>
      </w:r>
      <w:r w:rsidR="004A172D">
        <w:t xml:space="preserve"> Parts of the Jobserve specification hav</w:t>
      </w:r>
      <w:r w:rsidR="00595B58">
        <w:t>e been copied into the Appendix, but a full copy of the specification can be found here:</w:t>
      </w:r>
    </w:p>
    <w:p w:rsidR="00595B58" w:rsidRDefault="00595B58" w:rsidP="00FA3704"/>
    <w:p w:rsidR="00595B58" w:rsidRDefault="006A1D00" w:rsidP="00FA3704">
      <w:hyperlink r:id="rId9" w:history="1">
        <w:r w:rsidR="00595B58" w:rsidRPr="006B2A35">
          <w:rPr>
            <w:rStyle w:val="Hyperlink"/>
          </w:rPr>
          <w:t>\\crssq1.crs-warr.co.uk\Documentation\Support\JobServe Upgrade\XML Job Posting Service v5 - Technical Details.docx</w:t>
        </w:r>
      </w:hyperlink>
    </w:p>
    <w:p w:rsidR="009612C9" w:rsidRDefault="009612C9" w:rsidP="00FA3704"/>
    <w:p w:rsidR="009612C9" w:rsidRDefault="009612C9" w:rsidP="009612C9">
      <w:pPr>
        <w:pStyle w:val="Heading3"/>
      </w:pPr>
      <w:bookmarkStart w:id="10" w:name="_Toc460316638"/>
      <w:r>
        <w:t>Prerequisite Reading</w:t>
      </w:r>
      <w:bookmarkEnd w:id="10"/>
    </w:p>
    <w:p w:rsidR="009612C9" w:rsidRDefault="009612C9" w:rsidP="009612C9"/>
    <w:p w:rsidR="00C62FD3" w:rsidRDefault="00C62FD3" w:rsidP="009612C9">
      <w:r>
        <w:t xml:space="preserve">It is assumed the developer already has the PE installed on their machine, and has access to the Visual Studio solution in the TNG.NET Subversion repository. Installation notes can be found here: </w:t>
      </w:r>
      <w:hyperlink r:id="rId10" w:history="1">
        <w:r w:rsidRPr="007F052F">
          <w:rPr>
            <w:rStyle w:val="Hyperlink"/>
          </w:rPr>
          <w:t>https://crsdev1.crs-warr.co.uk/svn/TNG.NET/trunk/PE/Docs/PEInstallGuide.docx</w:t>
        </w:r>
      </w:hyperlink>
      <w:r>
        <w:t xml:space="preserve"> </w:t>
      </w:r>
    </w:p>
    <w:p w:rsidR="00C62FD3" w:rsidRDefault="00C62FD3" w:rsidP="009612C9"/>
    <w:p w:rsidR="009612C9" w:rsidRDefault="009612C9" w:rsidP="009612C9">
      <w:r>
        <w:t>It is</w:t>
      </w:r>
      <w:r w:rsidR="006851CF">
        <w:t xml:space="preserve"> also</w:t>
      </w:r>
      <w:r>
        <w:t xml:space="preserve"> strongly recommended the developer has read the following documents as they will be referenced heavily throughout:</w:t>
      </w:r>
    </w:p>
    <w:p w:rsidR="009612C9" w:rsidRDefault="009612C9" w:rsidP="009612C9"/>
    <w:p w:rsidR="009612C9" w:rsidRDefault="009612C9" w:rsidP="009612C9">
      <w:pPr>
        <w:pStyle w:val="ListParagraph"/>
        <w:numPr>
          <w:ilvl w:val="0"/>
          <w:numId w:val="11"/>
        </w:numPr>
      </w:pPr>
      <w:r>
        <w:t>PE Channel Developer Guide</w:t>
      </w:r>
    </w:p>
    <w:p w:rsidR="009612C9" w:rsidRDefault="006A1D00" w:rsidP="009612C9">
      <w:pPr>
        <w:pStyle w:val="ListParagraph"/>
        <w:numPr>
          <w:ilvl w:val="1"/>
          <w:numId w:val="11"/>
        </w:numPr>
      </w:pPr>
      <w:hyperlink r:id="rId11" w:history="1">
        <w:r w:rsidR="009612C9" w:rsidRPr="007F052F">
          <w:rPr>
            <w:rStyle w:val="Hyperlink"/>
          </w:rPr>
          <w:t>https://crsdev1.crs-warr.co.uk/svn/TNG.NET/trunk/PE/Docs/PEChannelDeveloperGuide.docx</w:t>
        </w:r>
      </w:hyperlink>
      <w:r w:rsidR="009612C9">
        <w:t xml:space="preserve"> </w:t>
      </w:r>
    </w:p>
    <w:p w:rsidR="009612C9" w:rsidRDefault="009612C9" w:rsidP="009612C9">
      <w:pPr>
        <w:pStyle w:val="ListParagraph"/>
        <w:ind w:left="1440"/>
      </w:pPr>
    </w:p>
    <w:p w:rsidR="009612C9" w:rsidRDefault="009612C9" w:rsidP="009612C9">
      <w:pPr>
        <w:pStyle w:val="ListParagraph"/>
        <w:numPr>
          <w:ilvl w:val="0"/>
          <w:numId w:val="11"/>
        </w:numPr>
      </w:pPr>
      <w:r>
        <w:t>PE Developer Presentation Slides</w:t>
      </w:r>
    </w:p>
    <w:p w:rsidR="004F509F" w:rsidRDefault="006A1D00" w:rsidP="004F509F">
      <w:pPr>
        <w:pStyle w:val="ListParagraph"/>
        <w:numPr>
          <w:ilvl w:val="1"/>
          <w:numId w:val="11"/>
        </w:numPr>
      </w:pPr>
      <w:hyperlink r:id="rId12" w:history="1">
        <w:r w:rsidR="009612C9" w:rsidRPr="007F052F">
          <w:rPr>
            <w:rStyle w:val="Hyperlink"/>
          </w:rPr>
          <w:t>https://crsdev1.crs-warr.co.uk/svn/devtests/trunk/_DeveloperPresentations/Posting Engine Developer/PostingEngineDeveloper.pptx</w:t>
        </w:r>
      </w:hyperlink>
      <w:r w:rsidR="009612C9">
        <w:t xml:space="preserve"> </w:t>
      </w:r>
    </w:p>
    <w:p w:rsidR="004F509F" w:rsidRDefault="004F509F" w:rsidP="004F509F">
      <w:pPr>
        <w:pStyle w:val="ListParagraph"/>
        <w:numPr>
          <w:ilvl w:val="0"/>
          <w:numId w:val="11"/>
        </w:numPr>
      </w:pPr>
      <w:r>
        <w:t>PE Web-cruit Integration Guide</w:t>
      </w:r>
    </w:p>
    <w:p w:rsidR="004F509F" w:rsidRPr="009612C9" w:rsidRDefault="006A1D00" w:rsidP="004F509F">
      <w:pPr>
        <w:pStyle w:val="ListParagraph"/>
        <w:numPr>
          <w:ilvl w:val="1"/>
          <w:numId w:val="11"/>
        </w:numPr>
      </w:pPr>
      <w:hyperlink r:id="rId13" w:history="1">
        <w:r w:rsidR="004F509F" w:rsidRPr="00B741AC">
          <w:rPr>
            <w:rStyle w:val="Hyperlink"/>
          </w:rPr>
          <w:t>https://crsdev1.crs-warr.co.uk/svn/web-cruit/trunk/docs/Guides/JobPostingFeedGuide/WebCruitIntegrateWithPEJobFeed.docx</w:t>
        </w:r>
      </w:hyperlink>
      <w:r w:rsidR="004F509F">
        <w:t xml:space="preserve"> </w:t>
      </w:r>
    </w:p>
    <w:p w:rsidR="000F0222" w:rsidRPr="006345FE" w:rsidRDefault="00FA3704" w:rsidP="000F0222">
      <w:r>
        <w:br w:type="page"/>
      </w:r>
    </w:p>
    <w:p w:rsidR="007D2F4D" w:rsidRDefault="007D2F4D" w:rsidP="007D2F4D"/>
    <w:p w:rsidR="007D2F4D" w:rsidRDefault="000651D6" w:rsidP="00E90AA9">
      <w:pPr>
        <w:pStyle w:val="Heading1"/>
      </w:pPr>
      <w:bookmarkStart w:id="11" w:name="_Toc460316639"/>
      <w:r>
        <w:t>Planning a New Feed</w:t>
      </w:r>
      <w:bookmarkEnd w:id="11"/>
      <w:r>
        <w:tab/>
      </w:r>
    </w:p>
    <w:p w:rsidR="007D2F4D" w:rsidRDefault="000651D6" w:rsidP="007D2F4D">
      <w:pPr>
        <w:pStyle w:val="Heading2"/>
        <w:tabs>
          <w:tab w:val="num" w:pos="576"/>
        </w:tabs>
      </w:pPr>
      <w:bookmarkStart w:id="12" w:name="_Toc460316640"/>
      <w:r>
        <w:t>Getting Information from the Job Board</w:t>
      </w:r>
      <w:bookmarkEnd w:id="12"/>
    </w:p>
    <w:p w:rsidR="000651D6" w:rsidRDefault="000651D6" w:rsidP="000651D6">
      <w:r>
        <w:t>We ideally need the following information from any job board we wish to integrate with:</w:t>
      </w:r>
    </w:p>
    <w:p w:rsidR="000651D6" w:rsidRDefault="000651D6" w:rsidP="000651D6"/>
    <w:p w:rsidR="000651D6" w:rsidRDefault="000651D6" w:rsidP="000651D6">
      <w:pPr>
        <w:pStyle w:val="ListParagraph"/>
        <w:numPr>
          <w:ilvl w:val="0"/>
          <w:numId w:val="12"/>
        </w:numPr>
      </w:pPr>
      <w:r>
        <w:t>Specification – details how we send data to the job board and in what format (HTTP form post, SOAP etc)</w:t>
      </w:r>
    </w:p>
    <w:p w:rsidR="000651D6" w:rsidRDefault="000651D6" w:rsidP="000651D6">
      <w:pPr>
        <w:pStyle w:val="ListParagraph"/>
        <w:numPr>
          <w:ilvl w:val="0"/>
          <w:numId w:val="12"/>
        </w:numPr>
      </w:pPr>
      <w:r>
        <w:t>Test site credentials and URL</w:t>
      </w:r>
    </w:p>
    <w:p w:rsidR="000651D6" w:rsidRDefault="000651D6" w:rsidP="000651D6">
      <w:pPr>
        <w:pStyle w:val="ListParagraph"/>
        <w:numPr>
          <w:ilvl w:val="0"/>
          <w:numId w:val="12"/>
        </w:numPr>
      </w:pPr>
      <w:r>
        <w:t>Live site URL</w:t>
      </w:r>
    </w:p>
    <w:p w:rsidR="000651D6" w:rsidRDefault="000651D6" w:rsidP="000651D6"/>
    <w:p w:rsidR="000651D6" w:rsidRDefault="000651D6" w:rsidP="000651D6">
      <w:r>
        <w:t>However, the information we get from job boards can vary. It is not uncommon for a job board not to provide a testing platform and we will sometimes have to make do with using their live site</w:t>
      </w:r>
      <w:r w:rsidR="00193F03">
        <w:t xml:space="preserve"> for testing</w:t>
      </w:r>
      <w:r w:rsidR="00FA3EDB">
        <w:t>.</w:t>
      </w:r>
    </w:p>
    <w:p w:rsidR="00FA3EDB" w:rsidRDefault="00FA3EDB" w:rsidP="000651D6"/>
    <w:p w:rsidR="00FA3EDB" w:rsidRDefault="00FA3EDB" w:rsidP="000651D6">
      <w:r>
        <w:t>As long as we have documentation, then we can start work on the feed straight away even if we don’t have working credentials yet. We can build up most of the feed and we can test authentication failures on the job feed in the meantime.</w:t>
      </w:r>
    </w:p>
    <w:p w:rsidR="000651D6" w:rsidRDefault="000651D6" w:rsidP="000651D6"/>
    <w:p w:rsidR="000651D6" w:rsidRDefault="000651D6" w:rsidP="000651D6">
      <w:pPr>
        <w:pStyle w:val="Heading3"/>
      </w:pPr>
      <w:bookmarkStart w:id="13" w:name="_Toc460316641"/>
      <w:r>
        <w:rPr>
          <w:noProof/>
          <w:lang w:eastAsia="en-GB"/>
        </w:rPr>
        <w:drawing>
          <wp:anchor distT="0" distB="0" distL="114300" distR="114300" simplePos="0" relativeHeight="251658240" behindDoc="0" locked="0" layoutInCell="1" allowOverlap="1" wp14:anchorId="676C9378" wp14:editId="4B625589">
            <wp:simplePos x="0" y="0"/>
            <wp:positionH relativeFrom="column">
              <wp:posOffset>3854450</wp:posOffset>
            </wp:positionH>
            <wp:positionV relativeFrom="paragraph">
              <wp:posOffset>93345</wp:posOffset>
            </wp:positionV>
            <wp:extent cx="1986565" cy="1678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6565" cy="1678305"/>
                    </a:xfrm>
                    <a:prstGeom prst="rect">
                      <a:avLst/>
                    </a:prstGeom>
                  </pic:spPr>
                </pic:pic>
              </a:graphicData>
            </a:graphic>
            <wp14:sizeRelH relativeFrom="page">
              <wp14:pctWidth>0</wp14:pctWidth>
            </wp14:sizeRelH>
            <wp14:sizeRelV relativeFrom="page">
              <wp14:pctHeight>0</wp14:pctHeight>
            </wp14:sizeRelV>
          </wp:anchor>
        </w:drawing>
      </w:r>
      <w:r>
        <w:t>Also Consider Whitelisting</w:t>
      </w:r>
      <w:bookmarkEnd w:id="13"/>
    </w:p>
    <w:p w:rsidR="000651D6" w:rsidRDefault="000651D6" w:rsidP="000651D6">
      <w:pPr>
        <w:rPr>
          <w:rFonts w:cs="Arial"/>
          <w:bCs/>
          <w:color w:val="333333"/>
          <w:szCs w:val="18"/>
          <w:lang w:val="en-US"/>
        </w:rPr>
      </w:pPr>
      <w:r w:rsidRPr="000651D6">
        <w:rPr>
          <w:rFonts w:cs="Arial"/>
          <w:szCs w:val="18"/>
        </w:rPr>
        <w:t>Some job boards may need us to be whitelisted. At the time of writing we will need to provide them with our external IP address from Queen Anne House which is</w:t>
      </w:r>
      <w:r w:rsidR="00F735F4">
        <w:rPr>
          <w:rFonts w:cs="Arial"/>
          <w:szCs w:val="18"/>
        </w:rPr>
        <w:t xml:space="preserve"> </w:t>
      </w:r>
      <w:r w:rsidR="00933010" w:rsidRPr="00933010">
        <w:rPr>
          <w:rFonts w:cs="Arial"/>
          <w:szCs w:val="18"/>
        </w:rPr>
        <w:t>193.240.197.146</w:t>
      </w:r>
      <w:r w:rsidR="00933010">
        <w:rPr>
          <w:rFonts w:cs="Arial"/>
          <w:szCs w:val="18"/>
        </w:rPr>
        <w:t xml:space="preserve"> </w:t>
      </w:r>
      <w:r w:rsidR="00F735F4">
        <w:rPr>
          <w:rFonts w:cs="Arial"/>
          <w:szCs w:val="18"/>
        </w:rPr>
        <w:t>and the external IP address for our Rockford data centre which is</w:t>
      </w:r>
      <w:r w:rsidRPr="000651D6">
        <w:rPr>
          <w:rFonts w:cs="Arial"/>
          <w:szCs w:val="18"/>
        </w:rPr>
        <w:t xml:space="preserve"> </w:t>
      </w:r>
      <w:r w:rsidRPr="000651D6">
        <w:rPr>
          <w:rFonts w:cs="Arial"/>
          <w:bCs/>
          <w:color w:val="333333"/>
          <w:szCs w:val="18"/>
          <w:lang w:val="en-US"/>
        </w:rPr>
        <w:t>93.95.9.226</w:t>
      </w:r>
      <w:r>
        <w:rPr>
          <w:rFonts w:cs="Arial"/>
          <w:bCs/>
          <w:color w:val="333333"/>
          <w:szCs w:val="18"/>
          <w:lang w:val="en-US"/>
        </w:rPr>
        <w:t>.</w:t>
      </w:r>
    </w:p>
    <w:p w:rsidR="000651D6" w:rsidRDefault="000651D6" w:rsidP="000651D6">
      <w:pPr>
        <w:rPr>
          <w:rFonts w:cs="Arial"/>
          <w:bCs/>
          <w:color w:val="333333"/>
          <w:szCs w:val="18"/>
          <w:lang w:val="en-US"/>
        </w:rPr>
      </w:pPr>
    </w:p>
    <w:p w:rsidR="000651D6" w:rsidRPr="000651D6" w:rsidRDefault="000651D6" w:rsidP="000651D6">
      <w:pPr>
        <w:rPr>
          <w:rFonts w:cs="Arial"/>
          <w:bCs/>
          <w:color w:val="333333"/>
          <w:szCs w:val="18"/>
          <w:lang w:val="en-US"/>
        </w:rPr>
      </w:pPr>
      <w:r>
        <w:rPr>
          <w:rFonts w:cs="Arial"/>
          <w:bCs/>
          <w:color w:val="333333"/>
          <w:szCs w:val="18"/>
          <w:lang w:val="en-US"/>
        </w:rPr>
        <w:t>For a developer working from home, we can access the job board by ticking “Use Default Gateway</w:t>
      </w:r>
      <w:r w:rsidR="00303792">
        <w:rPr>
          <w:rFonts w:cs="Arial"/>
          <w:bCs/>
          <w:color w:val="333333"/>
          <w:szCs w:val="18"/>
          <w:lang w:val="en-US"/>
        </w:rPr>
        <w:t xml:space="preserve"> on remote network</w:t>
      </w:r>
      <w:r>
        <w:rPr>
          <w:rFonts w:cs="Arial"/>
          <w:bCs/>
          <w:color w:val="333333"/>
          <w:szCs w:val="18"/>
          <w:lang w:val="en-US"/>
        </w:rPr>
        <w:t>” on our VPN settings:</w:t>
      </w:r>
    </w:p>
    <w:p w:rsidR="007D2F4D" w:rsidRDefault="00335D20" w:rsidP="007D2F4D">
      <w:pPr>
        <w:pStyle w:val="Heading2"/>
        <w:tabs>
          <w:tab w:val="num" w:pos="576"/>
        </w:tabs>
      </w:pPr>
      <w:bookmarkStart w:id="14" w:name="_Toc460316642"/>
      <w:r>
        <w:t xml:space="preserve">Our Example: </w:t>
      </w:r>
      <w:r w:rsidR="006B2A35">
        <w:t>Jobserve</w:t>
      </w:r>
      <w:bookmarkEnd w:id="14"/>
    </w:p>
    <w:p w:rsidR="00D85EF0" w:rsidRDefault="00335D20" w:rsidP="00335D20">
      <w:r w:rsidRPr="00335D20">
        <w:t xml:space="preserve">The </w:t>
      </w:r>
      <w:r>
        <w:t xml:space="preserve">example we will be using for this document is an integration into </w:t>
      </w:r>
      <w:r w:rsidR="006B2A35">
        <w:t>Jobserve.</w:t>
      </w:r>
    </w:p>
    <w:p w:rsidR="00335D20" w:rsidRDefault="00335D20" w:rsidP="00335D20"/>
    <w:p w:rsidR="00335D20" w:rsidRDefault="00335D20" w:rsidP="00335D20">
      <w:r>
        <w:t xml:space="preserve">The documentation can be seen here: </w:t>
      </w:r>
      <w:hyperlink r:id="rId15" w:history="1">
        <w:r w:rsidR="006B2A35" w:rsidRPr="006B2A35">
          <w:rPr>
            <w:rStyle w:val="Hyperlink"/>
          </w:rPr>
          <w:t>\\crssq1.crs-warr.co.uk\Documentation\Support\JobServe Upgrade\XML Job Posting Service v5 - Technical Details.docx</w:t>
        </w:r>
      </w:hyperlink>
      <w:r w:rsidR="006B2A35">
        <w:t xml:space="preserve"> </w:t>
      </w:r>
    </w:p>
    <w:p w:rsidR="00335D20" w:rsidRDefault="00DF5E30" w:rsidP="00335D20">
      <w:pPr>
        <w:pStyle w:val="Heading3"/>
      </w:pPr>
      <w:bookmarkStart w:id="15" w:name="_Toc460316643"/>
      <w:r>
        <w:t>Jobserve</w:t>
      </w:r>
      <w:r w:rsidR="00335D20">
        <w:t xml:space="preserve"> Test URL and Credentials</w:t>
      </w:r>
      <w:bookmarkEnd w:id="15"/>
    </w:p>
    <w:p w:rsidR="00335D20" w:rsidRDefault="00335D20" w:rsidP="00335D20"/>
    <w:tbl>
      <w:tblPr>
        <w:tblStyle w:val="TableGrid"/>
        <w:tblW w:w="0" w:type="auto"/>
        <w:tblLook w:val="04A0" w:firstRow="1" w:lastRow="0" w:firstColumn="1" w:lastColumn="0" w:noHBand="0" w:noVBand="1"/>
      </w:tblPr>
      <w:tblGrid>
        <w:gridCol w:w="2738"/>
        <w:gridCol w:w="6454"/>
      </w:tblGrid>
      <w:tr w:rsidR="00335D20" w:rsidTr="006B2A35">
        <w:tc>
          <w:tcPr>
            <w:tcW w:w="2802" w:type="dxa"/>
          </w:tcPr>
          <w:p w:rsidR="00335D20" w:rsidRDefault="00335D20" w:rsidP="00335D20">
            <w:r>
              <w:t>Test Post URL</w:t>
            </w:r>
          </w:p>
        </w:tc>
        <w:tc>
          <w:tcPr>
            <w:tcW w:w="6616" w:type="dxa"/>
          </w:tcPr>
          <w:p w:rsidR="00335D20" w:rsidRDefault="006A1D00" w:rsidP="00335D20">
            <w:hyperlink r:id="rId16" w:history="1">
              <w:r w:rsidR="006B2A35" w:rsidRPr="00EF15F9">
                <w:rPr>
                  <w:rStyle w:val="Hyperlink"/>
                </w:rPr>
                <w:t>http://193.119.59.225</w:t>
              </w:r>
            </w:hyperlink>
            <w:r w:rsidR="006B2A35">
              <w:t xml:space="preserve"> </w:t>
            </w:r>
          </w:p>
        </w:tc>
      </w:tr>
      <w:tr w:rsidR="00335D20" w:rsidTr="006B2A35">
        <w:tc>
          <w:tcPr>
            <w:tcW w:w="2802" w:type="dxa"/>
          </w:tcPr>
          <w:p w:rsidR="00335D20" w:rsidRDefault="00093AF0" w:rsidP="00335D20">
            <w:r>
              <w:t xml:space="preserve">Live </w:t>
            </w:r>
          </w:p>
        </w:tc>
        <w:tc>
          <w:tcPr>
            <w:tcW w:w="6616" w:type="dxa"/>
          </w:tcPr>
          <w:p w:rsidR="00335D20" w:rsidRDefault="006A1D00" w:rsidP="00335D20">
            <w:hyperlink r:id="rId17" w:history="1">
              <w:r w:rsidR="006B2A35" w:rsidRPr="00EF15F9">
                <w:rPr>
                  <w:rStyle w:val="Hyperlink"/>
                </w:rPr>
                <w:t>https://xml.jobserve.com</w:t>
              </w:r>
            </w:hyperlink>
            <w:r w:rsidR="006B2A35">
              <w:t xml:space="preserve"> </w:t>
            </w:r>
          </w:p>
        </w:tc>
      </w:tr>
      <w:tr w:rsidR="00093AF0" w:rsidTr="006B2A35">
        <w:tc>
          <w:tcPr>
            <w:tcW w:w="2802" w:type="dxa"/>
          </w:tcPr>
          <w:p w:rsidR="00093AF0" w:rsidRDefault="006B2A35" w:rsidP="00335D20">
            <w:r>
              <w:t>Account Username (Test only)</w:t>
            </w:r>
          </w:p>
        </w:tc>
        <w:tc>
          <w:tcPr>
            <w:tcW w:w="6616" w:type="dxa"/>
          </w:tcPr>
          <w:p w:rsidR="00093AF0" w:rsidRDefault="006B2A35" w:rsidP="00335D20">
            <w:r>
              <w:t>999111</w:t>
            </w:r>
          </w:p>
        </w:tc>
      </w:tr>
      <w:tr w:rsidR="00093AF0" w:rsidTr="006B2A35">
        <w:tc>
          <w:tcPr>
            <w:tcW w:w="2802" w:type="dxa"/>
          </w:tcPr>
          <w:p w:rsidR="00093AF0" w:rsidRDefault="00093AF0" w:rsidP="00335D20">
            <w:r>
              <w:t>Password</w:t>
            </w:r>
          </w:p>
        </w:tc>
        <w:tc>
          <w:tcPr>
            <w:tcW w:w="6616" w:type="dxa"/>
          </w:tcPr>
          <w:p w:rsidR="00093AF0" w:rsidRDefault="006B2A35" w:rsidP="00335D20">
            <w:r>
              <w:t>test111</w:t>
            </w:r>
          </w:p>
        </w:tc>
      </w:tr>
    </w:tbl>
    <w:p w:rsidR="00335D20" w:rsidRDefault="00335D20" w:rsidP="00335D20">
      <w:r>
        <w:t xml:space="preserve"> </w:t>
      </w:r>
    </w:p>
    <w:p w:rsidR="00093AF0" w:rsidRDefault="0051611C" w:rsidP="0051611C">
      <w:pPr>
        <w:pStyle w:val="Heading2"/>
      </w:pPr>
      <w:bookmarkStart w:id="16" w:name="_Toc460316644"/>
      <w:r>
        <w:t>How is Data Sent to the Job Board</w:t>
      </w:r>
      <w:bookmarkEnd w:id="16"/>
    </w:p>
    <w:p w:rsidR="0051611C" w:rsidRDefault="0051611C" w:rsidP="0051611C">
      <w:r>
        <w:t>The specification will tell you how data is sent to the job board, and will help us decide which C# technology to use in our code.</w:t>
      </w:r>
    </w:p>
    <w:p w:rsidR="0051611C" w:rsidRDefault="0051611C" w:rsidP="0051611C"/>
    <w:p w:rsidR="0051611C" w:rsidRDefault="0051611C" w:rsidP="0051611C">
      <w:pPr>
        <w:pStyle w:val="Heading3"/>
      </w:pPr>
      <w:bookmarkStart w:id="17" w:name="_Toc460316645"/>
      <w:r>
        <w:t>HTTP Form Post</w:t>
      </w:r>
      <w:bookmarkEnd w:id="17"/>
    </w:p>
    <w:p w:rsidR="0051611C" w:rsidRDefault="004C4B68" w:rsidP="0051611C">
      <w:r>
        <w:t xml:space="preserve">For a simple HTTP form post, you should use a Friday Media Group as an example. The form fields are built using the NameValueCollection class and </w:t>
      </w:r>
      <w:r w:rsidR="00C03E69">
        <w:t xml:space="preserve">any values added are automatically HTML encoded for you. </w:t>
      </w:r>
    </w:p>
    <w:p w:rsidR="00C03E69" w:rsidRDefault="00C03E69" w:rsidP="0051611C"/>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2B91AF"/>
          <w:szCs w:val="15"/>
          <w:highlight w:val="white"/>
          <w:lang w:eastAsia="en-GB"/>
        </w:rPr>
        <w:t>NameValueCollection</w:t>
      </w:r>
      <w:r w:rsidRPr="00C03E69">
        <w:rPr>
          <w:rFonts w:ascii="Consolas" w:hAnsi="Consolas" w:cs="Consolas"/>
          <w:color w:val="000000"/>
          <w:szCs w:val="15"/>
          <w:highlight w:val="white"/>
          <w:lang w:eastAsia="en-GB"/>
        </w:rPr>
        <w:t xml:space="preserve"> coll = </w:t>
      </w:r>
      <w:r w:rsidRPr="00C03E69">
        <w:rPr>
          <w:rFonts w:ascii="Consolas" w:hAnsi="Consolas" w:cs="Consolas"/>
          <w:color w:val="0000FF"/>
          <w:szCs w:val="15"/>
          <w:highlight w:val="white"/>
          <w:lang w:eastAsia="en-GB"/>
        </w:rPr>
        <w:t>new</w:t>
      </w:r>
      <w:r w:rsidRPr="00C03E69">
        <w:rPr>
          <w:rFonts w:ascii="Consolas" w:hAnsi="Consolas" w:cs="Consolas"/>
          <w:color w:val="000000"/>
          <w:szCs w:val="15"/>
          <w:highlight w:val="white"/>
          <w:lang w:eastAsia="en-GB"/>
        </w:rPr>
        <w:t xml:space="preserve"> </w:t>
      </w:r>
      <w:r w:rsidRPr="00C03E69">
        <w:rPr>
          <w:rFonts w:ascii="Consolas" w:hAnsi="Consolas" w:cs="Consolas"/>
          <w:color w:val="2B91AF"/>
          <w:szCs w:val="15"/>
          <w:highlight w:val="white"/>
          <w:lang w:eastAsia="en-GB"/>
        </w:rPr>
        <w:t>NameValueCollection</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coll.Add(</w:t>
      </w:r>
      <w:r w:rsidRPr="00C03E69">
        <w:rPr>
          <w:rFonts w:ascii="Consolas" w:hAnsi="Consolas" w:cs="Consolas"/>
          <w:color w:val="A31515"/>
          <w:szCs w:val="15"/>
          <w:highlight w:val="white"/>
          <w:lang w:eastAsia="en-GB"/>
        </w:rPr>
        <w:t>"Username"</w:t>
      </w:r>
      <w:r w:rsidRPr="00C03E69">
        <w:rPr>
          <w:rFonts w:ascii="Consolas" w:hAnsi="Consolas" w:cs="Consolas"/>
          <w:color w:val="000000"/>
          <w:szCs w:val="15"/>
          <w:highlight w:val="white"/>
          <w:lang w:eastAsia="en-GB"/>
        </w:rPr>
        <w:t xml:space="preserve">, </w:t>
      </w:r>
      <w:r w:rsidRPr="00C03E69">
        <w:rPr>
          <w:rFonts w:ascii="Consolas" w:hAnsi="Consolas" w:cs="Consolas"/>
          <w:color w:val="A31515"/>
          <w:szCs w:val="15"/>
          <w:highlight w:val="white"/>
          <w:lang w:eastAsia="en-GB"/>
        </w:rPr>
        <w:t>"someone"</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coll.Add(</w:t>
      </w:r>
      <w:r w:rsidRPr="00C03E69">
        <w:rPr>
          <w:rFonts w:ascii="Consolas" w:hAnsi="Consolas" w:cs="Consolas"/>
          <w:color w:val="A31515"/>
          <w:szCs w:val="15"/>
          <w:highlight w:val="white"/>
          <w:lang w:eastAsia="en-GB"/>
        </w:rPr>
        <w:t>"Password"</w:t>
      </w:r>
      <w:r w:rsidRPr="00C03E69">
        <w:rPr>
          <w:rFonts w:ascii="Consolas" w:hAnsi="Consolas" w:cs="Consolas"/>
          <w:color w:val="000000"/>
          <w:szCs w:val="15"/>
          <w:highlight w:val="white"/>
          <w:lang w:eastAsia="en-GB"/>
        </w:rPr>
        <w:t xml:space="preserve">, </w:t>
      </w:r>
      <w:r w:rsidRPr="00C03E69">
        <w:rPr>
          <w:rFonts w:ascii="Consolas" w:hAnsi="Consolas" w:cs="Consolas"/>
          <w:color w:val="A31515"/>
          <w:szCs w:val="15"/>
          <w:highlight w:val="white"/>
          <w:lang w:eastAsia="en-GB"/>
        </w:rPr>
        <w:t>"letmein"</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FF"/>
          <w:szCs w:val="15"/>
          <w:highlight w:val="white"/>
          <w:lang w:eastAsia="en-GB"/>
        </w:rPr>
        <w:t>string</w:t>
      </w:r>
      <w:r w:rsidRPr="00C03E69">
        <w:rPr>
          <w:rFonts w:ascii="Consolas" w:hAnsi="Consolas" w:cs="Consolas"/>
          <w:color w:val="000000"/>
          <w:szCs w:val="15"/>
          <w:highlight w:val="white"/>
          <w:lang w:eastAsia="en-GB"/>
        </w:rPr>
        <w:t xml:space="preserve"> response;</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FF"/>
          <w:szCs w:val="15"/>
          <w:highlight w:val="white"/>
          <w:lang w:eastAsia="en-GB"/>
        </w:rPr>
        <w:t>using</w:t>
      </w:r>
      <w:r w:rsidRPr="00C03E69">
        <w:rPr>
          <w:rFonts w:ascii="Consolas" w:hAnsi="Consolas" w:cs="Consolas"/>
          <w:color w:val="000000"/>
          <w:szCs w:val="15"/>
          <w:highlight w:val="white"/>
          <w:lang w:eastAsia="en-GB"/>
        </w:rPr>
        <w:t xml:space="preserve"> (</w:t>
      </w:r>
      <w:r w:rsidRPr="00C03E69">
        <w:rPr>
          <w:rFonts w:ascii="Consolas" w:hAnsi="Consolas" w:cs="Consolas"/>
          <w:color w:val="0000FF"/>
          <w:szCs w:val="15"/>
          <w:highlight w:val="white"/>
          <w:lang w:eastAsia="en-GB"/>
        </w:rPr>
        <w:t>var</w:t>
      </w:r>
      <w:r w:rsidRPr="00C03E69">
        <w:rPr>
          <w:rFonts w:ascii="Consolas" w:hAnsi="Consolas" w:cs="Consolas"/>
          <w:color w:val="000000"/>
          <w:szCs w:val="15"/>
          <w:highlight w:val="white"/>
          <w:lang w:eastAsia="en-GB"/>
        </w:rPr>
        <w:t xml:space="preserve"> webClient = </w:t>
      </w:r>
      <w:r w:rsidRPr="00C03E69">
        <w:rPr>
          <w:rFonts w:ascii="Consolas" w:hAnsi="Consolas" w:cs="Consolas"/>
          <w:color w:val="0000FF"/>
          <w:szCs w:val="15"/>
          <w:highlight w:val="white"/>
          <w:lang w:eastAsia="en-GB"/>
        </w:rPr>
        <w:t>new</w:t>
      </w:r>
      <w:r w:rsidRPr="00C03E69">
        <w:rPr>
          <w:rFonts w:ascii="Consolas" w:hAnsi="Consolas" w:cs="Consolas"/>
          <w:color w:val="000000"/>
          <w:szCs w:val="15"/>
          <w:highlight w:val="white"/>
          <w:lang w:eastAsia="en-GB"/>
        </w:rPr>
        <w:t xml:space="preserve"> </w:t>
      </w:r>
      <w:r w:rsidRPr="00C03E69">
        <w:rPr>
          <w:rFonts w:ascii="Consolas" w:hAnsi="Consolas" w:cs="Consolas"/>
          <w:color w:val="2B91AF"/>
          <w:szCs w:val="15"/>
          <w:highlight w:val="white"/>
          <w:lang w:eastAsia="en-GB"/>
        </w:rPr>
        <w:t>ServerWebClient</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 xml:space="preserve">    </w:t>
      </w:r>
      <w:r w:rsidRPr="00C03E69">
        <w:rPr>
          <w:rFonts w:ascii="Consolas" w:hAnsi="Consolas" w:cs="Consolas"/>
          <w:color w:val="0000FF"/>
          <w:szCs w:val="15"/>
          <w:highlight w:val="white"/>
          <w:lang w:eastAsia="en-GB"/>
        </w:rPr>
        <w:t>byte</w:t>
      </w:r>
      <w:r w:rsidRPr="00C03E69">
        <w:rPr>
          <w:rFonts w:ascii="Consolas" w:hAnsi="Consolas" w:cs="Consolas"/>
          <w:color w:val="000000"/>
          <w:szCs w:val="15"/>
          <w:highlight w:val="white"/>
          <w:lang w:eastAsia="en-GB"/>
        </w:rPr>
        <w:t>[] responseArr = webClient.UploadValues(postingUrl, coll);</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 xml:space="preserve">    response = </w:t>
      </w:r>
      <w:r w:rsidRPr="00C03E69">
        <w:rPr>
          <w:rFonts w:ascii="Consolas" w:hAnsi="Consolas" w:cs="Consolas"/>
          <w:color w:val="2B91AF"/>
          <w:szCs w:val="15"/>
          <w:highlight w:val="white"/>
          <w:lang w:eastAsia="en-GB"/>
        </w:rPr>
        <w:t>Encoding</w:t>
      </w:r>
      <w:r w:rsidRPr="00C03E69">
        <w:rPr>
          <w:rFonts w:ascii="Consolas" w:hAnsi="Consolas" w:cs="Consolas"/>
          <w:color w:val="000000"/>
          <w:szCs w:val="15"/>
          <w:highlight w:val="white"/>
          <w:lang w:eastAsia="en-GB"/>
        </w:rPr>
        <w:t>.UTF8.GetString(responseArr);</w:t>
      </w:r>
    </w:p>
    <w:p w:rsidR="00C03E69" w:rsidRPr="00C03E69" w:rsidRDefault="00C03E69" w:rsidP="00C03E69">
      <w:pPr>
        <w:rPr>
          <w:rFonts w:ascii="Consolas" w:hAnsi="Consolas" w:cs="Consolas"/>
          <w:color w:val="000000"/>
          <w:szCs w:val="15"/>
          <w:lang w:eastAsia="en-GB"/>
        </w:rPr>
      </w:pPr>
      <w:r w:rsidRPr="00C03E69">
        <w:rPr>
          <w:rFonts w:ascii="Consolas" w:hAnsi="Consolas" w:cs="Consolas"/>
          <w:color w:val="000000"/>
          <w:szCs w:val="15"/>
          <w:highlight w:val="white"/>
          <w:lang w:eastAsia="en-GB"/>
        </w:rPr>
        <w:t xml:space="preserve">}   </w:t>
      </w:r>
    </w:p>
    <w:p w:rsidR="00C03E69" w:rsidRPr="00C03E69" w:rsidRDefault="00C03E69" w:rsidP="00C03E69">
      <w:pPr>
        <w:rPr>
          <w:sz w:val="22"/>
        </w:rPr>
      </w:pPr>
    </w:p>
    <w:p w:rsidR="0051611C" w:rsidRDefault="0051611C" w:rsidP="0051611C">
      <w:pPr>
        <w:pStyle w:val="Heading3"/>
      </w:pPr>
      <w:bookmarkStart w:id="18" w:name="_Toc460316646"/>
      <w:r>
        <w:t>JSON API</w:t>
      </w:r>
      <w:bookmarkEnd w:id="18"/>
      <w:r>
        <w:t xml:space="preserve"> </w:t>
      </w:r>
    </w:p>
    <w:p w:rsidR="00A9339C" w:rsidRDefault="00756968" w:rsidP="00A9339C">
      <w:r>
        <w:t>Some job board APIs use JSON as their chosen format for sending and receiving requests. If this is the case, you can use the Not Going to Uni channel as an example.</w:t>
      </w:r>
    </w:p>
    <w:p w:rsidR="00756968" w:rsidRDefault="00756968" w:rsidP="00A9339C"/>
    <w:p w:rsidR="00756968" w:rsidRDefault="00E17001" w:rsidP="00756968">
      <w:pPr>
        <w:pStyle w:val="Heading4"/>
      </w:pPr>
      <w:r>
        <w:t>Example of Class R</w:t>
      </w:r>
      <w:r w:rsidR="00756968">
        <w:t>epresenting a Request</w:t>
      </w:r>
    </w:p>
    <w:p w:rsidR="00756968" w:rsidRDefault="00756968" w:rsidP="00756968">
      <w:pPr>
        <w:autoSpaceDE w:val="0"/>
        <w:autoSpaceDN w:val="0"/>
        <w:adjustRightInd w:val="0"/>
        <w:spacing w:after="0"/>
        <w:rPr>
          <w:rFonts w:ascii="Consolas" w:hAnsi="Consolas" w:cs="Consolas"/>
          <w:color w:val="000000"/>
          <w:sz w:val="15"/>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namespace</w:t>
      </w:r>
      <w:r w:rsidRPr="004C4B68">
        <w:rPr>
          <w:rFonts w:ascii="Consolas" w:hAnsi="Consolas" w:cs="Consolas"/>
          <w:color w:val="000000"/>
          <w:szCs w:val="15"/>
          <w:highlight w:val="white"/>
          <w:lang w:eastAsia="en-GB"/>
        </w:rPr>
        <w:t xml:space="preserve"> Kaonix.PE.Channels.NotGoingToUni</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DataContract</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"data"</w:t>
      </w:r>
      <w:r w:rsidRPr="004C4B68">
        <w:rPr>
          <w:rFonts w:ascii="Consolas" w:hAnsi="Consolas" w:cs="Consolas"/>
          <w:color w:val="000000"/>
          <w:szCs w:val="15"/>
          <w:highlight w:val="white"/>
          <w:lang w:eastAsia="en-GB"/>
        </w:rPr>
        <w: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class</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NotGoingToUniRequest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private</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static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notGoingToUniDateFormat = </w:t>
      </w:r>
      <w:r w:rsidRPr="004C4B68">
        <w:rPr>
          <w:rFonts w:ascii="Consolas" w:hAnsi="Consolas" w:cs="Consolas"/>
          <w:color w:val="A31515"/>
          <w:szCs w:val="15"/>
          <w:highlight w:val="white"/>
          <w:lang w:eastAsia="en-GB"/>
        </w:rPr>
        <w:t>"yyyy-MM-dd"</w:t>
      </w:r>
      <w:r w:rsidRPr="004C4B68">
        <w:rPr>
          <w:rFonts w:ascii="Consolas" w:hAnsi="Consolas" w:cs="Consolas"/>
          <w:color w:val="000000"/>
          <w:szCs w:val="15"/>
          <w:highlight w:val="white"/>
          <w:lang w:eastAsia="en-GB"/>
        </w:rPr>
        <w: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"heading"</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1)]</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Heading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"body"</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2)]</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Body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"ongoing"</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5)]</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Ongoing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ind w:firstLine="720"/>
        <w:rPr>
          <w:rFonts w:ascii="Consolas" w:hAnsi="Consolas" w:cs="Consolas"/>
          <w:color w:val="000000"/>
          <w:szCs w:val="15"/>
          <w:highlight w:val="white"/>
          <w:lang w:eastAsia="en-GB"/>
        </w:rPr>
      </w:pPr>
      <w:r w:rsidRPr="004C4B68">
        <w:rPr>
          <w:rFonts w:ascii="Consolas" w:hAnsi="Consolas" w:cs="Consolas"/>
          <w:color w:val="008000"/>
          <w:szCs w:val="15"/>
          <w:highlight w:val="white"/>
          <w:lang w:eastAsia="en-GB"/>
        </w:rPr>
        <w:t>// removed for brevity</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Locations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"categories"</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12)]</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Categories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756968" w:rsidRDefault="00756968" w:rsidP="00756968">
      <w:pPr>
        <w:autoSpaceDE w:val="0"/>
        <w:autoSpaceDN w:val="0"/>
        <w:adjustRightInd w:val="0"/>
        <w:spacing w:after="0"/>
        <w:rPr>
          <w:rFonts w:ascii="Consolas" w:hAnsi="Consolas" w:cs="Consolas"/>
          <w:color w:val="000000"/>
          <w:sz w:val="15"/>
          <w:szCs w:val="15"/>
          <w:highlight w:val="white"/>
          <w:lang w:eastAsia="en-GB"/>
        </w:rPr>
      </w:pPr>
    </w:p>
    <w:p w:rsidR="00756968" w:rsidRDefault="00756968" w:rsidP="00756968">
      <w:pPr>
        <w:pStyle w:val="Heading4"/>
        <w:rPr>
          <w:highlight w:val="white"/>
          <w:lang w:eastAsia="en-GB"/>
        </w:rPr>
      </w:pPr>
      <w:r>
        <w:rPr>
          <w:highlight w:val="white"/>
          <w:lang w:eastAsia="en-GB"/>
        </w:rPr>
        <w:t>Example of Serialising a Request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FF"/>
          <w:szCs w:val="15"/>
          <w:highlight w:val="white"/>
          <w:lang w:eastAsia="en-GB"/>
        </w:rPr>
        <w:t>private</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SerializeRequest(</w:t>
      </w:r>
      <w:r w:rsidRPr="00756968">
        <w:rPr>
          <w:rFonts w:ascii="Consolas" w:hAnsi="Consolas" w:cs="Consolas"/>
          <w:color w:val="2B91AF"/>
          <w:szCs w:val="15"/>
          <w:highlight w:val="white"/>
          <w:lang w:eastAsia="en-GB"/>
        </w:rPr>
        <w:t>NotGoingToUniRequest</w:t>
      </w:r>
      <w:r w:rsidRPr="00756968">
        <w:rPr>
          <w:rFonts w:ascii="Consolas" w:hAnsi="Consolas" w:cs="Consolas"/>
          <w:color w:val="000000"/>
          <w:szCs w:val="15"/>
          <w:highlight w:val="white"/>
          <w:lang w:eastAsia="en-GB"/>
        </w:rPr>
        <w:t xml:space="preserve"> request)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json = </w:t>
      </w:r>
      <w:r w:rsidRPr="00756968">
        <w:rPr>
          <w:rFonts w:ascii="Consolas" w:hAnsi="Consolas" w:cs="Consolas"/>
          <w:color w:val="A31515"/>
          <w:szCs w:val="15"/>
          <w:highlight w:val="white"/>
          <w:lang w:eastAsia="en-GB"/>
        </w:rPr>
        <w:t>""</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using</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MemoryStream</w:t>
      </w:r>
      <w:r w:rsidRPr="00756968">
        <w:rPr>
          <w:rFonts w:ascii="Consolas" w:hAnsi="Consolas" w:cs="Consolas"/>
          <w:color w:val="000000"/>
          <w:szCs w:val="15"/>
          <w:highlight w:val="white"/>
          <w:lang w:eastAsia="en-GB"/>
        </w:rPr>
        <w:t xml:space="preserve"> ms = </w:t>
      </w:r>
      <w:r w:rsidRPr="00756968">
        <w:rPr>
          <w:rFonts w:ascii="Consolas" w:hAnsi="Consolas" w:cs="Consolas"/>
          <w:color w:val="0000FF"/>
          <w:szCs w:val="15"/>
          <w:highlight w:val="white"/>
          <w:lang w:eastAsia="en-GB"/>
        </w:rPr>
        <w:t>new</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MemoryStream</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DataContractJsonSerializer</w:t>
      </w:r>
      <w:r w:rsidRPr="00756968">
        <w:rPr>
          <w:rFonts w:ascii="Consolas" w:hAnsi="Consolas" w:cs="Consolas"/>
          <w:color w:val="000000"/>
          <w:szCs w:val="15"/>
          <w:highlight w:val="white"/>
          <w:lang w:eastAsia="en-GB"/>
        </w:rPr>
        <w:t xml:space="preserve"> serializer = </w:t>
      </w:r>
      <w:r w:rsidRPr="00756968">
        <w:rPr>
          <w:rFonts w:ascii="Consolas" w:hAnsi="Consolas" w:cs="Consolas"/>
          <w:color w:val="0000FF"/>
          <w:szCs w:val="15"/>
          <w:highlight w:val="white"/>
          <w:lang w:eastAsia="en-GB"/>
        </w:rPr>
        <w:t>new</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DataContractJsonSerializer</w:t>
      </w:r>
      <w:r w:rsidRPr="00756968">
        <w:rPr>
          <w:rFonts w:ascii="Consolas" w:hAnsi="Consolas" w:cs="Consolas"/>
          <w:color w:val="000000"/>
          <w:szCs w:val="15"/>
          <w:highlight w:val="white"/>
          <w:lang w:eastAsia="en-GB"/>
        </w:rPr>
        <w:t>(</w:t>
      </w:r>
      <w:r w:rsidRPr="00756968">
        <w:rPr>
          <w:rFonts w:ascii="Consolas" w:hAnsi="Consolas" w:cs="Consolas"/>
          <w:color w:val="0000FF"/>
          <w:szCs w:val="15"/>
          <w:highlight w:val="white"/>
          <w:lang w:eastAsia="en-GB"/>
        </w:rPr>
        <w:t>typeof</w:t>
      </w:r>
      <w:r w:rsidRPr="00756968">
        <w:rPr>
          <w:rFonts w:ascii="Consolas" w:hAnsi="Consolas" w:cs="Consolas"/>
          <w:color w:val="000000"/>
          <w:szCs w:val="15"/>
          <w:highlight w:val="white"/>
          <w:lang w:eastAsia="en-GB"/>
        </w:rPr>
        <w:t>(</w:t>
      </w:r>
      <w:r w:rsidRPr="00756968">
        <w:rPr>
          <w:rFonts w:ascii="Consolas" w:hAnsi="Consolas" w:cs="Consolas"/>
          <w:color w:val="2B91AF"/>
          <w:szCs w:val="15"/>
          <w:highlight w:val="white"/>
          <w:lang w:eastAsia="en-GB"/>
        </w:rPr>
        <w:t>NotGoingToUniRequest</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serializer.WriteObject(ms, request);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ms.Position = 0;</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using</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StreamReader</w:t>
      </w:r>
      <w:r w:rsidRPr="00756968">
        <w:rPr>
          <w:rFonts w:ascii="Consolas" w:hAnsi="Consolas" w:cs="Consolas"/>
          <w:color w:val="000000"/>
          <w:szCs w:val="15"/>
          <w:highlight w:val="white"/>
          <w:lang w:eastAsia="en-GB"/>
        </w:rPr>
        <w:t xml:space="preserve"> sr = </w:t>
      </w:r>
      <w:r w:rsidRPr="00756968">
        <w:rPr>
          <w:rFonts w:ascii="Consolas" w:hAnsi="Consolas" w:cs="Consolas"/>
          <w:color w:val="0000FF"/>
          <w:szCs w:val="15"/>
          <w:highlight w:val="white"/>
          <w:lang w:eastAsia="en-GB"/>
        </w:rPr>
        <w:t>new</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StreamReader</w:t>
      </w:r>
      <w:r w:rsidRPr="00756968">
        <w:rPr>
          <w:rFonts w:ascii="Consolas" w:hAnsi="Consolas" w:cs="Consolas"/>
          <w:color w:val="000000"/>
          <w:szCs w:val="15"/>
          <w:highlight w:val="white"/>
          <w:lang w:eastAsia="en-GB"/>
        </w:rPr>
        <w:t>(ms))</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json = sr.ReadToEnd();</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if</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this</w:t>
      </w:r>
      <w:r w:rsidRPr="00756968">
        <w:rPr>
          <w:rFonts w:ascii="Consolas" w:hAnsi="Consolas" w:cs="Consolas"/>
          <w:color w:val="000000"/>
          <w:szCs w:val="15"/>
          <w:highlight w:val="white"/>
          <w:lang w:eastAsia="en-GB"/>
        </w:rPr>
        <w:t xml:space="preserve">.Host.ExecutionMode == </w:t>
      </w:r>
      <w:r w:rsidRPr="00756968">
        <w:rPr>
          <w:rFonts w:ascii="Consolas" w:hAnsi="Consolas" w:cs="Consolas"/>
          <w:color w:val="2B91AF"/>
          <w:szCs w:val="15"/>
          <w:highlight w:val="white"/>
          <w:lang w:eastAsia="en-GB"/>
        </w:rPr>
        <w:t>ChannelExecutionMode</w:t>
      </w:r>
      <w:r w:rsidRPr="00756968">
        <w:rPr>
          <w:rFonts w:ascii="Consolas" w:hAnsi="Consolas" w:cs="Consolas"/>
          <w:color w:val="000000"/>
          <w:szCs w:val="15"/>
          <w:highlight w:val="white"/>
          <w:lang w:eastAsia="en-GB"/>
        </w:rPr>
        <w:t>.Debug)</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this</w:t>
      </w:r>
      <w:r w:rsidRPr="00756968">
        <w:rPr>
          <w:rFonts w:ascii="Consolas" w:hAnsi="Consolas" w:cs="Consolas"/>
          <w:color w:val="000000"/>
          <w:szCs w:val="15"/>
          <w:highlight w:val="white"/>
          <w:lang w:eastAsia="en-GB"/>
        </w:rPr>
        <w:t>.Host.Trace(</w:t>
      </w:r>
      <w:r w:rsidRPr="00756968">
        <w:rPr>
          <w:rFonts w:ascii="Consolas" w:hAnsi="Consolas" w:cs="Consolas"/>
          <w:color w:val="A31515"/>
          <w:szCs w:val="15"/>
          <w:highlight w:val="white"/>
          <w:lang w:eastAsia="en-GB"/>
        </w:rPr>
        <w:t>"Running in debug mode."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this</w:t>
      </w:r>
      <w:r w:rsidRPr="00756968">
        <w:rPr>
          <w:rFonts w:ascii="Consolas" w:hAnsi="Consolas" w:cs="Consolas"/>
          <w:color w:val="000000"/>
          <w:szCs w:val="15"/>
          <w:highlight w:val="white"/>
          <w:lang w:eastAsia="en-GB"/>
        </w:rPr>
        <w:t xml:space="preserve">.Host.Trace(json + </w:t>
      </w:r>
      <w:r w:rsidRPr="00756968">
        <w:rPr>
          <w:rFonts w:ascii="Consolas" w:hAnsi="Consolas" w:cs="Consolas"/>
          <w:color w:val="2B91AF"/>
          <w:szCs w:val="15"/>
          <w:highlight w:val="white"/>
          <w:lang w:eastAsia="en-GB"/>
        </w:rPr>
        <w:t>Environment</w:t>
      </w:r>
      <w:r w:rsidRPr="00756968">
        <w:rPr>
          <w:rFonts w:ascii="Consolas" w:hAnsi="Consolas" w:cs="Consolas"/>
          <w:color w:val="000000"/>
          <w:szCs w:val="15"/>
          <w:highlight w:val="white"/>
          <w:lang w:eastAsia="en-GB"/>
        </w:rPr>
        <w:t>.NewLine);</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return</w:t>
      </w:r>
      <w:r w:rsidRPr="00756968">
        <w:rPr>
          <w:rFonts w:ascii="Consolas" w:hAnsi="Consolas" w:cs="Consolas"/>
          <w:color w:val="000000"/>
          <w:szCs w:val="15"/>
          <w:highlight w:val="white"/>
          <w:lang w:eastAsia="en-GB"/>
        </w:rPr>
        <w:t xml:space="preserve"> json;</w:t>
      </w:r>
    </w:p>
    <w:p w:rsidR="00756968" w:rsidRPr="00756968" w:rsidRDefault="00756968" w:rsidP="00756968">
      <w:pPr>
        <w:rPr>
          <w:sz w:val="22"/>
          <w:highlight w:val="white"/>
          <w:lang w:eastAsia="en-GB"/>
        </w:rPr>
      </w:pPr>
      <w:r w:rsidRPr="00756968">
        <w:rPr>
          <w:rFonts w:ascii="Consolas" w:hAnsi="Consolas" w:cs="Consolas"/>
          <w:color w:val="000000"/>
          <w:szCs w:val="15"/>
          <w:highlight w:val="white"/>
          <w:lang w:eastAsia="en-GB"/>
        </w:rPr>
        <w:t>}</w:t>
      </w:r>
    </w:p>
    <w:p w:rsidR="00756968" w:rsidRDefault="00756968" w:rsidP="00A9339C"/>
    <w:p w:rsidR="00756968" w:rsidRDefault="00756968" w:rsidP="00756968">
      <w:pPr>
        <w:pStyle w:val="Heading4"/>
      </w:pPr>
      <w:r>
        <w:t>Example of Class Representing a Response</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FF"/>
          <w:szCs w:val="15"/>
          <w:highlight w:val="white"/>
          <w:lang w:eastAsia="en-GB"/>
        </w:rPr>
        <w:t>namespace</w:t>
      </w:r>
      <w:r w:rsidRPr="00756968">
        <w:rPr>
          <w:rFonts w:ascii="Consolas" w:hAnsi="Consolas" w:cs="Consolas"/>
          <w:color w:val="000000"/>
          <w:szCs w:val="15"/>
          <w:highlight w:val="white"/>
          <w:lang w:eastAsia="en-GB"/>
        </w:rPr>
        <w:t xml:space="preserve"> Kaonix.PE.Channels.NotGoingToUni</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DataContract</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class</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NotGoingToUniResponse</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"status"</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true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Status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"message"</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true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Message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"errors"</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false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Errors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"ID"</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false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int</w:t>
      </w:r>
      <w:r w:rsidRPr="00756968">
        <w:rPr>
          <w:rFonts w:ascii="Consolas" w:hAnsi="Consolas" w:cs="Consolas"/>
          <w:color w:val="000000"/>
          <w:szCs w:val="15"/>
          <w:highlight w:val="white"/>
          <w:lang w:eastAsia="en-GB"/>
        </w:rPr>
        <w:t xml:space="preserve"> ID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w:t>
      </w:r>
    </w:p>
    <w:p w:rsidR="00756968" w:rsidRDefault="00756968" w:rsidP="00A9339C"/>
    <w:p w:rsidR="00756968" w:rsidRDefault="00756968" w:rsidP="00756968">
      <w:pPr>
        <w:pStyle w:val="Heading4"/>
      </w:pPr>
      <w:r>
        <w:t>Example of Deserialising a Response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FF"/>
          <w:szCs w:val="15"/>
          <w:highlight w:val="white"/>
          <w:lang w:eastAsia="en-GB"/>
        </w:rPr>
        <w:t>private</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 xml:space="preserve"> DeserializeResponse(</w:t>
      </w:r>
      <w:r w:rsidRPr="00A6475A">
        <w:rPr>
          <w:rFonts w:ascii="Consolas" w:hAnsi="Consolas" w:cs="Consolas"/>
          <w:color w:val="0000FF"/>
          <w:szCs w:val="15"/>
          <w:highlight w:val="white"/>
          <w:lang w:eastAsia="en-GB"/>
        </w:rPr>
        <w:t>string</w:t>
      </w:r>
      <w:r w:rsidRPr="00A6475A">
        <w:rPr>
          <w:rFonts w:ascii="Consolas" w:hAnsi="Consolas" w:cs="Consolas"/>
          <w:color w:val="000000"/>
          <w:szCs w:val="15"/>
          <w:highlight w:val="white"/>
          <w:lang w:eastAsia="en-GB"/>
        </w:rPr>
        <w:t xml:space="preserve"> jsonResponse)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 xml:space="preserve"> response =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using</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MemoryStream</w:t>
      </w:r>
      <w:r w:rsidRPr="00A6475A">
        <w:rPr>
          <w:rFonts w:ascii="Consolas" w:hAnsi="Consolas" w:cs="Consolas"/>
          <w:color w:val="000000"/>
          <w:szCs w:val="15"/>
          <w:highlight w:val="white"/>
          <w:lang w:eastAsia="en-GB"/>
        </w:rPr>
        <w:t xml:space="preserve"> ms =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MemoryStream</w:t>
      </w:r>
      <w:r w:rsidRPr="00A6475A">
        <w:rPr>
          <w:rFonts w:ascii="Consolas" w:hAnsi="Consolas" w:cs="Consolas"/>
          <w:color w:val="000000"/>
          <w:szCs w:val="15"/>
          <w:highlight w:val="white"/>
          <w:lang w:eastAsia="en-GB"/>
        </w:rPr>
        <w:t>(</w:t>
      </w:r>
      <w:r w:rsidRPr="00A6475A">
        <w:rPr>
          <w:rFonts w:ascii="Consolas" w:hAnsi="Consolas" w:cs="Consolas"/>
          <w:color w:val="2B91AF"/>
          <w:szCs w:val="15"/>
          <w:highlight w:val="white"/>
          <w:lang w:eastAsia="en-GB"/>
        </w:rPr>
        <w:t>Encoding</w:t>
      </w:r>
      <w:r w:rsidRPr="00A6475A">
        <w:rPr>
          <w:rFonts w:ascii="Consolas" w:hAnsi="Consolas" w:cs="Consolas"/>
          <w:color w:val="000000"/>
          <w:szCs w:val="15"/>
          <w:highlight w:val="white"/>
          <w:lang w:eastAsia="en-GB"/>
        </w:rPr>
        <w:t>.UTF8.GetBytes(jsonResponse)))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try</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DataContractJsonSerializer</w:t>
      </w:r>
      <w:r w:rsidRPr="00A6475A">
        <w:rPr>
          <w:rFonts w:ascii="Consolas" w:hAnsi="Consolas" w:cs="Consolas"/>
          <w:color w:val="000000"/>
          <w:szCs w:val="15"/>
          <w:highlight w:val="white"/>
          <w:lang w:eastAsia="en-GB"/>
        </w:rPr>
        <w:t xml:space="preserve"> serializer =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DataContractJsonSerializer</w:t>
      </w:r>
      <w:r w:rsidRPr="00A6475A">
        <w:rPr>
          <w:rFonts w:ascii="Consolas" w:hAnsi="Consolas" w:cs="Consolas"/>
          <w:color w:val="000000"/>
          <w:szCs w:val="15"/>
          <w:highlight w:val="white"/>
          <w:lang w:eastAsia="en-GB"/>
        </w:rPr>
        <w:t>(</w:t>
      </w:r>
      <w:r w:rsidRPr="00A6475A">
        <w:rPr>
          <w:rFonts w:ascii="Consolas" w:hAnsi="Consolas" w:cs="Consolas"/>
          <w:color w:val="0000FF"/>
          <w:szCs w:val="15"/>
          <w:highlight w:val="white"/>
          <w:lang w:eastAsia="en-GB"/>
        </w:rPr>
        <w:t>typeof</w:t>
      </w:r>
      <w:r w:rsidRPr="00A6475A">
        <w:rPr>
          <w:rFonts w:ascii="Consolas" w:hAnsi="Consolas" w:cs="Consolas"/>
          <w:color w:val="000000"/>
          <w:szCs w:val="15"/>
          <w:highlight w:val="white"/>
          <w:lang w:eastAsia="en-GB"/>
        </w:rPr>
        <w:t>(</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response =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)serializer.ReadObject(ms);</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catch</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Exception</w:t>
      </w:r>
      <w:r w:rsidRPr="00A6475A">
        <w:rPr>
          <w:rFonts w:ascii="Consolas" w:hAnsi="Consolas" w:cs="Consolas"/>
          <w:color w:val="000000"/>
          <w:szCs w:val="15"/>
          <w:highlight w:val="white"/>
          <w:lang w:eastAsia="en-GB"/>
        </w:rPr>
        <w:t xml:space="preserve"> 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throw</w:t>
      </w: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RemoteChannelException</w:t>
      </w:r>
      <w:r w:rsidRPr="00A6475A">
        <w:rPr>
          <w:rFonts w:ascii="Consolas" w:hAnsi="Consolas" w:cs="Consolas"/>
          <w:color w:val="000000"/>
          <w:szCs w:val="15"/>
          <w:highlight w:val="white"/>
          <w:lang w:eastAsia="en-GB"/>
        </w:rPr>
        <w:t>(</w:t>
      </w:r>
      <w:r w:rsidRPr="00A6475A">
        <w:rPr>
          <w:rFonts w:ascii="Consolas" w:hAnsi="Consolas" w:cs="Consolas"/>
          <w:color w:val="0000FF"/>
          <w:szCs w:val="15"/>
          <w:highlight w:val="white"/>
          <w:lang w:eastAsia="en-GB"/>
        </w:rPr>
        <w:t>string</w:t>
      </w:r>
      <w:r w:rsidRPr="00A6475A">
        <w:rPr>
          <w:rFonts w:ascii="Consolas" w:hAnsi="Consolas" w:cs="Consolas"/>
          <w:color w:val="000000"/>
          <w:szCs w:val="15"/>
          <w:highlight w:val="white"/>
          <w:lang w:eastAsia="en-GB"/>
        </w:rPr>
        <w:t>.Format(</w:t>
      </w:r>
      <w:r w:rsidRPr="00A6475A">
        <w:rPr>
          <w:rFonts w:ascii="Consolas" w:hAnsi="Consolas" w:cs="Consolas"/>
          <w:color w:val="A31515"/>
          <w:szCs w:val="15"/>
          <w:highlight w:val="white"/>
          <w:lang w:eastAsia="en-GB"/>
        </w:rPr>
        <w:t xml:space="preserve">"Could not deserialise response. </w:t>
      </w:r>
      <w:r w:rsidRPr="00A6475A">
        <w:rPr>
          <w:rFonts w:ascii="Consolas" w:hAnsi="Consolas" w:cs="Consolas"/>
          <w:color w:val="3CB371"/>
          <w:szCs w:val="15"/>
          <w:highlight w:val="white"/>
          <w:lang w:eastAsia="en-GB"/>
        </w:rPr>
        <w:t>{0}</w:t>
      </w:r>
      <w:r w:rsidRPr="00A6475A">
        <w:rPr>
          <w:rFonts w:ascii="Consolas" w:hAnsi="Consolas" w:cs="Consolas"/>
          <w:color w:val="A31515"/>
          <w:szCs w:val="15"/>
          <w:highlight w:val="white"/>
          <w:lang w:eastAsia="en-GB"/>
        </w:rPr>
        <w:t>"</w:t>
      </w:r>
      <w:r w:rsidRPr="00A6475A">
        <w:rPr>
          <w:rFonts w:ascii="Consolas" w:hAnsi="Consolas" w:cs="Consolas"/>
          <w:color w:val="000000"/>
          <w:szCs w:val="15"/>
          <w:highlight w:val="white"/>
          <w:lang w:eastAsia="en-GB"/>
        </w:rPr>
        <w:t>, e.Message), 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return</w:t>
      </w:r>
      <w:r w:rsidRPr="00A6475A">
        <w:rPr>
          <w:rFonts w:ascii="Consolas" w:hAnsi="Consolas" w:cs="Consolas"/>
          <w:color w:val="000000"/>
          <w:szCs w:val="15"/>
          <w:highlight w:val="white"/>
          <w:lang w:eastAsia="en-GB"/>
        </w:rPr>
        <w:t xml:space="preserve"> response;</w:t>
      </w:r>
    </w:p>
    <w:p w:rsidR="00F735F4" w:rsidRDefault="00A6475A" w:rsidP="00A9339C">
      <w:r w:rsidRPr="00A6475A">
        <w:rPr>
          <w:rFonts w:ascii="Consolas" w:hAnsi="Consolas" w:cs="Consolas"/>
          <w:color w:val="000000"/>
          <w:szCs w:val="15"/>
          <w:highlight w:val="white"/>
          <w:lang w:eastAsia="en-GB"/>
        </w:rPr>
        <w:t>}</w:t>
      </w:r>
    </w:p>
    <w:p w:rsidR="00A6475A" w:rsidRDefault="00A6475A" w:rsidP="00A9339C">
      <w:r>
        <w:t>Notice that the deserialization is wrapped within a try…catch block in case the job board returns an unexpected response, and if there is an exception, we should rethrow a RemoteChannelException.</w:t>
      </w:r>
    </w:p>
    <w:p w:rsidR="00F735F4" w:rsidRDefault="00F735F4" w:rsidP="00A9339C"/>
    <w:p w:rsidR="00756968" w:rsidRDefault="00756968" w:rsidP="00A9339C">
      <w:r>
        <w:t xml:space="preserve">More information on serialising JSON can be found here: </w:t>
      </w:r>
      <w:hyperlink r:id="rId18" w:history="1">
        <w:r w:rsidRPr="006E0E20">
          <w:rPr>
            <w:rStyle w:val="Hyperlink"/>
          </w:rPr>
          <w:t>https://msdn.microsoft.com/en-us/library/bb412179(v=vs.110).aspx</w:t>
        </w:r>
      </w:hyperlink>
      <w:r>
        <w:t xml:space="preserve"> </w:t>
      </w:r>
    </w:p>
    <w:p w:rsidR="00A9339C" w:rsidRDefault="00A9339C" w:rsidP="00A9339C"/>
    <w:p w:rsidR="002A0CF6" w:rsidRDefault="002A0CF6" w:rsidP="002A0CF6">
      <w:pPr>
        <w:pStyle w:val="Heading3"/>
      </w:pPr>
      <w:bookmarkStart w:id="19" w:name="_Toc460316647"/>
      <w:r>
        <w:t>XML HTTP Post</w:t>
      </w:r>
      <w:bookmarkEnd w:id="19"/>
    </w:p>
    <w:p w:rsidR="002A0CF6" w:rsidRDefault="00756968" w:rsidP="002A0CF6">
      <w:r>
        <w:t xml:space="preserve">There are two methods how you might want to implement a job feed which uses XML over a HTTP POST request. </w:t>
      </w:r>
    </w:p>
    <w:p w:rsidR="00E17001" w:rsidRDefault="00E17001" w:rsidP="002A0CF6"/>
    <w:p w:rsidR="00E17001" w:rsidRDefault="00E17001" w:rsidP="00E17001">
      <w:pPr>
        <w:pStyle w:val="Heading4"/>
      </w:pPr>
      <w:r>
        <w:t>XML Serialisation</w:t>
      </w:r>
    </w:p>
    <w:p w:rsidR="00E17001" w:rsidRDefault="00E17001" w:rsidP="00E17001">
      <w:r>
        <w:t>If the structure of the XML is relatively flat then XML serialisation might be the most convenient way to generate the request. However, if the XML is complex with many nested elements, you may consider using XML Writer instead as you would have to create a class for each complex element in the XML.</w:t>
      </w:r>
    </w:p>
    <w:p w:rsidR="00E17001" w:rsidRDefault="00E17001" w:rsidP="00E17001"/>
    <w:p w:rsidR="00E17001" w:rsidRDefault="00E17001" w:rsidP="00E17001">
      <w:r>
        <w:t>The Empty Lemon channel has a good example of how to serialise and deserialise XML</w:t>
      </w:r>
    </w:p>
    <w:p w:rsidR="00E17001" w:rsidRDefault="00E17001" w:rsidP="00E17001"/>
    <w:p w:rsidR="00E17001" w:rsidRDefault="00E17001" w:rsidP="00E17001">
      <w:pPr>
        <w:pStyle w:val="Heading5"/>
      </w:pPr>
      <w:r>
        <w:lastRenderedPageBreak/>
        <w:t>Example of Class Representing a Request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namespace</w:t>
      </w:r>
      <w:r w:rsidRPr="004C4B68">
        <w:rPr>
          <w:rFonts w:ascii="Consolas" w:hAnsi="Consolas" w:cs="Consolas"/>
          <w:color w:val="000000"/>
          <w:szCs w:val="15"/>
          <w:highlight w:val="white"/>
          <w:lang w:eastAsia="en-GB"/>
        </w:rPr>
        <w:t xml:space="preserve"> Kaonix.PE.Channels.EmptyLemon.Request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Serializable</w:t>
      </w: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XmlRoot</w:t>
      </w:r>
      <w:r w:rsidRPr="004C4B68">
        <w:rPr>
          <w:rFonts w:ascii="Consolas" w:hAnsi="Consolas" w:cs="Consolas"/>
          <w:color w:val="000000"/>
          <w:szCs w:val="15"/>
          <w:highlight w:val="white"/>
          <w:lang w:eastAsia="en-GB"/>
        </w:rPr>
        <w:t>(</w:t>
      </w:r>
      <w:r w:rsidRPr="004C4B68">
        <w:rPr>
          <w:rFonts w:ascii="Consolas" w:hAnsi="Consolas" w:cs="Consolas"/>
          <w:color w:val="A31515"/>
          <w:szCs w:val="15"/>
          <w:highlight w:val="white"/>
          <w:lang w:eastAsia="en-GB"/>
        </w:rPr>
        <w:t>"Job"</w:t>
      </w: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class</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EmptyLemonJob</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XmlAttribute</w:t>
      </w: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 xml:space="preserve"> Action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1)]</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LoginEmail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2)]</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LoginPassword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3)]</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JobReference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ShouldSerializeJobReference()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Action != </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.VerifyAccount;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E90AA9" w:rsidRDefault="004C4B68" w:rsidP="004C4B68">
      <w:pPr>
        <w:autoSpaceDE w:val="0"/>
        <w:autoSpaceDN w:val="0"/>
        <w:adjustRightInd w:val="0"/>
        <w:spacing w:after="0"/>
        <w:ind w:firstLine="720"/>
        <w:rPr>
          <w:rFonts w:ascii="Consolas" w:hAnsi="Consolas" w:cs="Consolas"/>
          <w:color w:val="000000"/>
          <w:szCs w:val="15"/>
          <w:highlight w:val="white"/>
          <w:lang w:eastAsia="en-GB"/>
        </w:rPr>
      </w:pPr>
      <w:r w:rsidRPr="00E90AA9">
        <w:rPr>
          <w:rFonts w:ascii="Consolas" w:hAnsi="Consolas" w:cs="Consolas"/>
          <w:color w:val="008000"/>
          <w:szCs w:val="15"/>
          <w:highlight w:val="white"/>
          <w:lang w:eastAsia="en-GB"/>
        </w:rPr>
        <w:t>// removed for brevity</w:t>
      </w:r>
      <w:r w:rsidR="00E17001" w:rsidRPr="00E90AA9">
        <w:rPr>
          <w:rFonts w:ascii="Consolas" w:hAnsi="Consolas" w:cs="Consolas"/>
          <w:color w:val="000000"/>
          <w:sz w:val="14"/>
          <w:szCs w:val="15"/>
          <w:highlight w:val="white"/>
          <w:lang w:eastAsia="en-GB"/>
        </w:rPr>
        <w:t xml:space="preserve">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21)]</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int</w:t>
      </w:r>
      <w:r w:rsidRPr="004C4B68">
        <w:rPr>
          <w:rFonts w:ascii="Consolas" w:hAnsi="Consolas" w:cs="Consolas"/>
          <w:color w:val="000000"/>
          <w:szCs w:val="15"/>
          <w:highlight w:val="white"/>
          <w:lang w:eastAsia="en-GB"/>
        </w:rPr>
        <w:t xml:space="preserve"> DaysToAdvertise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ShouldSerializeDaysToAdvertise()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IsActionPostOrAmend();</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w:t>
      </w:r>
      <w:r w:rsidRPr="004C4B68">
        <w:rPr>
          <w:rFonts w:ascii="Consolas" w:hAnsi="Consolas" w:cs="Consolas"/>
          <w:color w:val="808080"/>
          <w:szCs w:val="15"/>
          <w:highlight w:val="white"/>
          <w:lang w:eastAsia="en-GB"/>
        </w:rPr>
        <w:t>&lt;summary&gt;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Method returns true if the post is not a delete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w:t>
      </w:r>
      <w:r w:rsidRPr="004C4B68">
        <w:rPr>
          <w:rFonts w:ascii="Consolas" w:hAnsi="Consolas" w:cs="Consolas"/>
          <w:color w:val="808080"/>
          <w:szCs w:val="15"/>
          <w:highlight w:val="white"/>
          <w:lang w:eastAsia="en-GB"/>
        </w:rPr>
        <w:t>&lt;/summary&gt;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w:t>
      </w:r>
      <w:r w:rsidRPr="004C4B68">
        <w:rPr>
          <w:rFonts w:ascii="Consolas" w:hAnsi="Consolas" w:cs="Consolas"/>
          <w:color w:val="808080"/>
          <w:szCs w:val="15"/>
          <w:highlight w:val="white"/>
          <w:lang w:eastAsia="en-GB"/>
        </w:rPr>
        <w:t>&lt;returns&gt;&lt;/returns&gt;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private</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IsActionPostOrAmend()</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Action != </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.Delete;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Default="00E17001" w:rsidP="00E17001">
      <w:pPr>
        <w:autoSpaceDE w:val="0"/>
        <w:autoSpaceDN w:val="0"/>
        <w:adjustRightInd w:val="0"/>
        <w:spacing w:after="0"/>
        <w:rPr>
          <w:rFonts w:ascii="Consolas" w:hAnsi="Consolas" w:cs="Consolas"/>
          <w:color w:val="000000"/>
          <w:sz w:val="15"/>
          <w:szCs w:val="15"/>
          <w:highlight w:val="white"/>
          <w:lang w:eastAsia="en-GB"/>
        </w:rPr>
      </w:pPr>
      <w:r w:rsidRPr="004C4B68">
        <w:rPr>
          <w:rFonts w:ascii="Consolas" w:hAnsi="Consolas" w:cs="Consolas"/>
          <w:color w:val="000000"/>
          <w:szCs w:val="15"/>
          <w:highlight w:val="white"/>
          <w:lang w:eastAsia="en-GB"/>
        </w:rPr>
        <w:t>}</w:t>
      </w:r>
    </w:p>
    <w:p w:rsidR="00E17001" w:rsidRDefault="00E17001" w:rsidP="00E17001"/>
    <w:p w:rsidR="004C4B68" w:rsidRDefault="004C4B68" w:rsidP="004C4B68">
      <w:pPr>
        <w:pStyle w:val="Heading5"/>
      </w:pPr>
      <w:r>
        <w:t>Example of Serialising a Request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private</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SerialiseVacancyToXml(</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 xml:space="preserve"> action)</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EmptyLemonRequest</w:t>
      </w:r>
      <w:r w:rsidRPr="004C4B68">
        <w:rPr>
          <w:rFonts w:ascii="Consolas" w:hAnsi="Consolas" w:cs="Consolas"/>
          <w:color w:val="000000"/>
          <w:szCs w:val="15"/>
          <w:highlight w:val="white"/>
          <w:lang w:eastAsia="en-GB"/>
        </w:rPr>
        <w:t xml:space="preserve"> emptyLemonRequest = CreateRequest(action);</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XmlSerializerNamespaces</w:t>
      </w:r>
      <w:r w:rsidRPr="004C4B68">
        <w:rPr>
          <w:rFonts w:ascii="Consolas" w:hAnsi="Consolas" w:cs="Consolas"/>
          <w:color w:val="000000"/>
          <w:szCs w:val="15"/>
          <w:highlight w:val="white"/>
          <w:lang w:eastAsia="en-GB"/>
        </w:rPr>
        <w:t xml:space="preserve"> ns = </w:t>
      </w:r>
      <w:r w:rsidRPr="004C4B68">
        <w:rPr>
          <w:rFonts w:ascii="Consolas" w:hAnsi="Consolas" w:cs="Consolas"/>
          <w:color w:val="0000FF"/>
          <w:szCs w:val="15"/>
          <w:highlight w:val="white"/>
          <w:lang w:eastAsia="en-GB"/>
        </w:rPr>
        <w:t>new</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XmlSerializerNamespaces</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ns.Add(</w:t>
      </w:r>
      <w:r w:rsidRPr="004C4B68">
        <w:rPr>
          <w:rFonts w:ascii="Consolas" w:hAnsi="Consolas" w:cs="Consolas"/>
          <w:color w:val="A31515"/>
          <w:szCs w:val="15"/>
          <w:highlight w:val="white"/>
          <w:lang w:eastAsia="en-GB"/>
        </w:rPr>
        <w:t>""</w:t>
      </w:r>
      <w:r w:rsidRPr="004C4B68">
        <w:rPr>
          <w:rFonts w:ascii="Consolas" w:hAnsi="Consolas" w:cs="Consolas"/>
          <w:color w:val="000000"/>
          <w:szCs w:val="15"/>
          <w:highlight w:val="white"/>
          <w:lang w:eastAsia="en-GB"/>
        </w:rPr>
        <w:t xml:space="preserve">, </w:t>
      </w:r>
      <w:r w:rsidRPr="004C4B68">
        <w:rPr>
          <w:rFonts w:ascii="Consolas" w:hAnsi="Consolas" w:cs="Consolas"/>
          <w:color w:val="A31515"/>
          <w:szCs w:val="15"/>
          <w:highlight w:val="white"/>
          <w:lang w:eastAsia="en-GB"/>
        </w:rPr>
        <w:t>""</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StringWriterUTF8</w:t>
      </w:r>
      <w:r w:rsidRPr="004C4B68">
        <w:rPr>
          <w:rFonts w:ascii="Consolas" w:hAnsi="Consolas" w:cs="Consolas"/>
          <w:color w:val="000000"/>
          <w:szCs w:val="15"/>
          <w:highlight w:val="white"/>
          <w:lang w:eastAsia="en-GB"/>
        </w:rPr>
        <w:t xml:space="preserve"> sw = </w:t>
      </w:r>
      <w:r w:rsidRPr="004C4B68">
        <w:rPr>
          <w:rFonts w:ascii="Consolas" w:hAnsi="Consolas" w:cs="Consolas"/>
          <w:color w:val="0000FF"/>
          <w:szCs w:val="15"/>
          <w:highlight w:val="white"/>
          <w:lang w:eastAsia="en-GB"/>
        </w:rPr>
        <w:t>new</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StringWriterUTF8</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w:t>
      </w:r>
      <w:r w:rsidRPr="004C4B68">
        <w:rPr>
          <w:rFonts w:ascii="Consolas" w:hAnsi="Consolas" w:cs="Consolas"/>
          <w:color w:val="000000"/>
          <w:szCs w:val="15"/>
          <w:highlight w:val="white"/>
          <w:lang w:eastAsia="en-GB"/>
        </w:rPr>
        <w:t xml:space="preserve"> serializer = </w:t>
      </w:r>
      <w:r w:rsidRPr="004C4B68">
        <w:rPr>
          <w:rFonts w:ascii="Consolas" w:hAnsi="Consolas" w:cs="Consolas"/>
          <w:color w:val="0000FF"/>
          <w:szCs w:val="15"/>
          <w:highlight w:val="white"/>
          <w:lang w:eastAsia="en-GB"/>
        </w:rPr>
        <w:t>new</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w:t>
      </w:r>
      <w:r w:rsidRPr="004C4B68">
        <w:rPr>
          <w:rFonts w:ascii="Consolas" w:hAnsi="Consolas" w:cs="Consolas"/>
          <w:color w:val="000000"/>
          <w:szCs w:val="15"/>
          <w:highlight w:val="white"/>
          <w:lang w:eastAsia="en-GB"/>
        </w:rPr>
        <w:t>(</w:t>
      </w:r>
      <w:r w:rsidRPr="004C4B68">
        <w:rPr>
          <w:rFonts w:ascii="Consolas" w:hAnsi="Consolas" w:cs="Consolas"/>
          <w:color w:val="0000FF"/>
          <w:szCs w:val="15"/>
          <w:highlight w:val="white"/>
          <w:lang w:eastAsia="en-GB"/>
        </w:rPr>
        <w:t>typeof</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EmptyLemonRequest</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serializer.Serialize(sw, emptyLemonRequest, ns);</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if</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this</w:t>
      </w:r>
      <w:r w:rsidRPr="004C4B68">
        <w:rPr>
          <w:rFonts w:ascii="Consolas" w:hAnsi="Consolas" w:cs="Consolas"/>
          <w:color w:val="000000"/>
          <w:szCs w:val="15"/>
          <w:highlight w:val="white"/>
          <w:lang w:eastAsia="en-GB"/>
        </w:rPr>
        <w:t xml:space="preserve">.Host.ExecutionMode == </w:t>
      </w:r>
      <w:r w:rsidRPr="004C4B68">
        <w:rPr>
          <w:rFonts w:ascii="Consolas" w:hAnsi="Consolas" w:cs="Consolas"/>
          <w:color w:val="2B91AF"/>
          <w:szCs w:val="15"/>
          <w:highlight w:val="white"/>
          <w:lang w:eastAsia="en-GB"/>
        </w:rPr>
        <w:t>ChannelExecutionMode</w:t>
      </w:r>
      <w:r w:rsidRPr="004C4B68">
        <w:rPr>
          <w:rFonts w:ascii="Consolas" w:hAnsi="Consolas" w:cs="Consolas"/>
          <w:color w:val="000000"/>
          <w:szCs w:val="15"/>
          <w:highlight w:val="white"/>
          <w:lang w:eastAsia="en-GB"/>
        </w:rPr>
        <w:t>.Debug)</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this</w:t>
      </w:r>
      <w:r w:rsidRPr="004C4B68">
        <w:rPr>
          <w:rFonts w:ascii="Consolas" w:hAnsi="Consolas" w:cs="Consolas"/>
          <w:color w:val="000000"/>
          <w:szCs w:val="15"/>
          <w:highlight w:val="white"/>
          <w:lang w:eastAsia="en-GB"/>
        </w:rPr>
        <w:t>.Host.Trace(</w:t>
      </w:r>
      <w:r w:rsidRPr="004C4B68">
        <w:rPr>
          <w:rFonts w:ascii="Consolas" w:hAnsi="Consolas" w:cs="Consolas"/>
          <w:color w:val="A31515"/>
          <w:szCs w:val="15"/>
          <w:highlight w:val="white"/>
          <w:lang w:eastAsia="en-GB"/>
        </w:rPr>
        <w:t>"PLEASE NOTE: this running in Debug Mode"</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this</w:t>
      </w:r>
      <w:r w:rsidRPr="004C4B68">
        <w:rPr>
          <w:rFonts w:ascii="Consolas" w:hAnsi="Consolas" w:cs="Consolas"/>
          <w:color w:val="000000"/>
          <w:szCs w:val="15"/>
          <w:highlight w:val="white"/>
          <w:lang w:eastAsia="en-GB"/>
        </w:rPr>
        <w:t xml:space="preserve">.Host.Trace(sw + </w:t>
      </w:r>
      <w:r w:rsidRPr="004C4B68">
        <w:rPr>
          <w:rFonts w:ascii="Consolas" w:hAnsi="Consolas" w:cs="Consolas"/>
          <w:color w:val="2B91AF"/>
          <w:szCs w:val="15"/>
          <w:highlight w:val="white"/>
          <w:lang w:eastAsia="en-GB"/>
        </w:rPr>
        <w:t>Environment</w:t>
      </w:r>
      <w:r w:rsidRPr="004C4B68">
        <w:rPr>
          <w:rFonts w:ascii="Consolas" w:hAnsi="Consolas" w:cs="Consolas"/>
          <w:color w:val="000000"/>
          <w:szCs w:val="15"/>
          <w:highlight w:val="white"/>
          <w:lang w:eastAsia="en-GB"/>
        </w:rPr>
        <w:t xml:space="preserve">.NewLine); </w:t>
      </w:r>
      <w:r w:rsidRPr="004C4B68">
        <w:rPr>
          <w:rFonts w:ascii="Consolas" w:hAnsi="Consolas" w:cs="Consolas"/>
          <w:color w:val="008000"/>
          <w:szCs w:val="15"/>
          <w:highlight w:val="white"/>
          <w:lang w:eastAsia="en-GB"/>
        </w:rPr>
        <w:t>// store the request as part of the trace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sw.ToString();</w:t>
      </w:r>
    </w:p>
    <w:p w:rsidR="004C4B68" w:rsidRPr="004C4B68" w:rsidRDefault="004C4B68" w:rsidP="004C4B68">
      <w:pPr>
        <w:rPr>
          <w:sz w:val="22"/>
        </w:rPr>
      </w:pPr>
      <w:r w:rsidRPr="004C4B68">
        <w:rPr>
          <w:rFonts w:ascii="Consolas" w:hAnsi="Consolas" w:cs="Consolas"/>
          <w:color w:val="000000"/>
          <w:szCs w:val="15"/>
          <w:highlight w:val="white"/>
          <w:lang w:eastAsia="en-GB"/>
        </w:rPr>
        <w:t>}</w:t>
      </w:r>
    </w:p>
    <w:p w:rsidR="004C4B68" w:rsidRDefault="004C4B68" w:rsidP="00E17001"/>
    <w:p w:rsidR="004C4B68" w:rsidRDefault="004C4B68" w:rsidP="004C4B68">
      <w:pPr>
        <w:pStyle w:val="Heading5"/>
      </w:pPr>
      <w:r>
        <w:lastRenderedPageBreak/>
        <w:t>Example of a Class Representing a Response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namespace</w:t>
      </w:r>
      <w:r w:rsidRPr="004C4B68">
        <w:rPr>
          <w:rFonts w:ascii="Consolas" w:hAnsi="Consolas" w:cs="Consolas"/>
          <w:color w:val="000000"/>
          <w:szCs w:val="15"/>
          <w:highlight w:val="white"/>
          <w:lang w:eastAsia="en-GB"/>
        </w:rPr>
        <w:t xml:space="preserve"> Kaonix.PE.Channels.EmptyLemon.Response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Serializable</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XmlRoot</w:t>
      </w:r>
      <w:r w:rsidRPr="004C4B68">
        <w:rPr>
          <w:rFonts w:ascii="Consolas" w:hAnsi="Consolas" w:cs="Consolas"/>
          <w:color w:val="000000"/>
          <w:szCs w:val="15"/>
          <w:highlight w:val="white"/>
          <w:lang w:eastAsia="en-GB"/>
        </w:rPr>
        <w:t>(</w:t>
      </w:r>
      <w:r w:rsidRPr="004C4B68">
        <w:rPr>
          <w:rFonts w:ascii="Consolas" w:hAnsi="Consolas" w:cs="Consolas"/>
          <w:color w:val="A31515"/>
          <w:szCs w:val="15"/>
          <w:highlight w:val="white"/>
          <w:lang w:eastAsia="en-GB"/>
        </w:rPr>
        <w:t>"Job"</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class</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EmptyLemonResponse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Message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Successful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SenderReference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4C4B68" w:rsidRDefault="004C4B68" w:rsidP="004C4B68"/>
    <w:p w:rsidR="004C4B68" w:rsidRDefault="004C4B68" w:rsidP="004C4B68">
      <w:pPr>
        <w:pStyle w:val="Heading5"/>
      </w:pPr>
      <w:r>
        <w:t>Example of Deserialising a Response</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FF"/>
          <w:szCs w:val="15"/>
          <w:highlight w:val="white"/>
          <w:lang w:eastAsia="en-GB"/>
        </w:rPr>
        <w:t>private</w:t>
      </w: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 xml:space="preserve"> ParseResponse(</w:t>
      </w:r>
      <w:r w:rsidRPr="00980360">
        <w:rPr>
          <w:rFonts w:ascii="Consolas" w:hAnsi="Consolas" w:cs="Consolas"/>
          <w:color w:val="0000FF"/>
          <w:szCs w:val="15"/>
          <w:highlight w:val="white"/>
          <w:lang w:eastAsia="en-GB"/>
        </w:rPr>
        <w:t>string</w:t>
      </w:r>
      <w:r w:rsidRPr="00980360">
        <w:rPr>
          <w:rFonts w:ascii="Consolas" w:hAnsi="Consolas" w:cs="Consolas"/>
          <w:color w:val="000000"/>
          <w:szCs w:val="15"/>
          <w:highlight w:val="white"/>
          <w:lang w:eastAsia="en-GB"/>
        </w:rPr>
        <w:t xml:space="preserve"> xmlResponse)</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XmlSerializer</w:t>
      </w:r>
      <w:r w:rsidRPr="00980360">
        <w:rPr>
          <w:rFonts w:ascii="Consolas" w:hAnsi="Consolas" w:cs="Consolas"/>
          <w:color w:val="000000"/>
          <w:szCs w:val="15"/>
          <w:highlight w:val="white"/>
          <w:lang w:eastAsia="en-GB"/>
        </w:rPr>
        <w:t xml:space="preserve"> serializer = </w:t>
      </w:r>
      <w:r w:rsidRPr="00980360">
        <w:rPr>
          <w:rFonts w:ascii="Consolas" w:hAnsi="Consolas" w:cs="Consolas"/>
          <w:color w:val="0000FF"/>
          <w:szCs w:val="15"/>
          <w:highlight w:val="white"/>
          <w:lang w:eastAsia="en-GB"/>
        </w:rPr>
        <w:t>new</w:t>
      </w: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XmlSerializer</w:t>
      </w:r>
      <w:r w:rsidRPr="00980360">
        <w:rPr>
          <w:rFonts w:ascii="Consolas" w:hAnsi="Consolas" w:cs="Consolas"/>
          <w:color w:val="000000"/>
          <w:szCs w:val="15"/>
          <w:highlight w:val="white"/>
          <w:lang w:eastAsia="en-GB"/>
        </w:rPr>
        <w:t>(</w:t>
      </w:r>
      <w:r w:rsidRPr="00980360">
        <w:rPr>
          <w:rFonts w:ascii="Consolas" w:hAnsi="Consolas" w:cs="Consolas"/>
          <w:color w:val="0000FF"/>
          <w:szCs w:val="15"/>
          <w:highlight w:val="white"/>
          <w:lang w:eastAsia="en-GB"/>
        </w:rPr>
        <w:t>typeof</w:t>
      </w:r>
      <w:r w:rsidRPr="00980360">
        <w:rPr>
          <w:rFonts w:ascii="Consolas" w:hAnsi="Consolas" w:cs="Consolas"/>
          <w:color w:val="000000"/>
          <w:szCs w:val="15"/>
          <w:highlight w:val="white"/>
          <w:lang w:eastAsia="en-GB"/>
        </w:rPr>
        <w:t>(</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StringReader</w:t>
      </w:r>
      <w:r w:rsidRPr="00980360">
        <w:rPr>
          <w:rFonts w:ascii="Consolas" w:hAnsi="Consolas" w:cs="Consolas"/>
          <w:color w:val="000000"/>
          <w:szCs w:val="15"/>
          <w:highlight w:val="white"/>
          <w:lang w:eastAsia="en-GB"/>
        </w:rPr>
        <w:t xml:space="preserve"> stringReader = </w:t>
      </w:r>
      <w:r w:rsidRPr="00980360">
        <w:rPr>
          <w:rFonts w:ascii="Consolas" w:hAnsi="Consolas" w:cs="Consolas"/>
          <w:color w:val="0000FF"/>
          <w:szCs w:val="15"/>
          <w:highlight w:val="white"/>
          <w:lang w:eastAsia="en-GB"/>
        </w:rPr>
        <w:t>new</w:t>
      </w: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StringReader</w:t>
      </w:r>
      <w:r w:rsidRPr="00980360">
        <w:rPr>
          <w:rFonts w:ascii="Consolas" w:hAnsi="Consolas" w:cs="Consolas"/>
          <w:color w:val="000000"/>
          <w:szCs w:val="15"/>
          <w:highlight w:val="white"/>
          <w:lang w:eastAsia="en-GB"/>
        </w:rPr>
        <w:t>(xmlResponse);</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 xml:space="preserve"> response = (</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)serializer.Deserialize(stringReader);</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0000FF"/>
          <w:szCs w:val="15"/>
          <w:highlight w:val="white"/>
          <w:lang w:eastAsia="en-GB"/>
        </w:rPr>
        <w:t>return</w:t>
      </w:r>
      <w:r w:rsidRPr="00980360">
        <w:rPr>
          <w:rFonts w:ascii="Consolas" w:hAnsi="Consolas" w:cs="Consolas"/>
          <w:color w:val="000000"/>
          <w:szCs w:val="15"/>
          <w:highlight w:val="white"/>
          <w:lang w:eastAsia="en-GB"/>
        </w:rPr>
        <w:t xml:space="preserve"> response;</w:t>
      </w:r>
    </w:p>
    <w:p w:rsidR="004C4B68" w:rsidRPr="00980360" w:rsidRDefault="00980360" w:rsidP="00980360">
      <w:pPr>
        <w:rPr>
          <w:rFonts w:ascii="Consolas" w:hAnsi="Consolas" w:cs="Consolas"/>
          <w:color w:val="000000"/>
          <w:szCs w:val="15"/>
          <w:lang w:eastAsia="en-GB"/>
        </w:rPr>
      </w:pPr>
      <w:r w:rsidRPr="00980360">
        <w:rPr>
          <w:rFonts w:ascii="Consolas" w:hAnsi="Consolas" w:cs="Consolas"/>
          <w:color w:val="000000"/>
          <w:szCs w:val="15"/>
          <w:highlight w:val="white"/>
          <w:lang w:eastAsia="en-GB"/>
        </w:rPr>
        <w:t>}</w:t>
      </w:r>
    </w:p>
    <w:p w:rsidR="00980360" w:rsidRDefault="00980360" w:rsidP="00980360"/>
    <w:p w:rsidR="00980360" w:rsidRDefault="00E17001" w:rsidP="00E17001">
      <w:r>
        <w:t xml:space="preserve">For more information see: </w:t>
      </w:r>
    </w:p>
    <w:p w:rsidR="00E17001" w:rsidRDefault="006A1D00" w:rsidP="00980360">
      <w:pPr>
        <w:pStyle w:val="ListParagraph"/>
        <w:numPr>
          <w:ilvl w:val="0"/>
          <w:numId w:val="21"/>
        </w:numPr>
      </w:pPr>
      <w:hyperlink r:id="rId19" w:history="1">
        <w:r w:rsidR="00E17001" w:rsidRPr="006E0E20">
          <w:rPr>
            <w:rStyle w:val="Hyperlink"/>
          </w:rPr>
          <w:t>https://msdn.microsoft.com/en-us/library/58a18dwa(v=vs.110).aspx</w:t>
        </w:r>
      </w:hyperlink>
      <w:r w:rsidR="00E17001">
        <w:t xml:space="preserve"> </w:t>
      </w:r>
    </w:p>
    <w:p w:rsidR="00980360" w:rsidRDefault="006A1D00" w:rsidP="00980360">
      <w:pPr>
        <w:pStyle w:val="ListParagraph"/>
        <w:numPr>
          <w:ilvl w:val="0"/>
          <w:numId w:val="21"/>
        </w:numPr>
      </w:pPr>
      <w:hyperlink r:id="rId20" w:history="1">
        <w:r w:rsidR="00980360" w:rsidRPr="00CC0BBC">
          <w:rPr>
            <w:rStyle w:val="Hyperlink"/>
          </w:rPr>
          <w:t>http://www.codeproject.com/Articles/483055/XML-Serialization-and-Deserialization-Part</w:t>
        </w:r>
      </w:hyperlink>
      <w:r w:rsidR="00980360">
        <w:t xml:space="preserve"> </w:t>
      </w:r>
    </w:p>
    <w:p w:rsidR="00980360" w:rsidRPr="00E17001" w:rsidRDefault="006A1D00" w:rsidP="00980360">
      <w:pPr>
        <w:pStyle w:val="ListParagraph"/>
        <w:numPr>
          <w:ilvl w:val="0"/>
          <w:numId w:val="21"/>
        </w:numPr>
      </w:pPr>
      <w:hyperlink r:id="rId21" w:history="1">
        <w:r w:rsidR="00980360" w:rsidRPr="00CC0BBC">
          <w:rPr>
            <w:rStyle w:val="Hyperlink"/>
          </w:rPr>
          <w:t>http://www.codeproject.com/Articles/487571/XML-Serialization-and-Deserialization-Part-2</w:t>
        </w:r>
      </w:hyperlink>
      <w:r w:rsidR="00980360">
        <w:t xml:space="preserve"> </w:t>
      </w:r>
    </w:p>
    <w:p w:rsidR="00193F03" w:rsidRDefault="00193F03" w:rsidP="00A9339C"/>
    <w:p w:rsidR="008137D5" w:rsidRDefault="008137D5" w:rsidP="008137D5">
      <w:pPr>
        <w:pStyle w:val="Heading5"/>
      </w:pPr>
      <w:r>
        <w:t>XML Attribute Overrides</w:t>
      </w:r>
    </w:p>
    <w:p w:rsidR="008137D5" w:rsidRDefault="008137D5" w:rsidP="008137D5">
      <w:r>
        <w:t>If we decide to use XML serialisation to generate our requests, we can also manipulate what is generated if there are small differences between the post job and update job requests, and save us the effort of having to replicate our code.</w:t>
      </w:r>
    </w:p>
    <w:p w:rsidR="008137D5" w:rsidRDefault="008137D5" w:rsidP="008137D5"/>
    <w:p w:rsidR="008137D5" w:rsidRDefault="008137D5" w:rsidP="008137D5">
      <w:r>
        <w:t>Consider the following class which would generate the XML as follows:</w:t>
      </w:r>
    </w:p>
    <w:p w:rsidR="008137D5" w:rsidRPr="00D82BCF" w:rsidRDefault="008137D5" w:rsidP="008137D5">
      <w:pPr>
        <w:rPr>
          <w:rFonts w:ascii="Courier New" w:hAnsi="Courier New" w:cs="Courier New"/>
        </w:rPr>
      </w:pPr>
      <w:r w:rsidRPr="00D82BCF">
        <w:rPr>
          <w:rFonts w:ascii="Courier New" w:hAnsi="Courier New" w:cs="Courier New"/>
        </w:rPr>
        <w:t>&lt;SourcedJob UserName=”someone” Password=”letmein” /&gt;</w:t>
      </w:r>
    </w:p>
    <w:p w:rsidR="008137D5" w:rsidRDefault="008137D5" w:rsidP="008137D5"/>
    <w:p w:rsidR="008137D5" w:rsidRPr="00D82BCF" w:rsidRDefault="008137D5" w:rsidP="008137D5">
      <w:r w:rsidRPr="00D82BCF">
        <w:rPr>
          <w:rFonts w:ascii="Consolas" w:hAnsi="Consolas" w:cs="Consolas"/>
          <w:color w:val="0000FF"/>
          <w:szCs w:val="15"/>
          <w:highlight w:val="white"/>
          <w:lang w:eastAsia="en-GB"/>
        </w:rPr>
        <w:t>namespace</w:t>
      </w:r>
      <w:r w:rsidRPr="00D82BCF">
        <w:rPr>
          <w:rFonts w:ascii="Consolas" w:hAnsi="Consolas" w:cs="Consolas"/>
          <w:color w:val="000000"/>
          <w:szCs w:val="15"/>
          <w:highlight w:val="white"/>
          <w:lang w:eastAsia="en-GB"/>
        </w:rPr>
        <w:t xml:space="preserve"> Kaonix.PE.Channels.Welfare2Work.SourcedJobRequest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Serializable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XmlRoot</w:t>
      </w:r>
      <w:r w:rsidRPr="00D82BCF">
        <w:rPr>
          <w:rFonts w:ascii="Consolas" w:hAnsi="Consolas" w:cs="Consolas"/>
          <w:color w:val="000000"/>
          <w:szCs w:val="15"/>
          <w:highlight w:val="white"/>
          <w:lang w:eastAsia="en-GB"/>
        </w:rPr>
        <w:t>(</w:t>
      </w:r>
      <w:r w:rsidRPr="00D82BCF">
        <w:rPr>
          <w:rFonts w:ascii="Consolas" w:hAnsi="Consolas" w:cs="Consolas"/>
          <w:color w:val="A31515"/>
          <w:szCs w:val="15"/>
          <w:highlight w:val="white"/>
          <w:lang w:eastAsia="en-GB"/>
        </w:rPr>
        <w:t>"SourcedJob"</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class</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SourcedJob</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808080"/>
          <w:szCs w:val="15"/>
          <w:highlight w:val="white"/>
          <w:lang w:eastAsia="en-GB"/>
        </w:rPr>
        <w:t>///</w:t>
      </w:r>
      <w:r w:rsidRPr="00D82BCF">
        <w:rPr>
          <w:rFonts w:ascii="Consolas" w:hAnsi="Consolas" w:cs="Consolas"/>
          <w:color w:val="008000"/>
          <w:szCs w:val="15"/>
          <w:highlight w:val="white"/>
          <w:lang w:eastAsia="en-GB"/>
        </w:rPr>
        <w:t xml:space="preserve"> </w:t>
      </w:r>
      <w:r w:rsidRPr="00D82BCF">
        <w:rPr>
          <w:rFonts w:ascii="Consolas" w:hAnsi="Consolas" w:cs="Consolas"/>
          <w:color w:val="808080"/>
          <w:szCs w:val="15"/>
          <w:highlight w:val="white"/>
          <w:lang w:eastAsia="en-GB"/>
        </w:rPr>
        <w:t>&lt;param name="requestType"&gt;&lt;/param&gt;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SourcedJob()</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 xml:space="preserve">.Vacancy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SourceJobVacancy</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private</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Welfare2WorkRequestType</w:t>
      </w:r>
      <w:r w:rsidRPr="00D82BCF">
        <w:rPr>
          <w:rFonts w:ascii="Consolas" w:hAnsi="Consolas" w:cs="Consolas"/>
          <w:color w:val="000000"/>
          <w:szCs w:val="15"/>
          <w:highlight w:val="white"/>
          <w:lang w:eastAsia="en-GB"/>
        </w:rPr>
        <w:t xml:space="preserve"> requestType;</w:t>
      </w:r>
    </w:p>
    <w:p w:rsidR="008137D5" w:rsidRPr="00D82BCF" w:rsidRDefault="008137D5" w:rsidP="008137D5">
      <w:pPr>
        <w:autoSpaceDE w:val="0"/>
        <w:autoSpaceDN w:val="0"/>
        <w:adjustRightInd w:val="0"/>
        <w:spacing w:after="0"/>
        <w:rPr>
          <w:rFonts w:ascii="Consolas" w:hAnsi="Consolas" w:cs="Consolas"/>
          <w:color w:val="80808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XmlIgnore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Welfare2WorkRequestType</w:t>
      </w:r>
      <w:r w:rsidRPr="00D82BCF">
        <w:rPr>
          <w:rFonts w:ascii="Consolas" w:hAnsi="Consolas" w:cs="Consolas"/>
          <w:color w:val="000000"/>
          <w:szCs w:val="15"/>
          <w:highlight w:val="white"/>
          <w:lang w:eastAsia="en-GB"/>
        </w:rPr>
        <w:t xml:space="preserve"> RequestType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get</w:t>
      </w:r>
      <w:r w:rsidRPr="00D82BCF">
        <w:rPr>
          <w:rFonts w:ascii="Consolas" w:hAnsi="Consolas" w:cs="Consolas"/>
          <w:color w:val="000000"/>
          <w:szCs w:val="15"/>
          <w:highlight w:val="white"/>
          <w:lang w:eastAsia="en-GB"/>
        </w:rPr>
        <w:t xml:space="preserve"> { </w:t>
      </w:r>
      <w:r w:rsidRPr="00D82BCF">
        <w:rPr>
          <w:rFonts w:ascii="Consolas" w:hAnsi="Consolas" w:cs="Consolas"/>
          <w:color w:val="0000FF"/>
          <w:szCs w:val="15"/>
          <w:highlight w:val="white"/>
          <w:lang w:eastAsia="en-GB"/>
        </w:rPr>
        <w:t>return</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.requestType;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set</w:t>
      </w: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 xml:space="preserve">.Vacancy.RequestType = </w:t>
      </w:r>
      <w:r w:rsidRPr="00D82BCF">
        <w:rPr>
          <w:rFonts w:ascii="Consolas" w:hAnsi="Consolas" w:cs="Consolas"/>
          <w:color w:val="0000FF"/>
          <w:szCs w:val="15"/>
          <w:highlight w:val="white"/>
          <w:lang w:eastAsia="en-GB"/>
        </w:rPr>
        <w:t>value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 xml:space="preserve">.requestType = </w:t>
      </w:r>
      <w:r w:rsidRPr="00D82BCF">
        <w:rPr>
          <w:rFonts w:ascii="Consolas" w:hAnsi="Consolas" w:cs="Consolas"/>
          <w:color w:val="0000FF"/>
          <w:szCs w:val="15"/>
          <w:highlight w:val="white"/>
          <w:lang w:eastAsia="en-GB"/>
        </w:rPr>
        <w:t>value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lastRenderedPageBreak/>
        <w:t xml:space="preserve">        [</w:t>
      </w:r>
      <w:r w:rsidRPr="00D82BCF">
        <w:rPr>
          <w:rFonts w:ascii="Consolas" w:hAnsi="Consolas" w:cs="Consolas"/>
          <w:color w:val="2B91AF"/>
          <w:szCs w:val="15"/>
          <w:highlight w:val="white"/>
          <w:lang w:eastAsia="en-GB"/>
        </w:rPr>
        <w:t>XmlAttribute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string</w:t>
      </w:r>
      <w:r w:rsidRPr="00D82BCF">
        <w:rPr>
          <w:rFonts w:ascii="Consolas" w:hAnsi="Consolas" w:cs="Consolas"/>
          <w:color w:val="000000"/>
          <w:szCs w:val="15"/>
          <w:highlight w:val="white"/>
          <w:lang w:eastAsia="en-GB"/>
        </w:rPr>
        <w:t xml:space="preserve"> UserName { </w:t>
      </w:r>
      <w:r w:rsidRPr="00D82BCF">
        <w:rPr>
          <w:rFonts w:ascii="Consolas" w:hAnsi="Consolas" w:cs="Consolas"/>
          <w:color w:val="0000FF"/>
          <w:szCs w:val="15"/>
          <w:highlight w:val="white"/>
          <w:lang w:eastAsia="en-GB"/>
        </w:rPr>
        <w:t>get</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set</w:t>
      </w:r>
      <w:r w:rsidRPr="00D82BCF">
        <w:rPr>
          <w:rFonts w:ascii="Consolas" w:hAnsi="Consolas" w:cs="Consolas"/>
          <w:color w:val="000000"/>
          <w:szCs w:val="15"/>
          <w:highlight w:val="white"/>
          <w:lang w:eastAsia="en-GB"/>
        </w:rPr>
        <w:t>;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string</w:t>
      </w:r>
      <w:r w:rsidRPr="00D82BCF">
        <w:rPr>
          <w:rFonts w:ascii="Consolas" w:hAnsi="Consolas" w:cs="Consolas"/>
          <w:color w:val="000000"/>
          <w:szCs w:val="15"/>
          <w:highlight w:val="white"/>
          <w:lang w:eastAsia="en-GB"/>
        </w:rPr>
        <w:t xml:space="preserve"> Password { </w:t>
      </w:r>
      <w:r w:rsidRPr="00D82BCF">
        <w:rPr>
          <w:rFonts w:ascii="Consolas" w:hAnsi="Consolas" w:cs="Consolas"/>
          <w:color w:val="0000FF"/>
          <w:szCs w:val="15"/>
          <w:highlight w:val="white"/>
          <w:lang w:eastAsia="en-GB"/>
        </w:rPr>
        <w:t>get</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set</w:t>
      </w:r>
      <w:r w:rsidRPr="00D82BCF">
        <w:rPr>
          <w:rFonts w:ascii="Consolas" w:hAnsi="Consolas" w:cs="Consolas"/>
          <w:color w:val="000000"/>
          <w:szCs w:val="15"/>
          <w:highlight w:val="white"/>
          <w:lang w:eastAsia="en-GB"/>
        </w:rPr>
        <w:t>;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w:t>
      </w:r>
    </w:p>
    <w:p w:rsidR="008137D5" w:rsidRPr="00B7793B" w:rsidRDefault="008137D5" w:rsidP="008137D5"/>
    <w:p w:rsidR="008137D5" w:rsidRPr="00D82BCF" w:rsidRDefault="008137D5" w:rsidP="008137D5">
      <w:r>
        <w:t xml:space="preserve">If the only difference between a post </w:t>
      </w:r>
      <w:r w:rsidR="00E95D00">
        <w:t>and</w:t>
      </w:r>
      <w:r>
        <w:t xml:space="preserve"> an update request is that the &lt;SourcedJob&gt; element is changed to either &lt;CreateSourcedJob&gt; or &lt;UpdateSourcedJob&gt; then you do not have to create another class and decorate with another attribute. The </w:t>
      </w:r>
      <w:r w:rsidRPr="00D82BCF">
        <w:rPr>
          <w:rStyle w:val="CodeSampleChar"/>
        </w:rPr>
        <w:t>XmlAttributeOverrides</w:t>
      </w:r>
      <w:r>
        <w:t xml:space="preserve"> class can help us do this.</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8000"/>
          <w:szCs w:val="15"/>
          <w:highlight w:val="white"/>
          <w:lang w:eastAsia="en-GB"/>
        </w:rPr>
        <w:t>// if the request type is 'verify account' then default to 'Create' for Xml attribute overrides</w:t>
      </w:r>
    </w:p>
    <w:p w:rsidR="008137D5" w:rsidRPr="00D82BCF" w:rsidRDefault="008137D5" w:rsidP="008137D5">
      <w:pPr>
        <w:autoSpaceDE w:val="0"/>
        <w:autoSpaceDN w:val="0"/>
        <w:adjustRightInd w:val="0"/>
        <w:spacing w:after="0"/>
        <w:rPr>
          <w:rFonts w:ascii="Consolas" w:hAnsi="Consolas" w:cs="Consolas"/>
          <w:color w:val="000000"/>
          <w:szCs w:val="15"/>
          <w:lang w:eastAsia="en-GB"/>
        </w:rPr>
      </w:pPr>
      <w:r w:rsidRPr="00D82BCF">
        <w:rPr>
          <w:rFonts w:ascii="Consolas" w:hAnsi="Consolas" w:cs="Consolas"/>
          <w:color w:val="0000FF"/>
          <w:szCs w:val="15"/>
          <w:highlight w:val="white"/>
          <w:lang w:eastAsia="en-GB"/>
        </w:rPr>
        <w:t>string</w:t>
      </w:r>
      <w:r w:rsidRPr="00D82BCF">
        <w:rPr>
          <w:rFonts w:ascii="Consolas" w:hAnsi="Consolas" w:cs="Consolas"/>
          <w:color w:val="000000"/>
          <w:szCs w:val="15"/>
          <w:highlight w:val="white"/>
          <w:lang w:eastAsia="en-GB"/>
        </w:rPr>
        <w:t xml:space="preserve"> attribOverrideValue = “Create”;</w:t>
      </w:r>
    </w:p>
    <w:p w:rsidR="008137D5" w:rsidRPr="00D82BCF" w:rsidRDefault="008137D5" w:rsidP="008137D5">
      <w:pPr>
        <w:autoSpaceDE w:val="0"/>
        <w:autoSpaceDN w:val="0"/>
        <w:adjustRightInd w:val="0"/>
        <w:spacing w:after="0"/>
        <w:rPr>
          <w:rFonts w:ascii="Consolas" w:hAnsi="Consolas" w:cs="Consolas"/>
          <w:color w:val="000000"/>
          <w:szCs w:val="15"/>
          <w:lang w:eastAsia="en-GB"/>
        </w:rPr>
      </w:pPr>
    </w:p>
    <w:p w:rsidR="008137D5" w:rsidRPr="00D82BCF" w:rsidRDefault="008137D5" w:rsidP="008137D5">
      <w:pPr>
        <w:autoSpaceDE w:val="0"/>
        <w:autoSpaceDN w:val="0"/>
        <w:adjustRightInd w:val="0"/>
        <w:spacing w:after="0"/>
        <w:rPr>
          <w:rFonts w:ascii="Consolas" w:hAnsi="Consolas" w:cs="Consolas"/>
          <w:color w:val="000000"/>
          <w:szCs w:val="15"/>
          <w:lang w:eastAsia="en-GB"/>
        </w:rPr>
      </w:pPr>
      <w:r w:rsidRPr="00D82BCF">
        <w:rPr>
          <w:rFonts w:ascii="Consolas" w:hAnsi="Consolas" w:cs="Consolas"/>
          <w:color w:val="008000"/>
          <w:szCs w:val="15"/>
          <w:highlight w:val="white"/>
          <w:lang w:eastAsia="en-GB"/>
        </w:rPr>
        <w:t>// A new XmlAttributes class</w:t>
      </w:r>
      <w:r w:rsidRPr="00D82BCF">
        <w:rPr>
          <w:rFonts w:ascii="Consolas" w:hAnsi="Consolas" w:cs="Consolas"/>
          <w:color w:val="008000"/>
          <w:szCs w:val="15"/>
          <w:lang w:eastAsia="en-GB"/>
        </w:rPr>
        <w:t xml:space="preserve"> would generate &lt;CreateSourcedJob&gt;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2B91AF"/>
          <w:szCs w:val="15"/>
          <w:highlight w:val="white"/>
          <w:lang w:eastAsia="en-GB"/>
        </w:rPr>
        <w:t>XmlAttributes</w:t>
      </w:r>
      <w:r w:rsidRPr="00D82BCF">
        <w:rPr>
          <w:rFonts w:ascii="Consolas" w:hAnsi="Consolas" w:cs="Consolas"/>
          <w:color w:val="000000"/>
          <w:szCs w:val="15"/>
          <w:highlight w:val="white"/>
          <w:lang w:eastAsia="en-GB"/>
        </w:rPr>
        <w:t xml:space="preserve"> customRootAttrib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XmlAttributes</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ind w:firstLine="72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XmlRoot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XmlRootAttribute</w:t>
      </w:r>
      <w:r w:rsidRPr="00D82BCF">
        <w:rPr>
          <w:rFonts w:ascii="Consolas" w:hAnsi="Consolas" w:cs="Consolas"/>
          <w:color w:val="000000"/>
          <w:szCs w:val="15"/>
          <w:highlight w:val="white"/>
          <w:lang w:eastAsia="en-GB"/>
        </w:rPr>
        <w:t xml:space="preserve">(attribOverrideValue + </w:t>
      </w:r>
      <w:r w:rsidRPr="00D82BCF">
        <w:rPr>
          <w:rFonts w:ascii="Consolas" w:hAnsi="Consolas" w:cs="Consolas"/>
          <w:color w:val="A31515"/>
          <w:szCs w:val="15"/>
          <w:highlight w:val="white"/>
          <w:lang w:eastAsia="en-GB"/>
        </w:rPr>
        <w:t>"SourcedJob"</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sz w:val="22"/>
        </w:rPr>
      </w:pPr>
      <w:r w:rsidRPr="00D82BCF">
        <w:rPr>
          <w:rFonts w:ascii="Consolas" w:hAnsi="Consolas" w:cs="Consolas"/>
          <w:color w:val="000000"/>
          <w:szCs w:val="15"/>
          <w:highlight w:val="white"/>
          <w:lang w:eastAsia="en-GB"/>
        </w:rPr>
        <w:t>};</w:t>
      </w:r>
    </w:p>
    <w:p w:rsidR="008137D5" w:rsidRPr="00D82BCF" w:rsidRDefault="008137D5" w:rsidP="008137D5">
      <w:pPr>
        <w:rPr>
          <w:sz w:val="22"/>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2B91AF"/>
          <w:szCs w:val="15"/>
          <w:highlight w:val="white"/>
          <w:lang w:eastAsia="en-GB"/>
        </w:rPr>
        <w:t>XmlAttributeOverrides</w:t>
      </w:r>
      <w:r w:rsidRPr="00D82BCF">
        <w:rPr>
          <w:rFonts w:ascii="Consolas" w:hAnsi="Consolas" w:cs="Consolas"/>
          <w:color w:val="000000"/>
          <w:szCs w:val="15"/>
          <w:highlight w:val="white"/>
          <w:lang w:eastAsia="en-GB"/>
        </w:rPr>
        <w:t xml:space="preserve"> overrides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XmlAttributeOverrides</w:t>
      </w:r>
      <w:r w:rsidRPr="00D82BCF">
        <w:rPr>
          <w:rFonts w:ascii="Consolas" w:hAnsi="Consolas" w:cs="Consolas"/>
          <w:color w:val="000000"/>
          <w:szCs w:val="15"/>
          <w:highlight w:val="white"/>
          <w:lang w:eastAsia="en-GB"/>
        </w:rPr>
        <w:t>();</w:t>
      </w:r>
    </w:p>
    <w:p w:rsidR="008137D5" w:rsidRPr="00D82BCF" w:rsidRDefault="008137D5" w:rsidP="008137D5">
      <w:pPr>
        <w:rPr>
          <w:rFonts w:ascii="Consolas" w:hAnsi="Consolas" w:cs="Consolas"/>
          <w:color w:val="000000"/>
          <w:szCs w:val="15"/>
          <w:lang w:eastAsia="en-GB"/>
        </w:rPr>
      </w:pPr>
      <w:r w:rsidRPr="00D82BCF">
        <w:rPr>
          <w:rFonts w:ascii="Consolas" w:hAnsi="Consolas" w:cs="Consolas"/>
          <w:color w:val="000000"/>
          <w:szCs w:val="15"/>
          <w:highlight w:val="white"/>
          <w:lang w:eastAsia="en-GB"/>
        </w:rPr>
        <w:t>overrides.Add(</w:t>
      </w:r>
      <w:r w:rsidRPr="00D82BCF">
        <w:rPr>
          <w:rFonts w:ascii="Consolas" w:hAnsi="Consolas" w:cs="Consolas"/>
          <w:color w:val="0000FF"/>
          <w:szCs w:val="15"/>
          <w:highlight w:val="white"/>
          <w:lang w:eastAsia="en-GB"/>
        </w:rPr>
        <w:t>typeof</w:t>
      </w:r>
      <w:r w:rsidRPr="00D82BCF">
        <w:rPr>
          <w:rFonts w:ascii="Consolas" w:hAnsi="Consolas" w:cs="Consolas"/>
          <w:color w:val="000000"/>
          <w:szCs w:val="15"/>
          <w:highlight w:val="white"/>
          <w:lang w:eastAsia="en-GB"/>
        </w:rPr>
        <w:t>(</w:t>
      </w:r>
      <w:r w:rsidRPr="00D82BCF">
        <w:rPr>
          <w:rFonts w:ascii="Consolas" w:hAnsi="Consolas" w:cs="Consolas"/>
          <w:color w:val="2B91AF"/>
          <w:szCs w:val="15"/>
          <w:highlight w:val="white"/>
          <w:lang w:eastAsia="en-GB"/>
        </w:rPr>
        <w:t>SourcedJob</w:t>
      </w:r>
      <w:r w:rsidRPr="00D82BCF">
        <w:rPr>
          <w:rFonts w:ascii="Consolas" w:hAnsi="Consolas" w:cs="Consolas"/>
          <w:color w:val="000000"/>
          <w:szCs w:val="15"/>
          <w:highlight w:val="white"/>
          <w:lang w:eastAsia="en-GB"/>
        </w:rPr>
        <w:t>), customRootAttrib);</w:t>
      </w:r>
    </w:p>
    <w:p w:rsidR="008137D5" w:rsidRPr="00D82BCF" w:rsidRDefault="008137D5" w:rsidP="008137D5">
      <w:pPr>
        <w:rPr>
          <w:rFonts w:ascii="Consolas" w:hAnsi="Consolas" w:cs="Consolas"/>
          <w:color w:val="000000"/>
          <w:szCs w:val="15"/>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2B91AF"/>
          <w:szCs w:val="15"/>
          <w:highlight w:val="white"/>
          <w:lang w:eastAsia="en-GB"/>
        </w:rPr>
        <w:t>XmlSerializer</w:t>
      </w:r>
      <w:r w:rsidRPr="00D82BCF">
        <w:rPr>
          <w:rFonts w:ascii="Consolas" w:hAnsi="Consolas" w:cs="Consolas"/>
          <w:color w:val="000000"/>
          <w:szCs w:val="15"/>
          <w:highlight w:val="white"/>
          <w:lang w:eastAsia="en-GB"/>
        </w:rPr>
        <w:t xml:space="preserve"> serializer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XmlSerializer</w:t>
      </w:r>
      <w:r w:rsidRPr="00D82BCF">
        <w:rPr>
          <w:rFonts w:ascii="Consolas" w:hAnsi="Consolas" w:cs="Consolas"/>
          <w:color w:val="000000"/>
          <w:szCs w:val="15"/>
          <w:highlight w:val="white"/>
          <w:lang w:eastAsia="en-GB"/>
        </w:rPr>
        <w:t>(</w:t>
      </w:r>
      <w:r w:rsidRPr="00D82BCF">
        <w:rPr>
          <w:rFonts w:ascii="Consolas" w:hAnsi="Consolas" w:cs="Consolas"/>
          <w:color w:val="0000FF"/>
          <w:szCs w:val="15"/>
          <w:highlight w:val="white"/>
          <w:lang w:eastAsia="en-GB"/>
        </w:rPr>
        <w:t>typeof</w:t>
      </w:r>
      <w:r w:rsidRPr="00D82BCF">
        <w:rPr>
          <w:rFonts w:ascii="Consolas" w:hAnsi="Consolas" w:cs="Consolas"/>
          <w:color w:val="000000"/>
          <w:szCs w:val="15"/>
          <w:highlight w:val="white"/>
          <w:lang w:eastAsia="en-GB"/>
        </w:rPr>
        <w:t>(</w:t>
      </w:r>
      <w:r w:rsidRPr="00D82BCF">
        <w:rPr>
          <w:rFonts w:ascii="Consolas" w:hAnsi="Consolas" w:cs="Consolas"/>
          <w:color w:val="2B91AF"/>
          <w:szCs w:val="15"/>
          <w:highlight w:val="white"/>
          <w:lang w:eastAsia="en-GB"/>
        </w:rPr>
        <w:t>SourcedJob</w:t>
      </w:r>
      <w:r w:rsidRPr="00D82BCF">
        <w:rPr>
          <w:rFonts w:ascii="Consolas" w:hAnsi="Consolas" w:cs="Consolas"/>
          <w:color w:val="000000"/>
          <w:szCs w:val="15"/>
          <w:highlight w:val="white"/>
          <w:lang w:eastAsia="en-GB"/>
        </w:rPr>
        <w:t>), overrides);</w:t>
      </w:r>
    </w:p>
    <w:p w:rsidR="008137D5" w:rsidRDefault="008137D5" w:rsidP="008137D5">
      <w:r w:rsidRPr="00D82BCF">
        <w:rPr>
          <w:rFonts w:ascii="Consolas" w:hAnsi="Consolas" w:cs="Consolas"/>
          <w:color w:val="000000"/>
          <w:szCs w:val="15"/>
          <w:highlight w:val="white"/>
          <w:lang w:eastAsia="en-GB"/>
        </w:rPr>
        <w:t>serializer.Serialize(writer, CreateSourcedJob(requestType), ns);</w:t>
      </w:r>
    </w:p>
    <w:p w:rsidR="008137D5" w:rsidRDefault="008137D5" w:rsidP="008137D5"/>
    <w:p w:rsidR="008137D5" w:rsidRDefault="008137D5" w:rsidP="00A9339C">
      <w:r>
        <w:t xml:space="preserve">More information on XML Overrides: </w:t>
      </w:r>
      <w:hyperlink r:id="rId22" w:history="1">
        <w:r w:rsidRPr="006E0E20">
          <w:rPr>
            <w:rStyle w:val="Hyperlink"/>
          </w:rPr>
          <w:t>http://www.ikriv.com/dev/dotnet/OverrideXml.shtml</w:t>
        </w:r>
      </w:hyperlink>
      <w:r>
        <w:t xml:space="preserve"> </w:t>
      </w:r>
    </w:p>
    <w:p w:rsidR="008137D5" w:rsidRDefault="008137D5" w:rsidP="00A9339C"/>
    <w:p w:rsidR="00B65E5F" w:rsidRDefault="00B65E5F" w:rsidP="00D160FC">
      <w:pPr>
        <w:pStyle w:val="Heading4"/>
      </w:pPr>
      <w:r>
        <w:t>XML Writer</w:t>
      </w:r>
    </w:p>
    <w:p w:rsidR="00B65E5F" w:rsidRDefault="00B65E5F" w:rsidP="00B65E5F">
      <w:r>
        <w:t>The problem with XML serialisation is if XML you are creating consists of a large hierarchy, you then need to create a class for each element which will be serialised. The XML Writer could be considered as a simpler solution in this case.</w:t>
      </w:r>
    </w:p>
    <w:p w:rsidR="00B65E5F" w:rsidRDefault="00B65E5F" w:rsidP="00B65E5F"/>
    <w:p w:rsidR="00B65E5F" w:rsidRDefault="00D160FC" w:rsidP="00B65E5F">
      <w:r>
        <w:t>Take the following XML:</w:t>
      </w:r>
    </w:p>
    <w:p w:rsidR="00D160FC" w:rsidRDefault="00D160FC" w:rsidP="00B65E5F"/>
    <w:p w:rsidR="00D160FC" w:rsidRPr="00D160FC" w:rsidRDefault="00D160FC" w:rsidP="00D160FC">
      <w:pPr>
        <w:rPr>
          <w:rFonts w:ascii="Courier New" w:hAnsi="Courier New" w:cs="Courier New"/>
        </w:rPr>
      </w:pPr>
      <w:r w:rsidRPr="00D160FC">
        <w:rPr>
          <w:rFonts w:ascii="Courier New" w:hAnsi="Courier New" w:cs="Courier New"/>
        </w:rPr>
        <w:t>&lt;?xml version="1.0" encoding="utf-8"?&gt;</w:t>
      </w:r>
    </w:p>
    <w:p w:rsidR="00D160FC" w:rsidRPr="00D160FC" w:rsidRDefault="00D160FC" w:rsidP="00D160FC">
      <w:pPr>
        <w:rPr>
          <w:rFonts w:ascii="Courier New" w:hAnsi="Courier New" w:cs="Courier New"/>
        </w:rPr>
      </w:pPr>
      <w:r w:rsidRPr="00D160FC">
        <w:rPr>
          <w:rFonts w:ascii="Courier New" w:hAnsi="Courier New" w:cs="Courier New"/>
        </w:rPr>
        <w:t>&lt;Vacancy action = "add" reference = "VAC-1"&gt;</w:t>
      </w:r>
    </w:p>
    <w:p w:rsidR="00D160FC" w:rsidRPr="00D160FC" w:rsidRDefault="00D160FC" w:rsidP="00D160FC">
      <w:pPr>
        <w:rPr>
          <w:rFonts w:ascii="Courier New" w:hAnsi="Courier New" w:cs="Courier New"/>
        </w:rPr>
      </w:pPr>
      <w:r w:rsidRPr="00D160FC">
        <w:rPr>
          <w:rFonts w:ascii="Courier New" w:hAnsi="Courier New" w:cs="Courier New"/>
        </w:rPr>
        <w:t xml:space="preserve">    &lt;JobTitle&gt;Manager&lt;/JobTitle&gt;</w:t>
      </w:r>
    </w:p>
    <w:p w:rsidR="00D160FC" w:rsidRPr="00D160FC" w:rsidRDefault="00D160FC" w:rsidP="00D160FC">
      <w:pPr>
        <w:rPr>
          <w:rFonts w:ascii="Courier New" w:hAnsi="Courier New" w:cs="Courier New"/>
        </w:rPr>
      </w:pPr>
      <w:r w:rsidRPr="00D160FC">
        <w:rPr>
          <w:rFonts w:ascii="Courier New" w:hAnsi="Courier New" w:cs="Courier New"/>
        </w:rPr>
        <w:t xml:space="preserve">    &lt;Description&gt;&lt;![CDATA[This is a &lt;b&gt;HTML&lt;/b&gt; description]]&gt;&lt;/Description&gt;</w:t>
      </w:r>
    </w:p>
    <w:p w:rsidR="00D160FC" w:rsidRPr="00D160FC" w:rsidRDefault="00D160FC" w:rsidP="00D160FC">
      <w:pPr>
        <w:rPr>
          <w:rFonts w:ascii="Courier New" w:hAnsi="Courier New" w:cs="Courier New"/>
        </w:rPr>
      </w:pPr>
      <w:r w:rsidRPr="00D160FC">
        <w:rPr>
          <w:rFonts w:ascii="Courier New" w:hAnsi="Courier New" w:cs="Courier New"/>
        </w:rPr>
        <w:t xml:space="preserve">    &lt;Salary currency = "GBP"&gt;</w:t>
      </w:r>
    </w:p>
    <w:p w:rsidR="00D160FC" w:rsidRPr="00D160FC" w:rsidRDefault="00D160FC" w:rsidP="00D160FC">
      <w:pPr>
        <w:rPr>
          <w:rFonts w:ascii="Courier New" w:hAnsi="Courier New" w:cs="Courier New"/>
        </w:rPr>
      </w:pPr>
      <w:r w:rsidRPr="00D160FC">
        <w:rPr>
          <w:rFonts w:ascii="Courier New" w:hAnsi="Courier New" w:cs="Courier New"/>
        </w:rPr>
        <w:t xml:space="preserve">        &lt;MinSalary&gt;22000.00&lt;/MinSalary&gt;</w:t>
      </w:r>
    </w:p>
    <w:p w:rsidR="00D160FC" w:rsidRPr="00D160FC" w:rsidRDefault="00D160FC" w:rsidP="00D160FC">
      <w:pPr>
        <w:rPr>
          <w:rFonts w:ascii="Courier New" w:hAnsi="Courier New" w:cs="Courier New"/>
        </w:rPr>
      </w:pPr>
      <w:r w:rsidRPr="00D160FC">
        <w:rPr>
          <w:rFonts w:ascii="Courier New" w:hAnsi="Courier New" w:cs="Courier New"/>
        </w:rPr>
        <w:t xml:space="preserve">        &lt;MaxSalary&gt;27500.00&lt;/MaxSalary&gt;</w:t>
      </w:r>
    </w:p>
    <w:p w:rsidR="00D160FC" w:rsidRPr="00D160FC" w:rsidRDefault="00D160FC" w:rsidP="00D160FC">
      <w:pPr>
        <w:rPr>
          <w:rFonts w:ascii="Courier New" w:hAnsi="Courier New" w:cs="Courier New"/>
        </w:rPr>
      </w:pPr>
      <w:r w:rsidRPr="00D160FC">
        <w:rPr>
          <w:rFonts w:ascii="Courier New" w:hAnsi="Courier New" w:cs="Courier New"/>
        </w:rPr>
        <w:t xml:space="preserve">    &lt;/Salary&gt;</w:t>
      </w:r>
    </w:p>
    <w:p w:rsidR="00D160FC" w:rsidRPr="00D160FC" w:rsidRDefault="00D160FC" w:rsidP="00D160FC">
      <w:pPr>
        <w:rPr>
          <w:rFonts w:ascii="Courier New" w:hAnsi="Courier New" w:cs="Courier New"/>
        </w:rPr>
      </w:pPr>
      <w:r w:rsidRPr="00D160FC">
        <w:rPr>
          <w:rFonts w:ascii="Courier New" w:hAnsi="Courier New" w:cs="Courier New"/>
        </w:rPr>
        <w:t>&lt;/Vacancy&gt;</w:t>
      </w:r>
    </w:p>
    <w:p w:rsidR="00B65E5F" w:rsidRDefault="00B65E5F" w:rsidP="00B65E5F"/>
    <w:p w:rsidR="00D160FC" w:rsidRDefault="00D160FC" w:rsidP="00B65E5F">
      <w:r>
        <w:t xml:space="preserve">Generating the XML is done easily by writing to a </w:t>
      </w:r>
      <w:r w:rsidRPr="00D160FC">
        <w:rPr>
          <w:rStyle w:val="CodeSampleChar"/>
        </w:rPr>
        <w:t>MemoryStream</w:t>
      </w:r>
      <w:r>
        <w:t xml:space="preserve"> and then reading the stream to a string.</w:t>
      </w:r>
    </w:p>
    <w:p w:rsidR="00D160FC" w:rsidRDefault="00D160FC" w:rsidP="00B65E5F"/>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 xml:space="preserve"> generatedXml = </w:t>
      </w: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.Empty;</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2B91AF"/>
          <w:szCs w:val="15"/>
          <w:highlight w:val="white"/>
          <w:lang w:eastAsia="en-GB"/>
        </w:rPr>
        <w:t>XmlWriterSettings</w:t>
      </w:r>
      <w:r w:rsidRPr="00D160FC">
        <w:rPr>
          <w:rFonts w:ascii="Consolas" w:hAnsi="Consolas" w:cs="Consolas"/>
          <w:color w:val="000000"/>
          <w:szCs w:val="15"/>
          <w:highlight w:val="white"/>
          <w:lang w:eastAsia="en-GB"/>
        </w:rPr>
        <w:t xml:space="preserve"> settings = </w:t>
      </w:r>
      <w:r w:rsidRPr="00D160FC">
        <w:rPr>
          <w:rFonts w:ascii="Consolas" w:hAnsi="Consolas" w:cs="Consolas"/>
          <w:color w:val="0000FF"/>
          <w:szCs w:val="15"/>
          <w:highlight w:val="white"/>
          <w:lang w:eastAsia="en-GB"/>
        </w:rPr>
        <w:t>new</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XmlWriterSettings</w:t>
      </w:r>
      <w:r w:rsidRPr="00D160FC">
        <w:rPr>
          <w:rFonts w:ascii="Consolas" w:hAnsi="Consolas" w:cs="Consolas"/>
          <w:color w:val="000000"/>
          <w:szCs w:val="15"/>
          <w:highlight w:val="white"/>
          <w:lang w:eastAsia="en-GB"/>
        </w:rPr>
        <w:t xml:space="preserve"> { Indent = </w:t>
      </w:r>
      <w:r w:rsidRPr="00D160FC">
        <w:rPr>
          <w:rFonts w:ascii="Consolas" w:hAnsi="Consolas" w:cs="Consolas"/>
          <w:color w:val="0000FF"/>
          <w:szCs w:val="15"/>
          <w:highlight w:val="white"/>
          <w:lang w:eastAsia="en-GB"/>
        </w:rPr>
        <w:t>true</w:t>
      </w: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FF"/>
          <w:szCs w:val="15"/>
          <w:highlight w:val="white"/>
          <w:lang w:eastAsia="en-GB"/>
        </w:rPr>
        <w:t>using</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MemoryStream</w:t>
      </w:r>
      <w:r w:rsidRPr="00D160FC">
        <w:rPr>
          <w:rFonts w:ascii="Consolas" w:hAnsi="Consolas" w:cs="Consolas"/>
          <w:color w:val="000000"/>
          <w:szCs w:val="15"/>
          <w:highlight w:val="white"/>
          <w:lang w:eastAsia="en-GB"/>
        </w:rPr>
        <w:t xml:space="preserve"> ms = </w:t>
      </w:r>
      <w:r w:rsidRPr="00D160FC">
        <w:rPr>
          <w:rFonts w:ascii="Consolas" w:hAnsi="Consolas" w:cs="Consolas"/>
          <w:color w:val="0000FF"/>
          <w:szCs w:val="15"/>
          <w:highlight w:val="white"/>
          <w:lang w:eastAsia="en-GB"/>
        </w:rPr>
        <w:t>new</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MemoryStream</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using</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XmlWriter</w:t>
      </w:r>
      <w:r w:rsidRPr="00D160FC">
        <w:rPr>
          <w:rFonts w:ascii="Consolas" w:hAnsi="Consolas" w:cs="Consolas"/>
          <w:color w:val="000000"/>
          <w:szCs w:val="15"/>
          <w:highlight w:val="white"/>
          <w:lang w:eastAsia="en-GB"/>
        </w:rPr>
        <w:t xml:space="preserve"> writer = </w:t>
      </w:r>
      <w:r w:rsidRPr="00D160FC">
        <w:rPr>
          <w:rFonts w:ascii="Consolas" w:hAnsi="Consolas" w:cs="Consolas"/>
          <w:color w:val="2B91AF"/>
          <w:szCs w:val="15"/>
          <w:highlight w:val="white"/>
          <w:lang w:eastAsia="en-GB"/>
        </w:rPr>
        <w:t>XmlWriter</w:t>
      </w:r>
      <w:r w:rsidRPr="00D160FC">
        <w:rPr>
          <w:rFonts w:ascii="Consolas" w:hAnsi="Consolas" w:cs="Consolas"/>
          <w:color w:val="000000"/>
          <w:szCs w:val="15"/>
          <w:highlight w:val="white"/>
          <w:lang w:eastAsia="en-GB"/>
        </w:rPr>
        <w:t>.Create(ms, settings))</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writer.WriteStartDocument();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writer.WriteStartElement(</w:t>
      </w:r>
      <w:r w:rsidRPr="00D160FC">
        <w:rPr>
          <w:rFonts w:ascii="Consolas" w:hAnsi="Consolas" w:cs="Consolas"/>
          <w:color w:val="A31515"/>
          <w:szCs w:val="15"/>
          <w:highlight w:val="white"/>
          <w:lang w:eastAsia="en-GB"/>
        </w:rPr>
        <w:t>"Vacancy"</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lastRenderedPageBreak/>
        <w:t xml:space="preserve">        writer.WriteAttributeString(</w:t>
      </w:r>
      <w:r w:rsidRPr="00D160FC">
        <w:rPr>
          <w:rFonts w:ascii="Consolas" w:hAnsi="Consolas" w:cs="Consolas"/>
          <w:color w:val="A31515"/>
          <w:szCs w:val="15"/>
          <w:highlight w:val="white"/>
          <w:lang w:eastAsia="en-GB"/>
        </w:rPr>
        <w:t>"action"</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"add"</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writer.WriteAttributeString(</w:t>
      </w:r>
      <w:r w:rsidRPr="00D160FC">
        <w:rPr>
          <w:rFonts w:ascii="Consolas" w:hAnsi="Consolas" w:cs="Consolas"/>
          <w:color w:val="A31515"/>
          <w:szCs w:val="15"/>
          <w:highlight w:val="white"/>
          <w:lang w:eastAsia="en-GB"/>
        </w:rPr>
        <w:t>"reference"</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"VAC-1"</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writer.WriteElementString(</w:t>
      </w:r>
      <w:r w:rsidRPr="00D160FC">
        <w:rPr>
          <w:rFonts w:ascii="Consolas" w:hAnsi="Consolas" w:cs="Consolas"/>
          <w:color w:val="A31515"/>
          <w:szCs w:val="15"/>
          <w:highlight w:val="white"/>
          <w:lang w:eastAsia="en-GB"/>
        </w:rPr>
        <w:t>"JobTitle"</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"Manager"</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writer.WriteStartElement(</w:t>
      </w:r>
      <w:r w:rsidRPr="00D160FC">
        <w:rPr>
          <w:rFonts w:ascii="Consolas" w:hAnsi="Consolas" w:cs="Consolas"/>
          <w:color w:val="A31515"/>
          <w:szCs w:val="15"/>
          <w:highlight w:val="white"/>
          <w:lang w:eastAsia="en-GB"/>
        </w:rPr>
        <w:t>"Description"</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writer.WriteCData(</w:t>
      </w:r>
      <w:r w:rsidRPr="00D160FC">
        <w:rPr>
          <w:rFonts w:ascii="Consolas" w:hAnsi="Consolas" w:cs="Consolas"/>
          <w:color w:val="A31515"/>
          <w:szCs w:val="15"/>
          <w:highlight w:val="white"/>
          <w:lang w:eastAsia="en-GB"/>
        </w:rPr>
        <w:t>"This is a &lt;b&gt;HTML&lt;/b&gt; description"</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writer.WriteEndElement();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writer.WriteStartElement(</w:t>
      </w:r>
      <w:r w:rsidRPr="00D160FC">
        <w:rPr>
          <w:rFonts w:ascii="Consolas" w:hAnsi="Consolas" w:cs="Consolas"/>
          <w:color w:val="A31515"/>
          <w:szCs w:val="15"/>
          <w:highlight w:val="white"/>
          <w:lang w:eastAsia="en-GB"/>
        </w:rPr>
        <w:t>"Salary"</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writer.WriteAttributeString(</w:t>
      </w:r>
      <w:r w:rsidRPr="00D160FC">
        <w:rPr>
          <w:rFonts w:ascii="Consolas" w:hAnsi="Consolas" w:cs="Consolas"/>
          <w:color w:val="A31515"/>
          <w:szCs w:val="15"/>
          <w:highlight w:val="white"/>
          <w:lang w:eastAsia="en-GB"/>
        </w:rPr>
        <w:t>"currency"</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"GBP"</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writer.WriteElementString(</w:t>
      </w:r>
      <w:r w:rsidRPr="00D160FC">
        <w:rPr>
          <w:rFonts w:ascii="Consolas" w:hAnsi="Consolas" w:cs="Consolas"/>
          <w:color w:val="A31515"/>
          <w:szCs w:val="15"/>
          <w:highlight w:val="white"/>
          <w:lang w:eastAsia="en-GB"/>
        </w:rPr>
        <w:t>"MinSalary"</w:t>
      </w: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.Format(</w:t>
      </w:r>
      <w:r w:rsidRPr="00D160FC">
        <w:rPr>
          <w:rFonts w:ascii="Consolas" w:hAnsi="Consolas" w:cs="Consolas"/>
          <w:color w:val="A31515"/>
          <w:szCs w:val="15"/>
          <w:highlight w:val="white"/>
          <w:lang w:eastAsia="en-GB"/>
        </w:rPr>
        <w:t>"</w:t>
      </w:r>
      <w:r w:rsidRPr="00D160FC">
        <w:rPr>
          <w:rFonts w:ascii="Consolas" w:hAnsi="Consolas" w:cs="Consolas"/>
          <w:color w:val="3CB371"/>
          <w:szCs w:val="15"/>
          <w:highlight w:val="white"/>
          <w:lang w:eastAsia="en-GB"/>
        </w:rPr>
        <w:t>{0:f2}</w:t>
      </w:r>
      <w:r w:rsidRPr="00D160FC">
        <w:rPr>
          <w:rFonts w:ascii="Consolas" w:hAnsi="Consolas" w:cs="Consolas"/>
          <w:color w:val="A31515"/>
          <w:szCs w:val="15"/>
          <w:highlight w:val="white"/>
          <w:lang w:eastAsia="en-GB"/>
        </w:rPr>
        <w:t>"</w:t>
      </w:r>
      <w:r w:rsidRPr="00D160FC">
        <w:rPr>
          <w:rFonts w:ascii="Consolas" w:hAnsi="Consolas" w:cs="Consolas"/>
          <w:color w:val="000000"/>
          <w:szCs w:val="15"/>
          <w:highlight w:val="white"/>
          <w:lang w:eastAsia="en-GB"/>
        </w:rPr>
        <w:t>, 22000));</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writer.WriteElementString(</w:t>
      </w:r>
      <w:r w:rsidRPr="00D160FC">
        <w:rPr>
          <w:rFonts w:ascii="Consolas" w:hAnsi="Consolas" w:cs="Consolas"/>
          <w:color w:val="A31515"/>
          <w:szCs w:val="15"/>
          <w:highlight w:val="white"/>
          <w:lang w:eastAsia="en-GB"/>
        </w:rPr>
        <w:t>"MaxSalary"</w:t>
      </w: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.Format(</w:t>
      </w:r>
      <w:r w:rsidRPr="00D160FC">
        <w:rPr>
          <w:rFonts w:ascii="Consolas" w:hAnsi="Consolas" w:cs="Consolas"/>
          <w:color w:val="A31515"/>
          <w:szCs w:val="15"/>
          <w:highlight w:val="white"/>
          <w:lang w:eastAsia="en-GB"/>
        </w:rPr>
        <w:t>"</w:t>
      </w:r>
      <w:r w:rsidRPr="00D160FC">
        <w:rPr>
          <w:rFonts w:ascii="Consolas" w:hAnsi="Consolas" w:cs="Consolas"/>
          <w:color w:val="3CB371"/>
          <w:szCs w:val="15"/>
          <w:highlight w:val="white"/>
          <w:lang w:eastAsia="en-GB"/>
        </w:rPr>
        <w:t>{0:f2}</w:t>
      </w:r>
      <w:r w:rsidRPr="00D160FC">
        <w:rPr>
          <w:rFonts w:ascii="Consolas" w:hAnsi="Consolas" w:cs="Consolas"/>
          <w:color w:val="A31515"/>
          <w:szCs w:val="15"/>
          <w:highlight w:val="white"/>
          <w:lang w:eastAsia="en-GB"/>
        </w:rPr>
        <w:t>"</w:t>
      </w:r>
      <w:r w:rsidRPr="00D160FC">
        <w:rPr>
          <w:rFonts w:ascii="Consolas" w:hAnsi="Consolas" w:cs="Consolas"/>
          <w:color w:val="000000"/>
          <w:szCs w:val="15"/>
          <w:highlight w:val="white"/>
          <w:lang w:eastAsia="en-GB"/>
        </w:rPr>
        <w:t>, 27500));</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writer.WriteEndElement();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writer.WriteEndElement();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writer.WriteEndDocument();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ms.Flush();</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ms.Position = 0;</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using</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StreamReader</w:t>
      </w:r>
      <w:r w:rsidRPr="00D160FC">
        <w:rPr>
          <w:rFonts w:ascii="Consolas" w:hAnsi="Consolas" w:cs="Consolas"/>
          <w:color w:val="000000"/>
          <w:szCs w:val="15"/>
          <w:highlight w:val="white"/>
          <w:lang w:eastAsia="en-GB"/>
        </w:rPr>
        <w:t xml:space="preserve"> sr = </w:t>
      </w:r>
      <w:r w:rsidRPr="00D160FC">
        <w:rPr>
          <w:rFonts w:ascii="Consolas" w:hAnsi="Consolas" w:cs="Consolas"/>
          <w:color w:val="0000FF"/>
          <w:szCs w:val="15"/>
          <w:highlight w:val="white"/>
          <w:lang w:eastAsia="en-GB"/>
        </w:rPr>
        <w:t>new</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StreamReader</w:t>
      </w:r>
      <w:r w:rsidRPr="00D160FC">
        <w:rPr>
          <w:rFonts w:ascii="Consolas" w:hAnsi="Consolas" w:cs="Consolas"/>
          <w:color w:val="000000"/>
          <w:szCs w:val="15"/>
          <w:highlight w:val="white"/>
          <w:lang w:eastAsia="en-GB"/>
        </w:rPr>
        <w:t xml:space="preserve">(ms, </w:t>
      </w:r>
      <w:r w:rsidRPr="00D160FC">
        <w:rPr>
          <w:rFonts w:ascii="Consolas" w:hAnsi="Consolas" w:cs="Consolas"/>
          <w:color w:val="2B91AF"/>
          <w:szCs w:val="15"/>
          <w:highlight w:val="white"/>
          <w:lang w:eastAsia="en-GB"/>
        </w:rPr>
        <w:t>Encoding</w:t>
      </w:r>
      <w:r w:rsidRPr="00D160FC">
        <w:rPr>
          <w:rFonts w:ascii="Consolas" w:hAnsi="Consolas" w:cs="Consolas"/>
          <w:color w:val="000000"/>
          <w:szCs w:val="15"/>
          <w:highlight w:val="white"/>
          <w:lang w:eastAsia="en-GB"/>
        </w:rPr>
        <w:t>.UTF8))</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generatedXml = sr.ReadToEnd();</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rPr>
          <w:sz w:val="22"/>
        </w:rPr>
      </w:pPr>
      <w:r w:rsidRPr="00D160FC">
        <w:rPr>
          <w:rFonts w:ascii="Consolas" w:hAnsi="Consolas" w:cs="Consolas"/>
          <w:color w:val="000000"/>
          <w:szCs w:val="15"/>
          <w:highlight w:val="white"/>
          <w:lang w:eastAsia="en-GB"/>
        </w:rPr>
        <w:t>}</w:t>
      </w:r>
    </w:p>
    <w:p w:rsidR="00D160FC" w:rsidRDefault="00D160FC" w:rsidP="00B65E5F"/>
    <w:p w:rsidR="00B65E5F" w:rsidRDefault="00B65E5F" w:rsidP="00B65E5F">
      <w:r>
        <w:t>Job feeds which use XML Writer include:</w:t>
      </w:r>
    </w:p>
    <w:p w:rsidR="00B65E5F" w:rsidRDefault="00B65E5F" w:rsidP="00D160FC">
      <w:pPr>
        <w:pStyle w:val="ListParagraph"/>
        <w:numPr>
          <w:ilvl w:val="0"/>
          <w:numId w:val="27"/>
        </w:numPr>
      </w:pPr>
      <w:r>
        <w:t>LinkedIn</w:t>
      </w:r>
    </w:p>
    <w:p w:rsidR="00B65E5F" w:rsidRDefault="00B65E5F" w:rsidP="00D160FC">
      <w:pPr>
        <w:pStyle w:val="ListParagraph"/>
        <w:numPr>
          <w:ilvl w:val="0"/>
          <w:numId w:val="27"/>
        </w:numPr>
      </w:pPr>
      <w:r>
        <w:t>MyJobGroup</w:t>
      </w:r>
    </w:p>
    <w:p w:rsidR="00B65E5F" w:rsidRDefault="00B65E5F" w:rsidP="00D160FC">
      <w:pPr>
        <w:pStyle w:val="ListParagraph"/>
        <w:numPr>
          <w:ilvl w:val="0"/>
          <w:numId w:val="27"/>
        </w:numPr>
      </w:pPr>
      <w:r>
        <w:t>Pertemps</w:t>
      </w:r>
    </w:p>
    <w:p w:rsidR="00B65E5F" w:rsidRDefault="00B65E5F" w:rsidP="00D160FC">
      <w:pPr>
        <w:pStyle w:val="ListParagraph"/>
        <w:numPr>
          <w:ilvl w:val="0"/>
          <w:numId w:val="27"/>
        </w:numPr>
      </w:pPr>
      <w:r>
        <w:t>Welfare2Work</w:t>
      </w:r>
    </w:p>
    <w:p w:rsidR="00B65E5F" w:rsidRDefault="00B65E5F" w:rsidP="00B65E5F"/>
    <w:p w:rsidR="00B65E5F" w:rsidRDefault="00B65E5F" w:rsidP="00B65E5F">
      <w:r>
        <w:t>More information on XML Writer:</w:t>
      </w:r>
    </w:p>
    <w:p w:rsidR="00B65E5F" w:rsidRDefault="006A1D00" w:rsidP="00B65E5F">
      <w:hyperlink r:id="rId23" w:history="1">
        <w:r w:rsidR="00B65E5F" w:rsidRPr="00B668E3">
          <w:rPr>
            <w:rStyle w:val="Hyperlink"/>
          </w:rPr>
          <w:t>http://www.dotnetperls.com/xmlwriter</w:t>
        </w:r>
      </w:hyperlink>
      <w:r w:rsidR="00B65E5F">
        <w:t xml:space="preserve"> </w:t>
      </w:r>
    </w:p>
    <w:p w:rsidR="00B65E5F" w:rsidRPr="00B65E5F" w:rsidRDefault="006A1D00" w:rsidP="00B65E5F">
      <w:hyperlink r:id="rId24" w:history="1">
        <w:r w:rsidR="00B65E5F" w:rsidRPr="00B668E3">
          <w:rPr>
            <w:rStyle w:val="Hyperlink"/>
          </w:rPr>
          <w:t>https://msdn.microsoft.com/en-us/library/system.xml.xmlwriter(v=vs.110).aspx</w:t>
        </w:r>
      </w:hyperlink>
      <w:r w:rsidR="00B65E5F">
        <w:t xml:space="preserve"> </w:t>
      </w:r>
    </w:p>
    <w:p w:rsidR="00B65E5F" w:rsidRDefault="00B65E5F" w:rsidP="00A9339C"/>
    <w:p w:rsidR="0051611C" w:rsidRDefault="0051611C" w:rsidP="0051611C">
      <w:pPr>
        <w:pStyle w:val="Heading3"/>
      </w:pPr>
      <w:bookmarkStart w:id="20" w:name="_Toc460316648"/>
      <w:r>
        <w:t>SOAP Service</w:t>
      </w:r>
      <w:bookmarkEnd w:id="20"/>
    </w:p>
    <w:p w:rsidR="00B7793B" w:rsidRDefault="00B7793B" w:rsidP="0051611C"/>
    <w:p w:rsidR="00B7793B" w:rsidRDefault="008846AD" w:rsidP="008846AD">
      <w:pPr>
        <w:pStyle w:val="Heading4"/>
      </w:pPr>
      <w:r>
        <w:t>Generating a Proxy Class</w:t>
      </w:r>
    </w:p>
    <w:p w:rsidR="008846AD" w:rsidRDefault="008846AD" w:rsidP="008846AD">
      <w:r>
        <w:t xml:space="preserve">For complex web services a proxy class can be generated from a WSDL which takes care of the XML generation and serialisation for us. </w:t>
      </w:r>
    </w:p>
    <w:p w:rsidR="008846AD" w:rsidRDefault="008846AD" w:rsidP="008846AD"/>
    <w:p w:rsidR="008846AD" w:rsidRDefault="008846AD" w:rsidP="008846AD">
      <w:r>
        <w:t>The Strike Jobs feed (under Zod) is such a feed which is implemented like this</w:t>
      </w:r>
    </w:p>
    <w:p w:rsidR="008846AD" w:rsidRDefault="008846AD" w:rsidP="008846AD"/>
    <w:p w:rsidR="008846AD" w:rsidRPr="008846AD" w:rsidRDefault="008846AD" w:rsidP="008846AD">
      <w:r>
        <w:t xml:space="preserve">More information can be read here: </w:t>
      </w:r>
      <w:hyperlink r:id="rId25" w:history="1">
        <w:r w:rsidRPr="006E0E20">
          <w:rPr>
            <w:rStyle w:val="Hyperlink"/>
          </w:rPr>
          <w:t>https://msdn.microsoft.com/en-us/library/bb628652.aspx</w:t>
        </w:r>
      </w:hyperlink>
      <w:r>
        <w:t xml:space="preserve"> </w:t>
      </w:r>
    </w:p>
    <w:p w:rsidR="00B7793B" w:rsidRDefault="00B7793B" w:rsidP="0051611C"/>
    <w:p w:rsidR="008846AD" w:rsidRDefault="008846AD" w:rsidP="0051611C">
      <w:r>
        <w:t>However, using WCF means that if an error occurs then the .NET framework may disguise the error as there is a known issue with disposing of the client, so we have to implement a solution ourselves using a partial class. An example of this is in the Strike Jobs feed.</w:t>
      </w:r>
    </w:p>
    <w:p w:rsidR="008846AD" w:rsidRDefault="008846AD" w:rsidP="0051611C"/>
    <w:p w:rsidR="008846AD" w:rsidRPr="008846AD" w:rsidRDefault="008846AD" w:rsidP="0051611C">
      <w:pPr>
        <w:rPr>
          <w:b/>
        </w:rPr>
      </w:pPr>
      <w:r>
        <w:t xml:space="preserve">More details here: </w:t>
      </w:r>
      <w:hyperlink r:id="rId26" w:history="1">
        <w:r w:rsidRPr="006E0E20">
          <w:rPr>
            <w:rStyle w:val="Hyperlink"/>
          </w:rPr>
          <w:t>https://www.sslvpn.online/does-the-c-wcf-proxy-clientbaset-disposal-issue-still-exist-in-net-4-5/</w:t>
        </w:r>
      </w:hyperlink>
      <w:r>
        <w:t xml:space="preserve"> </w:t>
      </w:r>
    </w:p>
    <w:p w:rsidR="00B7793B" w:rsidRDefault="00B7793B" w:rsidP="0051611C"/>
    <w:p w:rsidR="00B7793B" w:rsidRDefault="00B7793B" w:rsidP="00B7793B">
      <w:pPr>
        <w:pStyle w:val="Heading4"/>
      </w:pPr>
      <w:r>
        <w:t>Manually Implementing a SOAP Service</w:t>
      </w:r>
    </w:p>
    <w:p w:rsidR="00BD5D08" w:rsidRDefault="00C03E69" w:rsidP="0051611C">
      <w:r>
        <w:t xml:space="preserve">The </w:t>
      </w:r>
      <w:r w:rsidR="002A0CF6">
        <w:t>Welfare 2 Work</w:t>
      </w:r>
      <w:r>
        <w:t xml:space="preserve"> job feed uses a SOAP service to send and receive requests. Because </w:t>
      </w:r>
      <w:r w:rsidR="00B7793B">
        <w:t xml:space="preserve">the SOAP service only contains one operation called “Process” where we send some generated XML, it wouldn’t be a big benefit to generate a proxy class for this. </w:t>
      </w:r>
    </w:p>
    <w:p w:rsidR="00B7793B" w:rsidRDefault="00B7793B" w:rsidP="0051611C"/>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POST /CME/Service.asmx HTTP/1.1</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Host: staging.welfare2work.co.uk</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Content-Type: text/xml; charset=utf-8</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Content-Length: </w:t>
      </w:r>
      <w:r w:rsidRPr="00B7793B">
        <w:rPr>
          <w:rFonts w:ascii="Courier New" w:hAnsi="Courier New" w:cs="Courier New"/>
          <w:color w:val="00008B"/>
          <w:sz w:val="20"/>
          <w:szCs w:val="20"/>
          <w:lang w:eastAsia="en-GB"/>
        </w:rPr>
        <w:t>length</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SOAPAction: "http://www.kaonix.com/CandidateMatchingEngine/Process"</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&lt;?xml version="1.0" encoding="utf-8"?&gt;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&lt;soap:Envelope xmlns:xsi="http://www.w3.org/2001/XMLSchema-instance" xmlns:xsd="http://www.w3.org/2001/XMLSchema" xmlns:soap="http://schemas.xmlsoap.org/soap/envelope/"&gt;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&lt;soap:Body&gt;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&lt;Process xmlns="http://www.kaonix.com/CandidateMatchingEngine"&gt;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&lt;xmlRequest&gt;</w:t>
      </w:r>
      <w:r w:rsidRPr="00B7793B">
        <w:rPr>
          <w:rFonts w:ascii="Courier New" w:hAnsi="Courier New" w:cs="Courier New"/>
          <w:color w:val="00008B"/>
          <w:sz w:val="20"/>
          <w:szCs w:val="20"/>
          <w:lang w:eastAsia="en-GB"/>
        </w:rPr>
        <w:t>string</w:t>
      </w:r>
      <w:r w:rsidRPr="00B7793B">
        <w:rPr>
          <w:rFonts w:ascii="Courier New" w:hAnsi="Courier New" w:cs="Courier New"/>
          <w:color w:val="000000"/>
          <w:sz w:val="20"/>
          <w:szCs w:val="20"/>
          <w:lang w:eastAsia="en-GB"/>
        </w:rPr>
        <w:t>&lt;/xmlRequest&gt;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&lt;/Process&gt;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&lt;/soap:Body&gt;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&lt;/soap:Envelope&gt;</w:t>
      </w:r>
    </w:p>
    <w:p w:rsidR="00B7793B" w:rsidRDefault="00B7793B" w:rsidP="0051611C"/>
    <w:p w:rsidR="00B7793B" w:rsidRDefault="00B7793B" w:rsidP="0051611C">
      <w:r>
        <w:t>In this instance, we serialised a request to XML using the methods described in section 2.3.3.1 and sent the XML in a manually constructed SOAP envelope</w:t>
      </w:r>
      <w:r w:rsidR="00F729F8">
        <w:t xml:space="preserve"> which contains placeholder for the generated request</w:t>
      </w:r>
      <w:r>
        <w:t>.</w:t>
      </w:r>
    </w:p>
    <w:p w:rsidR="00B7793B" w:rsidRDefault="00B7793B" w:rsidP="0051611C"/>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FF"/>
          <w:szCs w:val="15"/>
          <w:highlight w:val="white"/>
          <w:lang w:eastAsia="en-GB"/>
        </w:rPr>
        <w:t>private</w:t>
      </w:r>
      <w:r w:rsidRPr="00B7793B">
        <w:rPr>
          <w:rFonts w:ascii="Consolas" w:hAnsi="Consolas" w:cs="Consolas"/>
          <w:color w:val="000000"/>
          <w:szCs w:val="15"/>
          <w:highlight w:val="white"/>
          <w:lang w:eastAsia="en-GB"/>
        </w:rPr>
        <w:t xml:space="preserve"> </w:t>
      </w:r>
      <w:r w:rsidRPr="00B7793B">
        <w:rPr>
          <w:rFonts w:ascii="Consolas" w:hAnsi="Consolas" w:cs="Consolas"/>
          <w:color w:val="0000FF"/>
          <w:szCs w:val="15"/>
          <w:highlight w:val="white"/>
          <w:lang w:eastAsia="en-GB"/>
        </w:rPr>
        <w:t>string</w:t>
      </w:r>
      <w:r w:rsidRPr="00B7793B">
        <w:rPr>
          <w:rFonts w:ascii="Consolas" w:hAnsi="Consolas" w:cs="Consolas"/>
          <w:color w:val="000000"/>
          <w:szCs w:val="15"/>
          <w:highlight w:val="white"/>
          <w:lang w:eastAsia="en-GB"/>
        </w:rPr>
        <w:t xml:space="preserve"> CreateSoapEnvelopeForRequest()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 xml:space="preserve">    </w:t>
      </w:r>
      <w:r w:rsidRPr="00B7793B">
        <w:rPr>
          <w:rFonts w:ascii="Consolas" w:hAnsi="Consolas" w:cs="Consolas"/>
          <w:color w:val="2B91AF"/>
          <w:szCs w:val="15"/>
          <w:highlight w:val="white"/>
          <w:lang w:eastAsia="en-GB"/>
        </w:rPr>
        <w:t>StringBuilder</w:t>
      </w:r>
      <w:r w:rsidRPr="00B7793B">
        <w:rPr>
          <w:rFonts w:ascii="Consolas" w:hAnsi="Consolas" w:cs="Consolas"/>
          <w:color w:val="000000"/>
          <w:szCs w:val="15"/>
          <w:highlight w:val="white"/>
          <w:lang w:eastAsia="en-GB"/>
        </w:rPr>
        <w:t xml:space="preserve"> soapEnvelope = </w:t>
      </w:r>
      <w:r w:rsidRPr="00B7793B">
        <w:rPr>
          <w:rFonts w:ascii="Consolas" w:hAnsi="Consolas" w:cs="Consolas"/>
          <w:color w:val="0000FF"/>
          <w:szCs w:val="15"/>
          <w:highlight w:val="white"/>
          <w:lang w:eastAsia="en-GB"/>
        </w:rPr>
        <w:t>new</w:t>
      </w:r>
      <w:r w:rsidRPr="00B7793B">
        <w:rPr>
          <w:rFonts w:ascii="Consolas" w:hAnsi="Consolas" w:cs="Consolas"/>
          <w:color w:val="000000"/>
          <w:szCs w:val="15"/>
          <w:highlight w:val="white"/>
          <w:lang w:eastAsia="en-GB"/>
        </w:rPr>
        <w:t xml:space="preserve"> </w:t>
      </w:r>
      <w:r w:rsidRPr="00B7793B">
        <w:rPr>
          <w:rFonts w:ascii="Consolas" w:hAnsi="Consolas" w:cs="Consolas"/>
          <w:color w:val="2B91AF"/>
          <w:szCs w:val="15"/>
          <w:highlight w:val="white"/>
          <w:lang w:eastAsia="en-GB"/>
        </w:rPr>
        <w:t>StringBuilder</w:t>
      </w:r>
      <w:r w:rsidRPr="00B7793B">
        <w:rPr>
          <w:rFonts w:ascii="Consolas" w:hAnsi="Consolas" w:cs="Consolas"/>
          <w:color w:val="000000"/>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 xml:space="preserve">    soapEnvelope.Append(</w:t>
      </w:r>
      <w:r w:rsidRPr="00B7793B">
        <w:rPr>
          <w:rFonts w:ascii="Consolas" w:hAnsi="Consolas" w:cs="Consolas"/>
          <w:color w:val="A31515"/>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&lt;?xml version=""1.0"" encoding=""utf-8""?&gt;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&lt;soap:Envelope xmlns:xsi=""http://www.w3.org/2001/XMLSchema-instance"" xmlns:xsd=""http://www.w3.org/2001/XMLSchema"" xmlns:soap=""http://schemas.xmlsoap.org/soap/envelope/""&gt;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&lt;soap:Body&gt;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&lt;Process xmlns=""http://www.kaonix.com/CandidateMatchingEngine""&gt;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&lt;xmlRequest&gt;&lt;![CDATA[{0}]]&gt;&lt;/xmlRequest&gt;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&lt;/Process&gt;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&lt;/soap:Body&gt;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&lt;/soap:Envelope&gt;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w:t>
      </w:r>
      <w:r w:rsidRPr="00B7793B">
        <w:rPr>
          <w:rFonts w:ascii="Consolas" w:hAnsi="Consolas" w:cs="Consolas"/>
          <w:color w:val="000000"/>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 xml:space="preserve">    </w:t>
      </w:r>
      <w:r w:rsidRPr="00B7793B">
        <w:rPr>
          <w:rFonts w:ascii="Consolas" w:hAnsi="Consolas" w:cs="Consolas"/>
          <w:color w:val="0000FF"/>
          <w:szCs w:val="15"/>
          <w:highlight w:val="white"/>
          <w:lang w:eastAsia="en-GB"/>
        </w:rPr>
        <w:t>return</w:t>
      </w:r>
      <w:r w:rsidRPr="00B7793B">
        <w:rPr>
          <w:rFonts w:ascii="Consolas" w:hAnsi="Consolas" w:cs="Consolas"/>
          <w:color w:val="000000"/>
          <w:szCs w:val="15"/>
          <w:highlight w:val="white"/>
          <w:lang w:eastAsia="en-GB"/>
        </w:rPr>
        <w:t xml:space="preserve"> soapEnvelope.ToString();</w:t>
      </w:r>
    </w:p>
    <w:p w:rsidR="00D82BCF" w:rsidRDefault="00B7793B" w:rsidP="0051611C">
      <w:pPr>
        <w:rPr>
          <w:rFonts w:ascii="Consolas" w:hAnsi="Consolas" w:cs="Consolas"/>
          <w:color w:val="000000"/>
          <w:szCs w:val="15"/>
          <w:lang w:eastAsia="en-GB"/>
        </w:rPr>
      </w:pPr>
      <w:r w:rsidRPr="00B7793B">
        <w:rPr>
          <w:rFonts w:ascii="Consolas" w:hAnsi="Consolas" w:cs="Consolas"/>
          <w:color w:val="000000"/>
          <w:szCs w:val="15"/>
          <w:highlight w:val="white"/>
          <w:lang w:eastAsia="en-GB"/>
        </w:rPr>
        <w:t>}</w:t>
      </w:r>
    </w:p>
    <w:p w:rsidR="00BD5D08" w:rsidRDefault="00BD5D08" w:rsidP="004F08A4">
      <w:pPr>
        <w:pStyle w:val="Heading2"/>
      </w:pPr>
      <w:bookmarkStart w:id="21" w:name="_Toc460316649"/>
      <w:r>
        <w:t>Job Board Capabilities</w:t>
      </w:r>
      <w:bookmarkEnd w:id="21"/>
    </w:p>
    <w:p w:rsidR="006A1D00" w:rsidRDefault="006A1D00" w:rsidP="00DF5E30">
      <w:r>
        <w:t>There are many things to consider when analysing a job boards capabilities, such as:</w:t>
      </w:r>
    </w:p>
    <w:p w:rsidR="006A1D00" w:rsidRDefault="006A1D00" w:rsidP="00DF5E30"/>
    <w:p w:rsidR="006A1D00" w:rsidRDefault="006A1D00" w:rsidP="00B0781F">
      <w:pPr>
        <w:pStyle w:val="ListParagraph"/>
        <w:numPr>
          <w:ilvl w:val="0"/>
          <w:numId w:val="30"/>
        </w:numPr>
      </w:pPr>
      <w:r>
        <w:t>The PE expects a job feed to have up to three execution modes (Debug, Test and Production), and the main factor in this is if the job board has a separate test environment from the live environment.</w:t>
      </w:r>
    </w:p>
    <w:p w:rsidR="006A1D00" w:rsidRDefault="006A1D00" w:rsidP="00B0781F">
      <w:pPr>
        <w:pStyle w:val="ListParagraph"/>
        <w:numPr>
          <w:ilvl w:val="0"/>
          <w:numId w:val="30"/>
        </w:numPr>
      </w:pPr>
      <w:r>
        <w:t xml:space="preserve">The PE needs to know whether a job board allows us to post, update, delete or repost a job. The </w:t>
      </w:r>
      <w:r w:rsidR="00B0781F">
        <w:t>update option is usually the one which needs more consideration.</w:t>
      </w:r>
    </w:p>
    <w:p w:rsidR="00B0781F" w:rsidRDefault="00B0781F" w:rsidP="00B0781F">
      <w:pPr>
        <w:pStyle w:val="ListParagraph"/>
        <w:numPr>
          <w:ilvl w:val="0"/>
          <w:numId w:val="30"/>
        </w:numPr>
      </w:pPr>
      <w:r>
        <w:t>We need to decide if the PE feed for the job board should support account verification. This needs consideration about how this should be implemented, and if it should be supported at all.</w:t>
      </w:r>
    </w:p>
    <w:p w:rsidR="00B0781F" w:rsidRDefault="00B0781F" w:rsidP="00B0781F">
      <w:pPr>
        <w:pStyle w:val="ListParagraph"/>
        <w:numPr>
          <w:ilvl w:val="0"/>
          <w:numId w:val="30"/>
        </w:numPr>
      </w:pPr>
      <w:r>
        <w:t xml:space="preserve">The PE needs to know how a job board defines a job adverts duration on a board. Some job boards required an explicit expiry date, </w:t>
      </w:r>
      <w:bookmarkStart w:id="22" w:name="_GoBack"/>
      <w:bookmarkEnd w:id="22"/>
      <w:r>
        <w:t>whereas other job boards will ask for a duration (such as “1 week” or “14 days”). Some job boards won’t allow flexibility in how long an advert is live for, and will have fixed rules in place. For example, some job boards will force all job postings to be live for 28 days only (and in which case, if we want the job advert to be live for longer, we’d have to delete the original advert, and post a new one as a replacement.</w:t>
      </w:r>
    </w:p>
    <w:p w:rsidR="00B0781F" w:rsidRDefault="00B0781F" w:rsidP="00B0781F">
      <w:pPr>
        <w:pStyle w:val="ListParagraph"/>
        <w:numPr>
          <w:ilvl w:val="0"/>
          <w:numId w:val="30"/>
        </w:numPr>
      </w:pPr>
      <w:r>
        <w:t>The PE needs to know how to handle job expiration. Should the PE remove the advert from the board itself automatically when the vacancy is due to be expired, or should we let the job board handle this?</w:t>
      </w:r>
    </w:p>
    <w:p w:rsidR="006A1D00" w:rsidRDefault="006A1D00" w:rsidP="00DF5E30"/>
    <w:p w:rsidR="00DF5E30" w:rsidRDefault="00DF5E30" w:rsidP="00DF5E30">
      <w:r>
        <w:t xml:space="preserve">The PE has the ability to post vacancies in three execution modes. </w:t>
      </w:r>
    </w:p>
    <w:p w:rsidR="00DF5E30" w:rsidRDefault="00DF5E30" w:rsidP="00DF5E30"/>
    <w:p w:rsidR="004452AD" w:rsidRDefault="004452AD" w:rsidP="00DF5E30">
      <w:r>
        <w:t>We need a better introduction to this section. It’s not just about execution mode but also about whether post, update, delete and repost are supported, whether account verification is supported and how we map post duration.</w:t>
      </w:r>
    </w:p>
    <w:p w:rsidR="004452AD" w:rsidRDefault="004452AD" w:rsidP="00DF5E30"/>
    <w:p w:rsidR="00DF5E30" w:rsidRDefault="00DF5E30" w:rsidP="00DF5E30">
      <w:r>
        <w:t xml:space="preserve">More information can be found about this in slides 12-14 of the PE presentation slides and section 2.3.2 of the </w:t>
      </w:r>
      <w:hyperlink r:id="rId27" w:history="1">
        <w:r w:rsidRPr="00161FF8">
          <w:rPr>
            <w:rStyle w:val="Hyperlink"/>
          </w:rPr>
          <w:t>PEChannelDeveloperGuide.docx</w:t>
        </w:r>
      </w:hyperlink>
      <w:r>
        <w:t>.</w:t>
      </w:r>
    </w:p>
    <w:p w:rsidR="00DF5E30" w:rsidRPr="00DF5E30" w:rsidRDefault="00DF5E30" w:rsidP="00DF5E30"/>
    <w:p w:rsidR="00BD5D08" w:rsidRDefault="00DF5E30" w:rsidP="00DF5E30">
      <w:pPr>
        <w:pStyle w:val="Heading3"/>
      </w:pPr>
      <w:bookmarkStart w:id="23" w:name="_Toc460316650"/>
      <w:r>
        <w:t>Debug Mode</w:t>
      </w:r>
      <w:bookmarkEnd w:id="23"/>
    </w:p>
    <w:p w:rsidR="00DF5E30" w:rsidRDefault="00DF5E30" w:rsidP="00DF5E30">
      <w:r>
        <w:t>Every PE feed will be able to support debug mode. In this scenario, the job feed doesn’t send a real request to the job board, it simply returns a string faking a response which is in the format of how a response would be returned from the job board.</w:t>
      </w:r>
    </w:p>
    <w:p w:rsidR="00796D18" w:rsidRPr="00DF5E30" w:rsidRDefault="00796D18" w:rsidP="00DF5E30">
      <w:r>
        <w:t>The purpose of this mode is to enable the developer to verify that the channel correctly implements the contract required by the Posting Engine.</w:t>
      </w:r>
    </w:p>
    <w:p w:rsidR="00DF5E30" w:rsidRDefault="00DF5E30" w:rsidP="00DF5E30"/>
    <w:p w:rsidR="00DF5E30" w:rsidRDefault="00DF5E30" w:rsidP="00DF5E30">
      <w:pPr>
        <w:pStyle w:val="Heading3"/>
      </w:pPr>
      <w:bookmarkStart w:id="24" w:name="_Toc460316651"/>
      <w:r>
        <w:t>Test Mode</w:t>
      </w:r>
      <w:bookmarkEnd w:id="24"/>
    </w:p>
    <w:p w:rsidR="00CA6453" w:rsidRDefault="00DF5E30" w:rsidP="00DF5E30">
      <w:r>
        <w:t xml:space="preserve">If the job board has a test environment with a separate posting URL from the live site then we can say that the PE feed supports test mode. </w:t>
      </w:r>
    </w:p>
    <w:p w:rsidR="00CA6453" w:rsidRDefault="00CA6453" w:rsidP="00DF5E30"/>
    <w:p w:rsidR="00DF5E30" w:rsidRDefault="00DF5E30" w:rsidP="00DF5E30">
      <w:r>
        <w:t>This is not the same as having a test account wh</w:t>
      </w:r>
      <w:r w:rsidR="00CA6453">
        <w:t>ich is posting to the live site, in this scenario we have to say the feed does not support test mode.</w:t>
      </w:r>
    </w:p>
    <w:p w:rsidR="00DF5E30" w:rsidRDefault="00DF5E30" w:rsidP="00DF5E30"/>
    <w:p w:rsidR="000D5F66" w:rsidRDefault="00482258" w:rsidP="00482258">
      <w:pPr>
        <w:pStyle w:val="Heading4"/>
      </w:pPr>
      <w:r>
        <w:t>Our Example: Jobserve Test Mode</w:t>
      </w:r>
    </w:p>
    <w:p w:rsidR="00482258" w:rsidRDefault="00482258" w:rsidP="00482258">
      <w:r>
        <w:t>The specification will usually tell us if the job board supports a test environment. This is the case for Jobserve, which in their specification provides us with test details.</w:t>
      </w:r>
    </w:p>
    <w:p w:rsidR="00482258" w:rsidRDefault="00482258" w:rsidP="00482258"/>
    <w:p w:rsidR="00482258" w:rsidRPr="00482258" w:rsidRDefault="00482258" w:rsidP="00482258">
      <w:r w:rsidRPr="00482258">
        <w:rPr>
          <w:noProof/>
          <w:lang w:eastAsia="en-GB"/>
        </w:rPr>
        <w:drawing>
          <wp:inline distT="0" distB="0" distL="0" distR="0" wp14:anchorId="167834AD" wp14:editId="1C898467">
            <wp:extent cx="4465320" cy="1684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5320" cy="1684020"/>
                    </a:xfrm>
                    <a:prstGeom prst="rect">
                      <a:avLst/>
                    </a:prstGeom>
                    <a:noFill/>
                    <a:ln>
                      <a:noFill/>
                    </a:ln>
                  </pic:spPr>
                </pic:pic>
              </a:graphicData>
            </a:graphic>
          </wp:inline>
        </w:drawing>
      </w:r>
    </w:p>
    <w:p w:rsidR="00482258" w:rsidRDefault="00482258" w:rsidP="00DF5E30"/>
    <w:p w:rsidR="00DF5E30" w:rsidRDefault="00DF5E30" w:rsidP="00DF5E30">
      <w:pPr>
        <w:pStyle w:val="Heading3"/>
      </w:pPr>
      <w:bookmarkStart w:id="25" w:name="_Toc460316652"/>
      <w:r>
        <w:t>Production Mode</w:t>
      </w:r>
      <w:bookmarkEnd w:id="25"/>
    </w:p>
    <w:p w:rsidR="00722526" w:rsidRDefault="00722526" w:rsidP="00722526">
      <w:r>
        <w:t xml:space="preserve">All feeds will need to support production mode if they are going to be used by customers. Scenarios where production mode might be turned off is if a feed is deployed but not yet ready for customer use, or if the feed is to be decommissioned. </w:t>
      </w:r>
    </w:p>
    <w:p w:rsidR="00C80451" w:rsidRDefault="00C80451" w:rsidP="00722526"/>
    <w:p w:rsidR="00C80451" w:rsidRDefault="00C80451" w:rsidP="00C80451">
      <w:pPr>
        <w:pStyle w:val="Heading3"/>
      </w:pPr>
      <w:bookmarkStart w:id="26" w:name="_Toc460316653"/>
      <w:r>
        <w:t>Posting Capabilities</w:t>
      </w:r>
      <w:bookmarkEnd w:id="26"/>
    </w:p>
    <w:p w:rsidR="00C80451" w:rsidRDefault="00C80451" w:rsidP="00C80451">
      <w:r>
        <w:t xml:space="preserve">We need to determine if the job board can Post, Update, Repost and Delete. </w:t>
      </w:r>
    </w:p>
    <w:p w:rsidR="00C80451" w:rsidRDefault="00C80451" w:rsidP="00C80451"/>
    <w:p w:rsidR="00EF29B5" w:rsidRDefault="00C80451" w:rsidP="00C80451">
      <w:r>
        <w:t>Please see channel capabilities for more information in section 2.1.1 in</w:t>
      </w:r>
      <w:r w:rsidR="00EF29B5">
        <w:t xml:space="preserve"> </w:t>
      </w:r>
      <w:hyperlink r:id="rId29" w:history="1">
        <w:r w:rsidR="00EF29B5" w:rsidRPr="00161FF8">
          <w:rPr>
            <w:rStyle w:val="Hyperlink"/>
          </w:rPr>
          <w:t>PEChannelDeveloperGuide.docx</w:t>
        </w:r>
      </w:hyperlink>
      <w:r w:rsidR="00EF29B5">
        <w:t xml:space="preserve">. </w:t>
      </w:r>
    </w:p>
    <w:p w:rsidR="00EF29B5" w:rsidRDefault="00EF29B5" w:rsidP="00C80451"/>
    <w:p w:rsidR="00EF29B5" w:rsidRDefault="00EF29B5" w:rsidP="00EF29B5">
      <w:pPr>
        <w:pStyle w:val="Heading4"/>
        <w:rPr>
          <w:rStyle w:val="Hyperlink"/>
          <w:color w:val="auto"/>
          <w:u w:val="none"/>
        </w:rPr>
      </w:pPr>
      <w:r w:rsidRPr="00EF29B5">
        <w:rPr>
          <w:rStyle w:val="Hyperlink"/>
          <w:color w:val="auto"/>
          <w:u w:val="none"/>
        </w:rPr>
        <w:t>Our Example: Jobserve Posting Capabilities</w:t>
      </w:r>
    </w:p>
    <w:p w:rsidR="00EF29B5" w:rsidRDefault="00EF29B5" w:rsidP="00EF29B5">
      <w:r>
        <w:t>Our specification clearly tells us we can utilise every capability the PE can offer us:</w:t>
      </w:r>
    </w:p>
    <w:p w:rsidR="00EF29B5" w:rsidRDefault="00EF29B5" w:rsidP="00C80451">
      <w:r>
        <w:rPr>
          <w:noProof/>
          <w:lang w:eastAsia="en-GB"/>
        </w:rPr>
        <w:lastRenderedPageBreak/>
        <w:drawing>
          <wp:inline distT="0" distB="0" distL="0" distR="0" wp14:anchorId="62A915B1" wp14:editId="0BB222F0">
            <wp:extent cx="5843270" cy="739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43270" cy="739775"/>
                    </a:xfrm>
                    <a:prstGeom prst="rect">
                      <a:avLst/>
                    </a:prstGeom>
                  </pic:spPr>
                </pic:pic>
              </a:graphicData>
            </a:graphic>
          </wp:inline>
        </w:drawing>
      </w:r>
    </w:p>
    <w:p w:rsidR="00796D18" w:rsidRDefault="00796D18" w:rsidP="00C80451"/>
    <w:p w:rsidR="00220020" w:rsidRDefault="00220020" w:rsidP="00172491">
      <w:pPr>
        <w:pStyle w:val="Heading3"/>
      </w:pPr>
      <w:bookmarkStart w:id="27" w:name="_Toc460316654"/>
      <w:r>
        <w:t>Post Duration</w:t>
      </w:r>
      <w:bookmarkEnd w:id="27"/>
    </w:p>
    <w:p w:rsidR="00220020" w:rsidRDefault="00220020" w:rsidP="00220020">
      <w:r>
        <w:t>Most job boards will allow us to determine when a job expires. This is typically done by either specifying an explicit date (e.g. the vacancy will expire on 31</w:t>
      </w:r>
      <w:r w:rsidRPr="00220020">
        <w:rPr>
          <w:vertAlign w:val="superscript"/>
        </w:rPr>
        <w:t>st</w:t>
      </w:r>
      <w:r>
        <w:t xml:space="preserve"> August 2016) or we specify a time span period (e.g. the vacancy will expire in 4 </w:t>
      </w:r>
      <w:r w:rsidR="00F66D71">
        <w:t>weeks’ time</w:t>
      </w:r>
      <w:r>
        <w:t>).</w:t>
      </w:r>
    </w:p>
    <w:p w:rsidR="00F66D71" w:rsidRDefault="00F66D71" w:rsidP="00220020"/>
    <w:p w:rsidR="00F66D71" w:rsidRDefault="00F66D71" w:rsidP="00220020">
      <w:r>
        <w:t xml:space="preserve">Please consult section 2.1.3 in </w:t>
      </w:r>
      <w:hyperlink r:id="rId31" w:history="1">
        <w:r w:rsidRPr="00161FF8">
          <w:rPr>
            <w:rStyle w:val="Hyperlink"/>
          </w:rPr>
          <w:t>PEChannelDeveloperGuide.docx</w:t>
        </w:r>
      </w:hyperlink>
      <w:r>
        <w:t>.</w:t>
      </w:r>
    </w:p>
    <w:p w:rsidR="00220020" w:rsidRDefault="00220020" w:rsidP="00220020"/>
    <w:p w:rsidR="00791AD6" w:rsidRDefault="00791AD6" w:rsidP="00172491">
      <w:pPr>
        <w:pStyle w:val="Heading4"/>
      </w:pPr>
      <w:r>
        <w:t>Our Example: Jobserve Posting Duration</w:t>
      </w:r>
    </w:p>
    <w:p w:rsidR="00220020" w:rsidRDefault="00791AD6" w:rsidP="00220020">
      <w:r>
        <w:t>How Jobserve manages it’s posting durations for a vacancy is actually rather unusual compared to most other job boards. In the specification it says this:</w:t>
      </w:r>
    </w:p>
    <w:p w:rsidR="00791AD6" w:rsidRDefault="00791AD6" w:rsidP="00220020"/>
    <w:p w:rsidR="00791AD6" w:rsidRDefault="00791AD6" w:rsidP="00220020">
      <w:r>
        <w:rPr>
          <w:noProof/>
          <w:lang w:eastAsia="en-GB"/>
        </w:rPr>
        <w:drawing>
          <wp:inline distT="0" distB="0" distL="0" distR="0" wp14:anchorId="4BF2F96C" wp14:editId="435792D4">
            <wp:extent cx="4419600" cy="666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1907" cy="669634"/>
                    </a:xfrm>
                    <a:prstGeom prst="rect">
                      <a:avLst/>
                    </a:prstGeom>
                  </pic:spPr>
                </pic:pic>
              </a:graphicData>
            </a:graphic>
          </wp:inline>
        </w:drawing>
      </w:r>
    </w:p>
    <w:p w:rsidR="00791AD6" w:rsidRDefault="00791AD6" w:rsidP="00220020"/>
    <w:p w:rsidR="00B67234" w:rsidRDefault="00791AD6" w:rsidP="00074DEA">
      <w:r>
        <w:t xml:space="preserve">What this is saying is that we can only specify a fixed number of weeks an advert can be posted for. </w:t>
      </w:r>
      <w:r w:rsidR="001874FD">
        <w:t xml:space="preserve">This is not too much of a problem for us, as we can give the Jobserve feed a fixed date, and use the </w:t>
      </w:r>
      <w:r w:rsidR="001874FD" w:rsidRPr="001874FD">
        <w:rPr>
          <w:rStyle w:val="CodeSampleChar"/>
        </w:rPr>
        <w:t>PostProperties</w:t>
      </w:r>
      <w:r w:rsidR="001874FD">
        <w:t xml:space="preserve"> class has a </w:t>
      </w:r>
      <w:r w:rsidR="001874FD" w:rsidRPr="001874FD">
        <w:rPr>
          <w:rStyle w:val="CodeSampleChar"/>
        </w:rPr>
        <w:t>GetDurationInWeeks</w:t>
      </w:r>
      <w:r w:rsidR="001874FD">
        <w:t xml:space="preserve"> method which will calculate this for us.</w:t>
      </w:r>
      <w:r w:rsidR="00B67234">
        <w:t xml:space="preserve"> Depending on the number of re-advertisements used, the advert can be extended for a period of time.</w:t>
      </w:r>
    </w:p>
    <w:p w:rsidR="00074DEA" w:rsidRPr="00074DEA" w:rsidRDefault="00074DEA" w:rsidP="00074DEA"/>
    <w:p w:rsidR="00F81492" w:rsidRDefault="00F81492" w:rsidP="00384409">
      <w:pPr>
        <w:pStyle w:val="Heading3"/>
      </w:pPr>
      <w:bookmarkStart w:id="28" w:name="_Toc460316655"/>
      <w:r>
        <w:t>Account Verification</w:t>
      </w:r>
      <w:bookmarkEnd w:id="28"/>
    </w:p>
    <w:p w:rsidR="00F81492" w:rsidRDefault="0040784E" w:rsidP="00F81492">
      <w:r>
        <w:t xml:space="preserve">One of the most common causes of job board errors </w:t>
      </w:r>
      <w:r w:rsidR="00D50E83">
        <w:t xml:space="preserve">are incorrect credentials. For this, the PE provides a VerifyAccount method to test the credentials. </w:t>
      </w:r>
    </w:p>
    <w:p w:rsidR="00D50E83" w:rsidRDefault="00D50E83" w:rsidP="00F81492"/>
    <w:p w:rsidR="00D50E83" w:rsidRDefault="00D50E83" w:rsidP="00F81492">
      <w:r>
        <w:t>Two are two primary methods in testing account verification.</w:t>
      </w:r>
    </w:p>
    <w:p w:rsidR="00D50E83" w:rsidRDefault="00D50E83" w:rsidP="00F81492"/>
    <w:p w:rsidR="00D50E83" w:rsidRDefault="00D50E83" w:rsidP="00384409">
      <w:pPr>
        <w:pStyle w:val="Heading4"/>
      </w:pPr>
      <w:r>
        <w:t>Logging in via a User Interface</w:t>
      </w:r>
    </w:p>
    <w:p w:rsidR="00D50E83" w:rsidRDefault="00D50E83" w:rsidP="00D50E83">
      <w:r>
        <w:t>A small robot function can be written which will log into the job board account via a user interface and if successful, will log back out. If any problems occur then an exception is thrown to signal that the account details are incorrect. However, if the website changes, then this functionality can be brittle and break easily.</w:t>
      </w:r>
    </w:p>
    <w:p w:rsidR="00D50E83" w:rsidRDefault="00D50E83" w:rsidP="00D50E83"/>
    <w:p w:rsidR="00D50E83" w:rsidRDefault="00D50E83" w:rsidP="00D50E83">
      <w:r>
        <w:t xml:space="preserve">The BarZone </w:t>
      </w:r>
      <w:r w:rsidR="00452460">
        <w:t>channel</w:t>
      </w:r>
      <w:r>
        <w:t xml:space="preserve"> has an example of this functionality.</w:t>
      </w:r>
    </w:p>
    <w:p w:rsidR="00D50E83" w:rsidRDefault="00D50E83" w:rsidP="00D50E83"/>
    <w:p w:rsidR="00D50E83" w:rsidRDefault="00D50E83" w:rsidP="00384409">
      <w:pPr>
        <w:pStyle w:val="Heading4"/>
      </w:pPr>
      <w:r>
        <w:t>Partial Job Post with Deliberately Omitted Mandatory Fields</w:t>
      </w:r>
    </w:p>
    <w:p w:rsidR="00D50E83" w:rsidRDefault="00D50E83" w:rsidP="00D50E83">
      <w:r>
        <w:t>The most common way to test account authenticity is to send a post request but with deliberate errors. Most job board API’s will have different account credentials to that of the user interface, so this method far more widely used than that of logging in via a user interface.</w:t>
      </w:r>
    </w:p>
    <w:p w:rsidR="006273C6" w:rsidRDefault="006273C6" w:rsidP="00D50E83"/>
    <w:p w:rsidR="006273C6" w:rsidRDefault="006273C6" w:rsidP="00D50E83">
      <w:r>
        <w:t>Most job boards will check the credentials first and verify them before checking the validity of the other parts of the request.</w:t>
      </w:r>
    </w:p>
    <w:p w:rsidR="006273C6" w:rsidRDefault="006273C6" w:rsidP="00D50E83"/>
    <w:p w:rsidR="006273C6" w:rsidRPr="006273C6" w:rsidRDefault="006273C6" w:rsidP="00D50E83">
      <w:pPr>
        <w:rPr>
          <w:u w:val="single"/>
        </w:rPr>
      </w:pPr>
      <w:r w:rsidRPr="006273C6">
        <w:rPr>
          <w:u w:val="single"/>
        </w:rPr>
        <w:t>Caution:</w:t>
      </w:r>
      <w:r w:rsidRPr="006273C6">
        <w:t xml:space="preserve"> Some</w:t>
      </w:r>
      <w:r>
        <w:t xml:space="preserve">times a job feed may only validate the credentials once the whole XML request is valid and all mandatory fields are populated with valid values, meaning the only way to verify account details is to actually make a job post. In this scenario, you will have to conclude that account verification is </w:t>
      </w:r>
      <w:r w:rsidRPr="006273C6">
        <w:rPr>
          <w:u w:val="single"/>
        </w:rPr>
        <w:t>not</w:t>
      </w:r>
      <w:r>
        <w:t xml:space="preserve"> supported. We cannot verify an account if it means using up a client’s credits.</w:t>
      </w:r>
    </w:p>
    <w:p w:rsidR="00D50E83" w:rsidRDefault="00D50E83" w:rsidP="00D50E83"/>
    <w:p w:rsidR="00D50E83" w:rsidRDefault="00452460" w:rsidP="00D50E83">
      <w:r>
        <w:lastRenderedPageBreak/>
        <w:t>As an example, most, if not all job feeds are likely to have a job title or a description as a required field. So we could send a request such as:</w:t>
      </w:r>
    </w:p>
    <w:p w:rsidR="00452460" w:rsidRDefault="00452460" w:rsidP="00D50E83"/>
    <w:p w:rsidR="00452460" w:rsidRPr="00452460" w:rsidRDefault="00452460" w:rsidP="00452460">
      <w:pPr>
        <w:rPr>
          <w:rFonts w:ascii="Courier New" w:hAnsi="Courier New" w:cs="Courier New"/>
        </w:rPr>
      </w:pPr>
      <w:r w:rsidRPr="00452460">
        <w:rPr>
          <w:rFonts w:ascii="Courier New" w:hAnsi="Courier New" w:cs="Courier New"/>
        </w:rPr>
        <w:t>&lt;?xml version="1.0"?&gt;</w:t>
      </w:r>
    </w:p>
    <w:p w:rsidR="00452460" w:rsidRPr="00452460" w:rsidRDefault="00452460" w:rsidP="00452460">
      <w:pPr>
        <w:rPr>
          <w:rFonts w:ascii="Courier New" w:hAnsi="Courier New" w:cs="Courier New"/>
        </w:rPr>
      </w:pPr>
      <w:r w:rsidRPr="00452460">
        <w:rPr>
          <w:rFonts w:ascii="Courier New" w:hAnsi="Courier New" w:cs="Courier New"/>
        </w:rPr>
        <w:t>&lt;JobFeedApi</w:t>
      </w:r>
      <w:r>
        <w:rPr>
          <w:rFonts w:ascii="Courier New" w:hAnsi="Courier New" w:cs="Courier New"/>
        </w:rPr>
        <w:t>Request</w:t>
      </w:r>
      <w:r w:rsidRPr="00452460">
        <w:rPr>
          <w:rFonts w:ascii="Courier New" w:hAnsi="Courier New" w:cs="Courier New"/>
        </w:rPr>
        <w:t>&gt;</w:t>
      </w:r>
    </w:p>
    <w:p w:rsidR="00452460" w:rsidRPr="00452460" w:rsidRDefault="00452460" w:rsidP="00452460">
      <w:pPr>
        <w:rPr>
          <w:rFonts w:ascii="Courier New" w:hAnsi="Courier New" w:cs="Courier New"/>
        </w:rPr>
      </w:pPr>
      <w:r w:rsidRPr="00452460">
        <w:rPr>
          <w:rFonts w:ascii="Courier New" w:hAnsi="Courier New" w:cs="Courier New"/>
        </w:rPr>
        <w:tab/>
        <w:t>&lt;Credentials&gt;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&lt;Username&gt;someone&lt;/Username&gt;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&lt;Password&gt;letmein&lt;/Password&gt;</w:t>
      </w:r>
    </w:p>
    <w:p w:rsidR="00452460" w:rsidRPr="00452460" w:rsidRDefault="00452460" w:rsidP="00452460">
      <w:pPr>
        <w:rPr>
          <w:rFonts w:ascii="Courier New" w:hAnsi="Courier New" w:cs="Courier New"/>
        </w:rPr>
      </w:pPr>
      <w:r w:rsidRPr="00452460">
        <w:rPr>
          <w:rFonts w:ascii="Courier New" w:hAnsi="Courier New" w:cs="Courier New"/>
        </w:rPr>
        <w:tab/>
        <w:t>&lt;/Credentials&gt;</w:t>
      </w:r>
    </w:p>
    <w:p w:rsidR="00452460" w:rsidRPr="00452460" w:rsidRDefault="00452460" w:rsidP="00452460">
      <w:pPr>
        <w:rPr>
          <w:rFonts w:ascii="Courier New" w:hAnsi="Courier New" w:cs="Courier New"/>
        </w:rPr>
      </w:pPr>
      <w:r w:rsidRPr="00452460">
        <w:rPr>
          <w:rFonts w:ascii="Courier New" w:hAnsi="Courier New" w:cs="Courier New"/>
        </w:rPr>
        <w:tab/>
        <w:t>&lt;PostJob&gt;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&lt;Title /&gt;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&lt;Description /&gt;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&lt;Ref /&gt;</w:t>
      </w:r>
    </w:p>
    <w:p w:rsidR="00452460" w:rsidRPr="00452460" w:rsidRDefault="00452460" w:rsidP="00452460">
      <w:pPr>
        <w:rPr>
          <w:rFonts w:ascii="Courier New" w:hAnsi="Courier New" w:cs="Courier New"/>
        </w:rPr>
      </w:pPr>
      <w:r w:rsidRPr="00452460">
        <w:rPr>
          <w:rFonts w:ascii="Courier New" w:hAnsi="Courier New" w:cs="Courier New"/>
        </w:rPr>
        <w:tab/>
        <w:t>&lt;/PostJob&gt;</w:t>
      </w:r>
    </w:p>
    <w:p w:rsidR="00452460" w:rsidRPr="00452460" w:rsidRDefault="00452460" w:rsidP="00452460">
      <w:pPr>
        <w:rPr>
          <w:rFonts w:ascii="Courier New" w:hAnsi="Courier New" w:cs="Courier New"/>
        </w:rPr>
      </w:pPr>
      <w:r w:rsidRPr="00452460">
        <w:rPr>
          <w:rFonts w:ascii="Courier New" w:hAnsi="Courier New" w:cs="Courier New"/>
        </w:rPr>
        <w:t>&lt;/JobFeedApi</w:t>
      </w:r>
      <w:r>
        <w:rPr>
          <w:rFonts w:ascii="Courier New" w:hAnsi="Courier New" w:cs="Courier New"/>
        </w:rPr>
        <w:t>Request</w:t>
      </w:r>
      <w:r w:rsidRPr="00452460">
        <w:rPr>
          <w:rFonts w:ascii="Courier New" w:hAnsi="Courier New" w:cs="Courier New"/>
        </w:rPr>
        <w:t>&gt;</w:t>
      </w:r>
    </w:p>
    <w:p w:rsidR="00452460" w:rsidRDefault="00452460" w:rsidP="00D50E83"/>
    <w:p w:rsidR="00D50E83" w:rsidRDefault="00452460" w:rsidP="00D50E83">
      <w:r>
        <w:t>And a response may be:</w:t>
      </w:r>
    </w:p>
    <w:p w:rsidR="00452460" w:rsidRDefault="00452460" w:rsidP="00D50E83"/>
    <w:p w:rsidR="006273C6" w:rsidRPr="006273C6" w:rsidRDefault="006273C6" w:rsidP="006273C6">
      <w:pPr>
        <w:rPr>
          <w:rFonts w:ascii="Courier New" w:hAnsi="Courier New" w:cs="Courier New"/>
        </w:rPr>
      </w:pPr>
      <w:r w:rsidRPr="006273C6">
        <w:rPr>
          <w:rFonts w:ascii="Courier New" w:hAnsi="Courier New" w:cs="Courier New"/>
        </w:rPr>
        <w:t>&lt;?xml version="1.0"?&gt;</w:t>
      </w:r>
    </w:p>
    <w:p w:rsidR="006273C6" w:rsidRPr="006273C6" w:rsidRDefault="006273C6" w:rsidP="006273C6">
      <w:pPr>
        <w:rPr>
          <w:rFonts w:ascii="Courier New" w:hAnsi="Courier New" w:cs="Courier New"/>
        </w:rPr>
      </w:pPr>
      <w:r w:rsidRPr="006273C6">
        <w:rPr>
          <w:rFonts w:ascii="Courier New" w:hAnsi="Courier New" w:cs="Courier New"/>
        </w:rPr>
        <w:t>&lt;JobFeedApiResponse&gt;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&lt;Username&gt;someone&lt;/Username&gt;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&lt;Password&gt;letmein&lt;/Password&gt;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t>&lt;PostJobResult Success="False"&gt;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&lt;Error&gt;Title is required&lt;/Error&gt;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&lt;Error&gt;Description is required&lt;/Error&gt;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&lt;Error&gt;Ref is required&lt;/Error&gt;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t>&lt;/PostJobResult&gt;</w:t>
      </w:r>
    </w:p>
    <w:p w:rsidR="00452460" w:rsidRDefault="006273C6" w:rsidP="006273C6">
      <w:pPr>
        <w:rPr>
          <w:rFonts w:ascii="Courier New" w:hAnsi="Courier New" w:cs="Courier New"/>
        </w:rPr>
      </w:pPr>
      <w:r w:rsidRPr="006273C6">
        <w:rPr>
          <w:rFonts w:ascii="Courier New" w:hAnsi="Courier New" w:cs="Courier New"/>
        </w:rPr>
        <w:t>&lt;/JobFeedApiResponse&gt;</w:t>
      </w:r>
    </w:p>
    <w:p w:rsidR="006273C6" w:rsidRDefault="006273C6" w:rsidP="006273C6">
      <w:pPr>
        <w:rPr>
          <w:rFonts w:ascii="Courier New" w:hAnsi="Courier New" w:cs="Courier New"/>
        </w:rPr>
      </w:pPr>
    </w:p>
    <w:p w:rsidR="006273C6" w:rsidRDefault="006273C6" w:rsidP="006273C6">
      <w:r>
        <w:t>In this instance, receiving a “Title is required” error would mean the account authentication has been a success. However, if authentication has failed, you may end up with a response such as:</w:t>
      </w:r>
    </w:p>
    <w:p w:rsidR="006273C6" w:rsidRDefault="006273C6" w:rsidP="006273C6"/>
    <w:p w:rsidR="006273C6" w:rsidRPr="006273C6" w:rsidRDefault="006273C6" w:rsidP="006273C6">
      <w:pPr>
        <w:rPr>
          <w:rFonts w:ascii="Courier New" w:hAnsi="Courier New" w:cs="Courier New"/>
        </w:rPr>
      </w:pPr>
      <w:r w:rsidRPr="006273C6">
        <w:rPr>
          <w:rFonts w:ascii="Courier New" w:hAnsi="Courier New" w:cs="Courier New"/>
        </w:rPr>
        <w:t>&lt;?xml version="1.0"?&gt;</w:t>
      </w:r>
    </w:p>
    <w:p w:rsidR="006273C6" w:rsidRPr="006273C6" w:rsidRDefault="006273C6" w:rsidP="006273C6">
      <w:pPr>
        <w:rPr>
          <w:rFonts w:ascii="Courier New" w:hAnsi="Courier New" w:cs="Courier New"/>
        </w:rPr>
      </w:pPr>
      <w:r w:rsidRPr="006273C6">
        <w:rPr>
          <w:rFonts w:ascii="Courier New" w:hAnsi="Courier New" w:cs="Courier New"/>
        </w:rPr>
        <w:t>&lt;JobFeedApiResponse&gt;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&lt;Username&gt;someone&lt;/Username&gt;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&lt;Password&gt;letmein&lt;/Password&gt;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t>&lt;PostJobResult Success="False"&gt;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&lt;Error&gt;Username or Password is incorrect&lt;/Error&gt;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t>&lt;/PostJobResult&gt;</w:t>
      </w:r>
    </w:p>
    <w:p w:rsidR="006273C6" w:rsidRDefault="006273C6" w:rsidP="006273C6">
      <w:pPr>
        <w:rPr>
          <w:rFonts w:ascii="Courier New" w:hAnsi="Courier New" w:cs="Courier New"/>
        </w:rPr>
      </w:pPr>
      <w:r w:rsidRPr="006273C6">
        <w:rPr>
          <w:rFonts w:ascii="Courier New" w:hAnsi="Courier New" w:cs="Courier New"/>
        </w:rPr>
        <w:t>&lt;/JobFeedApiResponse&gt;</w:t>
      </w:r>
    </w:p>
    <w:p w:rsidR="006273C6" w:rsidRDefault="006273C6" w:rsidP="006273C6"/>
    <w:p w:rsidR="006273C6" w:rsidRDefault="006273C6" w:rsidP="006273C6">
      <w:pPr>
        <w:rPr>
          <w:rFonts w:ascii="Courier New" w:hAnsi="Courier New" w:cs="Courier New"/>
        </w:rPr>
      </w:pPr>
      <w:r>
        <w:t>With an error message like this, you know the credentials are incorrect.</w:t>
      </w:r>
    </w:p>
    <w:p w:rsidR="006273C6" w:rsidRDefault="006273C6" w:rsidP="006273C6">
      <w:pPr>
        <w:rPr>
          <w:rFonts w:ascii="Courier New" w:hAnsi="Courier New" w:cs="Courier New"/>
        </w:rPr>
      </w:pPr>
    </w:p>
    <w:p w:rsidR="0027044F" w:rsidRDefault="0027044F" w:rsidP="0027044F">
      <w:pPr>
        <w:pStyle w:val="Heading4"/>
      </w:pPr>
      <w:r>
        <w:lastRenderedPageBreak/>
        <w:t>Our Example: Jobserve’s Account Verification</w:t>
      </w:r>
    </w:p>
    <w:p w:rsidR="0027044F" w:rsidRDefault="00E47B6A" w:rsidP="0027044F">
      <w:r>
        <w:t>As Jobser</w:t>
      </w:r>
      <w:r w:rsidR="008432AC">
        <w:t>ve is an XML based API, we can use the method as described above to implement account verification. We can populate the elements which require account information, but omit everything else.</w:t>
      </w:r>
    </w:p>
    <w:p w:rsidR="008432AC" w:rsidRDefault="008432AC" w:rsidP="0027044F"/>
    <w:p w:rsidR="008432AC" w:rsidRPr="008432AC" w:rsidRDefault="008432AC" w:rsidP="008432AC">
      <w:pPr>
        <w:rPr>
          <w:rFonts w:ascii="Courier New" w:hAnsi="Courier New" w:cs="Courier New"/>
        </w:rPr>
      </w:pPr>
      <w:r w:rsidRPr="008432AC">
        <w:rPr>
          <w:rFonts w:ascii="Courier New" w:hAnsi="Courier New" w:cs="Courier New"/>
        </w:rPr>
        <w:t>&lt;?xml version="1.0" encoding="utf-8"?&gt;</w:t>
      </w:r>
    </w:p>
    <w:p w:rsidR="008432AC" w:rsidRPr="008432AC" w:rsidRDefault="008432AC" w:rsidP="008432AC">
      <w:pPr>
        <w:rPr>
          <w:rFonts w:ascii="Courier New" w:hAnsi="Courier New" w:cs="Courier New"/>
        </w:rPr>
      </w:pPr>
      <w:r w:rsidRPr="008432AC">
        <w:rPr>
          <w:rFonts w:ascii="Courier New" w:hAnsi="Courier New" w:cs="Courier New"/>
        </w:rPr>
        <w:t>&lt;SOAP:Envelope xmlns:SOAP="urn:schemas-xmlsoap-org:soap.v1"&gt;</w:t>
      </w:r>
    </w:p>
    <w:p w:rsidR="008432AC" w:rsidRPr="008432AC" w:rsidRDefault="008432AC" w:rsidP="008432AC">
      <w:pPr>
        <w:rPr>
          <w:rFonts w:ascii="Courier New" w:hAnsi="Courier New" w:cs="Courier New"/>
        </w:rPr>
      </w:pPr>
      <w:r w:rsidRPr="008432AC">
        <w:rPr>
          <w:rFonts w:ascii="Courier New" w:hAnsi="Courier New" w:cs="Courier New"/>
        </w:rPr>
        <w:t xml:space="preserve">  &lt;SOAP:Header&gt;</w:t>
      </w:r>
    </w:p>
    <w:p w:rsidR="008432AC" w:rsidRPr="008432AC" w:rsidRDefault="008432AC" w:rsidP="008432AC">
      <w:pPr>
        <w:rPr>
          <w:rFonts w:ascii="Courier New" w:hAnsi="Courier New" w:cs="Courier New"/>
        </w:rPr>
      </w:pPr>
      <w:r w:rsidRPr="008432AC">
        <w:rPr>
          <w:rFonts w:ascii="Courier New" w:hAnsi="Courier New" w:cs="Courier New"/>
        </w:rPr>
        <w:t xml:space="preserve">    &lt;AccountNumber&gt;999111&lt;/AccountNumber&gt;</w:t>
      </w:r>
    </w:p>
    <w:p w:rsidR="008432AC" w:rsidRPr="008432AC" w:rsidRDefault="008432AC" w:rsidP="008432AC">
      <w:pPr>
        <w:rPr>
          <w:rFonts w:ascii="Courier New" w:hAnsi="Courier New" w:cs="Courier New"/>
        </w:rPr>
      </w:pPr>
      <w:r w:rsidRPr="008432AC">
        <w:rPr>
          <w:rFonts w:ascii="Courier New" w:hAnsi="Courier New" w:cs="Courier New"/>
        </w:rPr>
        <w:t xml:space="preserve">    &lt;AuthorisationCode&gt;test111&lt;/AuthorisationCode&gt;</w:t>
      </w:r>
    </w:p>
    <w:p w:rsidR="008432AC" w:rsidRPr="008432AC" w:rsidRDefault="008432AC" w:rsidP="008432AC">
      <w:pPr>
        <w:rPr>
          <w:rFonts w:ascii="Courier New" w:hAnsi="Courier New" w:cs="Courier New"/>
        </w:rPr>
      </w:pPr>
      <w:r w:rsidRPr="008432AC">
        <w:rPr>
          <w:rFonts w:ascii="Courier New" w:hAnsi="Courier New" w:cs="Courier New"/>
        </w:rPr>
        <w:t xml:space="preserve">    &lt;Source&gt;xs&lt;/Source&gt;</w:t>
      </w:r>
    </w:p>
    <w:p w:rsidR="008432AC" w:rsidRPr="008432AC" w:rsidRDefault="008432AC" w:rsidP="008432AC">
      <w:pPr>
        <w:rPr>
          <w:rFonts w:ascii="Courier New" w:hAnsi="Courier New" w:cs="Courier New"/>
        </w:rPr>
      </w:pPr>
      <w:r w:rsidRPr="008432AC">
        <w:rPr>
          <w:rFonts w:ascii="Courier New" w:hAnsi="Courier New" w:cs="Courier New"/>
        </w:rPr>
        <w:t xml:space="preserve">  &lt;/SOAP:Header&gt;</w:t>
      </w:r>
    </w:p>
    <w:p w:rsidR="008432AC" w:rsidRPr="008432AC" w:rsidRDefault="008432AC" w:rsidP="008432AC">
      <w:pPr>
        <w:rPr>
          <w:rFonts w:ascii="Courier New" w:hAnsi="Courier New" w:cs="Courier New"/>
        </w:rPr>
      </w:pPr>
      <w:r w:rsidRPr="008432AC">
        <w:rPr>
          <w:rFonts w:ascii="Courier New" w:hAnsi="Courier New" w:cs="Courier New"/>
        </w:rPr>
        <w:t xml:space="preserve">  &lt;SOAP:Body&gt;</w:t>
      </w:r>
    </w:p>
    <w:p w:rsidR="008432AC" w:rsidRPr="008432AC" w:rsidRDefault="008432AC" w:rsidP="008432AC">
      <w:pPr>
        <w:rPr>
          <w:rFonts w:ascii="Courier New" w:hAnsi="Courier New" w:cs="Courier New"/>
        </w:rPr>
      </w:pPr>
      <w:r w:rsidRPr="008432AC">
        <w:rPr>
          <w:rFonts w:ascii="Courier New" w:hAnsi="Courier New" w:cs="Courier New"/>
        </w:rPr>
        <w:t xml:space="preserve">    &lt;PostAdvert&gt;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&lt;Adverts&gt;</w:t>
      </w:r>
    </w:p>
    <w:p w:rsidR="008432AC" w:rsidRPr="008432AC" w:rsidRDefault="008432AC" w:rsidP="008432AC">
      <w:pPr>
        <w:rPr>
          <w:rFonts w:ascii="Courier New" w:hAnsi="Courier New" w:cs="Courier New"/>
        </w:rPr>
      </w:pPr>
      <w:r w:rsidRPr="008432AC">
        <w:rPr>
          <w:rFonts w:ascii="Courier New" w:hAnsi="Courier New" w:cs="Courier New"/>
        </w:rPr>
        <w:t xml:space="preserve">        &lt;Advert&gt;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&lt;MarketID /&gt;</w:t>
      </w:r>
    </w:p>
    <w:p w:rsidR="008432AC" w:rsidRPr="008432AC" w:rsidRDefault="008432AC" w:rsidP="008432AC">
      <w:pPr>
        <w:rPr>
          <w:rFonts w:ascii="Courier New" w:hAnsi="Courier New" w:cs="Courier New"/>
        </w:rPr>
      </w:pPr>
      <w:r w:rsidRPr="008432AC">
        <w:rPr>
          <w:rFonts w:ascii="Courier New" w:hAnsi="Courier New" w:cs="Courier New"/>
        </w:rPr>
        <w:t xml:space="preserve">          &lt;AccountNumber&gt;999111&lt;/AccountNumber&gt;</w:t>
      </w:r>
    </w:p>
    <w:p w:rsidR="008432AC" w:rsidRPr="008432AC" w:rsidRDefault="008432AC" w:rsidP="008432AC">
      <w:pPr>
        <w:rPr>
          <w:rFonts w:ascii="Courier New" w:hAnsi="Courier New" w:cs="Courier New"/>
        </w:rPr>
      </w:pPr>
      <w:r w:rsidRPr="008432AC">
        <w:rPr>
          <w:rFonts w:ascii="Courier New" w:hAnsi="Courier New" w:cs="Courier New"/>
        </w:rPr>
        <w:t xml:space="preserve">          &lt;!-- remove for brevity </w:t>
      </w:r>
      <w:r w:rsidRPr="008432AC">
        <w:rPr>
          <w:rFonts w:ascii="Courier New" w:hAnsi="Courier New" w:cs="Courier New"/>
        </w:rPr>
        <w:sym w:font="Wingdings" w:char="F0E0"/>
      </w:r>
    </w:p>
    <w:p w:rsidR="008432AC" w:rsidRPr="008432AC" w:rsidRDefault="008432AC" w:rsidP="008432AC">
      <w:pPr>
        <w:rPr>
          <w:rFonts w:ascii="Courier New" w:hAnsi="Courier New" w:cs="Courier New"/>
        </w:rPr>
      </w:pPr>
      <w:r w:rsidRPr="008432AC">
        <w:rPr>
          <w:rFonts w:ascii="Courier New" w:hAnsi="Courier New" w:cs="Courier New"/>
        </w:rPr>
        <w:t xml:space="preserve">        &lt;/Advert&gt;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&lt;/Adverts&gt;</w:t>
      </w:r>
    </w:p>
    <w:p w:rsidR="008432AC" w:rsidRPr="008432AC" w:rsidRDefault="008432AC" w:rsidP="008432AC">
      <w:pPr>
        <w:rPr>
          <w:rFonts w:ascii="Courier New" w:hAnsi="Courier New" w:cs="Courier New"/>
        </w:rPr>
      </w:pPr>
      <w:r w:rsidRPr="008432AC">
        <w:rPr>
          <w:rFonts w:ascii="Courier New" w:hAnsi="Courier New" w:cs="Courier New"/>
        </w:rPr>
        <w:t xml:space="preserve">    &lt;/PostAdvert&gt;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&lt;/SOAP:Body&gt;</w:t>
      </w:r>
    </w:p>
    <w:p w:rsidR="008432AC" w:rsidRPr="00941D9A" w:rsidRDefault="008432AC" w:rsidP="008432AC">
      <w:pPr>
        <w:rPr>
          <w:rFonts w:ascii="Courier New" w:hAnsi="Courier New" w:cs="Courier New"/>
        </w:rPr>
      </w:pPr>
      <w:r w:rsidRPr="00941D9A">
        <w:rPr>
          <w:rFonts w:ascii="Courier New" w:hAnsi="Courier New" w:cs="Courier New"/>
        </w:rPr>
        <w:t>&lt;/SOAP:Envelope&gt;</w:t>
      </w:r>
    </w:p>
    <w:p w:rsidR="00941D9A" w:rsidRDefault="00941D9A" w:rsidP="008432AC"/>
    <w:p w:rsidR="00941D9A" w:rsidRDefault="00941D9A" w:rsidP="008432AC">
      <w:r>
        <w:t>When we send the above request to the Jobserve, we get the below returned. There are no issues with authentication, but there is with missing mandatory fields, which is exactly what we expected and what we wanted.</w:t>
      </w:r>
    </w:p>
    <w:p w:rsidR="00941D9A" w:rsidRDefault="00941D9A" w:rsidP="008432AC"/>
    <w:p w:rsidR="00941D9A" w:rsidRPr="00941D9A" w:rsidRDefault="00941D9A" w:rsidP="00941D9A">
      <w:pPr>
        <w:rPr>
          <w:rFonts w:ascii="Courier New" w:hAnsi="Courier New" w:cs="Courier New"/>
        </w:rPr>
      </w:pPr>
      <w:r w:rsidRPr="00941D9A">
        <w:rPr>
          <w:rFonts w:ascii="Courier New" w:hAnsi="Courier New" w:cs="Courier New"/>
        </w:rPr>
        <w:t>&lt;SOAP:Envelope xmlns:SOAP = "urn:schemas-xmlsoap-org:soap.v1"&gt;</w:t>
      </w:r>
    </w:p>
    <w:p w:rsidR="00941D9A" w:rsidRPr="00941D9A" w:rsidRDefault="00941D9A" w:rsidP="00941D9A">
      <w:pPr>
        <w:rPr>
          <w:rFonts w:ascii="Courier New" w:hAnsi="Courier New" w:cs="Courier New"/>
        </w:rPr>
      </w:pPr>
      <w:r w:rsidRPr="00941D9A">
        <w:rPr>
          <w:rFonts w:ascii="Courier New" w:hAnsi="Courier New" w:cs="Courier New"/>
        </w:rPr>
        <w:t xml:space="preserve">    &lt;SOAP:Body&gt;</w:t>
      </w:r>
    </w:p>
    <w:p w:rsidR="00941D9A" w:rsidRPr="00941D9A" w:rsidRDefault="00941D9A" w:rsidP="00941D9A">
      <w:pPr>
        <w:rPr>
          <w:rFonts w:ascii="Courier New" w:hAnsi="Courier New" w:cs="Courier New"/>
        </w:rPr>
      </w:pPr>
      <w:r w:rsidRPr="00941D9A">
        <w:rPr>
          <w:rFonts w:ascii="Courier New" w:hAnsi="Courier New" w:cs="Courier New"/>
        </w:rPr>
        <w:t xml:space="preserve">        &lt;Summary&gt;Number of Adverts Received : 1 Number successfully posted onto the website : 0&lt;/Summary&gt;</w:t>
      </w:r>
    </w:p>
    <w:p w:rsidR="00941D9A" w:rsidRPr="00941D9A" w:rsidRDefault="00941D9A" w:rsidP="00941D9A">
      <w:pPr>
        <w:rPr>
          <w:rFonts w:ascii="Courier New" w:hAnsi="Courier New" w:cs="Courier New"/>
        </w:rPr>
      </w:pPr>
      <w:r w:rsidRPr="00941D9A">
        <w:rPr>
          <w:rFonts w:ascii="Courier New" w:hAnsi="Courier New" w:cs="Courier New"/>
        </w:rPr>
        <w:t xml:space="preserve">        &lt;Results/&gt;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&lt;ValidationMessages&gt;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&lt;ValidationMessage&gt;</w:t>
      </w:r>
    </w:p>
    <w:p w:rsidR="00941D9A" w:rsidRPr="00941D9A" w:rsidRDefault="00941D9A" w:rsidP="00941D9A">
      <w:pPr>
        <w:rPr>
          <w:rFonts w:ascii="Courier New" w:hAnsi="Courier New" w:cs="Courier New"/>
        </w:rPr>
      </w:pPr>
      <w:r w:rsidRPr="00941D9A">
        <w:rPr>
          <w:rFonts w:ascii="Courier New" w:hAnsi="Courier New" w:cs="Courier New"/>
        </w:rPr>
        <w:t xml:space="preserve">                &lt;AdvertNumber&gt;1&lt;/AdvertNumber&gt;</w:t>
      </w:r>
    </w:p>
    <w:p w:rsidR="00941D9A" w:rsidRPr="00941D9A" w:rsidRDefault="00941D9A" w:rsidP="00941D9A">
      <w:pPr>
        <w:rPr>
          <w:rFonts w:ascii="Courier New" w:hAnsi="Courier New" w:cs="Courier New"/>
        </w:rPr>
      </w:pPr>
      <w:r w:rsidRPr="00941D9A">
        <w:rPr>
          <w:rFonts w:ascii="Courier New" w:hAnsi="Courier New" w:cs="Courier New"/>
        </w:rPr>
        <w:t xml:space="preserve">                &lt;Message&gt;Consultant Email was not specified and is mandatory with the schema being used.&lt;/Message&gt;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&lt;/ValidationMessages&gt;</w:t>
      </w:r>
    </w:p>
    <w:p w:rsidR="00941D9A" w:rsidRPr="00941D9A" w:rsidRDefault="00941D9A" w:rsidP="00941D9A">
      <w:pPr>
        <w:rPr>
          <w:rFonts w:ascii="Courier New" w:hAnsi="Courier New" w:cs="Courier New"/>
        </w:rPr>
      </w:pPr>
      <w:r w:rsidRPr="00941D9A">
        <w:rPr>
          <w:rFonts w:ascii="Courier New" w:hAnsi="Courier New" w:cs="Courier New"/>
        </w:rPr>
        <w:t xml:space="preserve">    &lt;/SOAP:Body&gt;</w:t>
      </w:r>
    </w:p>
    <w:p w:rsidR="00941D9A" w:rsidRDefault="00941D9A" w:rsidP="008432AC">
      <w:pPr>
        <w:rPr>
          <w:rFonts w:ascii="Courier New" w:hAnsi="Courier New" w:cs="Courier New"/>
        </w:rPr>
      </w:pPr>
      <w:r w:rsidRPr="00941D9A">
        <w:rPr>
          <w:rFonts w:ascii="Courier New" w:hAnsi="Courier New" w:cs="Courier New"/>
        </w:rPr>
        <w:t>&lt;/SOAP:Envelope&gt;</w:t>
      </w:r>
    </w:p>
    <w:p w:rsidR="001752F7" w:rsidRDefault="001752F7" w:rsidP="008432AC">
      <w:pPr>
        <w:rPr>
          <w:rFonts w:ascii="Courier New" w:hAnsi="Courier New" w:cs="Courier New"/>
        </w:rPr>
      </w:pPr>
    </w:p>
    <w:p w:rsidR="00384409" w:rsidRDefault="00384409" w:rsidP="00384409">
      <w:pPr>
        <w:pStyle w:val="Heading3"/>
      </w:pPr>
      <w:bookmarkStart w:id="29" w:name="_Toc460316656"/>
      <w:r>
        <w:t>Jobserve’s Job Board Capabilities</w:t>
      </w:r>
      <w:bookmarkEnd w:id="29"/>
    </w:p>
    <w:p w:rsidR="001752F7" w:rsidRDefault="000C093A" w:rsidP="001752F7">
      <w:r>
        <w:t>This section explains how we conclude what the capabilities of Jobserve are, and how we populate the Channel attribute of the Channel class. The Channel attribute is discussed further in section 3.2.6.</w:t>
      </w:r>
    </w:p>
    <w:p w:rsidR="000C093A" w:rsidRDefault="000C093A" w:rsidP="001752F7"/>
    <w:tbl>
      <w:tblPr>
        <w:tblStyle w:val="TableGrid"/>
        <w:tblW w:w="0" w:type="auto"/>
        <w:tblLook w:val="04A0" w:firstRow="1" w:lastRow="0" w:firstColumn="1" w:lastColumn="0" w:noHBand="0" w:noVBand="1"/>
      </w:tblPr>
      <w:tblGrid>
        <w:gridCol w:w="2478"/>
        <w:gridCol w:w="1395"/>
        <w:gridCol w:w="5319"/>
      </w:tblGrid>
      <w:tr w:rsidR="007C2B36" w:rsidTr="000C093A">
        <w:tc>
          <w:tcPr>
            <w:tcW w:w="2405" w:type="dxa"/>
          </w:tcPr>
          <w:p w:rsidR="000C093A" w:rsidRDefault="000C093A" w:rsidP="001752F7">
            <w:r>
              <w:t>Channel Attribute Property</w:t>
            </w:r>
          </w:p>
        </w:tc>
        <w:tc>
          <w:tcPr>
            <w:tcW w:w="1701" w:type="dxa"/>
          </w:tcPr>
          <w:p w:rsidR="000C093A" w:rsidRDefault="000C093A" w:rsidP="001752F7">
            <w:r>
              <w:t>Value</w:t>
            </w:r>
          </w:p>
        </w:tc>
        <w:tc>
          <w:tcPr>
            <w:tcW w:w="5086" w:type="dxa"/>
          </w:tcPr>
          <w:p w:rsidR="000C093A" w:rsidRDefault="000C093A" w:rsidP="001752F7">
            <w:r>
              <w:t xml:space="preserve">Explanation </w:t>
            </w:r>
          </w:p>
        </w:tc>
      </w:tr>
      <w:tr w:rsidR="007C2B36" w:rsidTr="000C093A">
        <w:tc>
          <w:tcPr>
            <w:tcW w:w="2405" w:type="dxa"/>
          </w:tcPr>
          <w:p w:rsidR="000C093A" w:rsidRDefault="000C093A" w:rsidP="001752F7">
            <w:r>
              <w:t>PostDurationType</w:t>
            </w:r>
          </w:p>
        </w:tc>
        <w:tc>
          <w:tcPr>
            <w:tcW w:w="1701" w:type="dxa"/>
          </w:tcPr>
          <w:p w:rsidR="000C093A" w:rsidRDefault="000C093A" w:rsidP="001752F7">
            <w:r>
              <w:t>FixedDuration</w:t>
            </w:r>
          </w:p>
        </w:tc>
        <w:tc>
          <w:tcPr>
            <w:tcW w:w="5086" w:type="dxa"/>
          </w:tcPr>
          <w:p w:rsidR="000C093A" w:rsidRDefault="000C093A" w:rsidP="001752F7">
            <w:r>
              <w:t>Jobserve only allows us to specify how many whole weeks an advert will be visible for, so we cannot use an explicit date, therefore a fixed duration is the only option available for us.</w:t>
            </w:r>
          </w:p>
        </w:tc>
      </w:tr>
      <w:tr w:rsidR="007C2B36" w:rsidTr="000C093A">
        <w:tc>
          <w:tcPr>
            <w:tcW w:w="2405" w:type="dxa"/>
          </w:tcPr>
          <w:p w:rsidR="000C093A" w:rsidRDefault="000C093A" w:rsidP="001752F7">
            <w:r>
              <w:t>UpdateDurationBehaviour</w:t>
            </w:r>
          </w:p>
        </w:tc>
        <w:tc>
          <w:tcPr>
            <w:tcW w:w="1701" w:type="dxa"/>
          </w:tcPr>
          <w:p w:rsidR="000C093A" w:rsidRDefault="000C093A" w:rsidP="001752F7">
            <w:r>
              <w:t>Extend</w:t>
            </w:r>
          </w:p>
        </w:tc>
        <w:tc>
          <w:tcPr>
            <w:tcW w:w="5086" w:type="dxa"/>
          </w:tcPr>
          <w:p w:rsidR="000C093A" w:rsidRDefault="000C093A" w:rsidP="001752F7">
            <w:r>
              <w:t>When we update a Jobserve posting we have to tell the job board how many more weeks we want the advert to be live for. We are therefore extending the life of the advert.</w:t>
            </w:r>
          </w:p>
          <w:p w:rsidR="003A1208" w:rsidRDefault="003A1208" w:rsidP="001752F7"/>
          <w:p w:rsidR="00653445" w:rsidRDefault="00653445" w:rsidP="001752F7">
            <w:r>
              <w:t>There are four different options for UpdateDurationBehaviour, which are as follows:</w:t>
            </w:r>
          </w:p>
          <w:p w:rsidR="00E43C93" w:rsidRDefault="00E43C93" w:rsidP="001752F7"/>
          <w:p w:rsidR="00E43C93" w:rsidRDefault="00E43C93" w:rsidP="00864E26">
            <w:pPr>
              <w:pStyle w:val="ListParagraph"/>
              <w:numPr>
                <w:ilvl w:val="0"/>
                <w:numId w:val="28"/>
              </w:numPr>
            </w:pPr>
            <w:r w:rsidRPr="00864E26">
              <w:rPr>
                <w:rStyle w:val="CodeSampleChar"/>
              </w:rPr>
              <w:t>NotUpdatable</w:t>
            </w:r>
            <w:r>
              <w:t xml:space="preserve">: </w:t>
            </w:r>
            <w:r w:rsidRPr="00E43C93">
              <w:t>Channel supports updates, but the expiry date itself cannot be updated.</w:t>
            </w:r>
          </w:p>
          <w:p w:rsidR="00E43C93" w:rsidRDefault="00E43C93" w:rsidP="00864E26">
            <w:pPr>
              <w:pStyle w:val="ListParagraph"/>
              <w:numPr>
                <w:ilvl w:val="0"/>
                <w:numId w:val="28"/>
              </w:numPr>
            </w:pPr>
            <w:r w:rsidRPr="00864E26">
              <w:rPr>
                <w:rStyle w:val="CodeSampleChar"/>
              </w:rPr>
              <w:t>NotApplicable</w:t>
            </w:r>
            <w:r>
              <w:t xml:space="preserve">: </w:t>
            </w:r>
            <w:r w:rsidRPr="00E43C93">
              <w:t>Channel does not support updates.</w:t>
            </w:r>
          </w:p>
          <w:p w:rsidR="00E43C93" w:rsidRDefault="00E43C93" w:rsidP="00864E26">
            <w:pPr>
              <w:pStyle w:val="ListParagraph"/>
              <w:numPr>
                <w:ilvl w:val="0"/>
                <w:numId w:val="28"/>
              </w:numPr>
            </w:pPr>
            <w:r w:rsidRPr="00864E26">
              <w:rPr>
                <w:rStyle w:val="CodeSampleChar"/>
              </w:rPr>
              <w:t>Extend</w:t>
            </w:r>
            <w:r>
              <w:t xml:space="preserve">: </w:t>
            </w:r>
            <w:r w:rsidRPr="00E43C93">
              <w:t>The advert which was posted is updated and the life of the advert on the job board is extended.</w:t>
            </w:r>
          </w:p>
          <w:p w:rsidR="004452AD" w:rsidRDefault="00E43C93">
            <w:pPr>
              <w:pStyle w:val="ListParagraph"/>
              <w:pPrChange w:id="30" w:author="Andy Hudson" w:date="2016-08-30T10:12:00Z">
                <w:pPr/>
              </w:pPrChange>
            </w:pPr>
            <w:r w:rsidRPr="00864E26">
              <w:rPr>
                <w:rStyle w:val="CodeSampleChar"/>
              </w:rPr>
              <w:t>Replace</w:t>
            </w:r>
            <w:r>
              <w:t xml:space="preserve">: </w:t>
            </w:r>
            <w:r w:rsidRPr="00E43C93">
              <w:t>Generally for feeds whose post duration type is of Explicit Expiry Date. The advert which was posted originally is replaced with a new advert.</w:t>
            </w:r>
          </w:p>
        </w:tc>
      </w:tr>
      <w:tr w:rsidR="007C2B36" w:rsidTr="000C093A">
        <w:tc>
          <w:tcPr>
            <w:tcW w:w="2405" w:type="dxa"/>
          </w:tcPr>
          <w:p w:rsidR="000C093A" w:rsidRDefault="007C2B36" w:rsidP="001752F7">
            <w:r>
              <w:lastRenderedPageBreak/>
              <w:t>ExpiryDeleteBehaviour</w:t>
            </w:r>
          </w:p>
        </w:tc>
        <w:tc>
          <w:tcPr>
            <w:tcW w:w="1701" w:type="dxa"/>
          </w:tcPr>
          <w:p w:rsidR="000C093A" w:rsidRDefault="007C2B36" w:rsidP="001752F7">
            <w:r>
              <w:t>Delete</w:t>
            </w:r>
          </w:p>
        </w:tc>
        <w:tc>
          <w:tcPr>
            <w:tcW w:w="5086" w:type="dxa"/>
          </w:tcPr>
          <w:p w:rsidR="000C093A" w:rsidRDefault="007C2B36" w:rsidP="001752F7">
            <w:pPr>
              <w:rPr>
                <w:ins w:id="31" w:author="Lee Sanderson" w:date="2016-08-24T09:16:00Z"/>
              </w:rPr>
            </w:pPr>
            <w:r>
              <w:t>We want the PE to delete the advert for us automatically when the posting is due to expiry.</w:t>
            </w:r>
          </w:p>
          <w:p w:rsidR="00864E26" w:rsidRDefault="00864E26" w:rsidP="001752F7"/>
          <w:p w:rsidR="00864E26" w:rsidRDefault="00864E26" w:rsidP="001752F7">
            <w:r>
              <w:t>There are two options for ExpiryDeleteBehaviour which are as follows:</w:t>
            </w:r>
          </w:p>
          <w:p w:rsidR="00864E26" w:rsidRDefault="00864E26" w:rsidP="001752F7"/>
          <w:p w:rsidR="00864E26" w:rsidRDefault="00864E26" w:rsidP="007B26EF">
            <w:pPr>
              <w:pStyle w:val="ListParagraph"/>
              <w:numPr>
                <w:ilvl w:val="0"/>
                <w:numId w:val="29"/>
              </w:numPr>
            </w:pPr>
            <w:r w:rsidRPr="007B26EF">
              <w:rPr>
                <w:rStyle w:val="CodeSampleChar"/>
              </w:rPr>
              <w:t>Delete</w:t>
            </w:r>
            <w:r>
              <w:t>: The PE should delete the job from the job board automatically before deleting the vacancy from its internal database.</w:t>
            </w:r>
          </w:p>
          <w:p w:rsidR="003A1208" w:rsidRDefault="00864E26" w:rsidP="007B26EF">
            <w:pPr>
              <w:pStyle w:val="ListParagraph"/>
              <w:numPr>
                <w:ilvl w:val="0"/>
                <w:numId w:val="29"/>
              </w:numPr>
            </w:pPr>
            <w:r w:rsidRPr="007B26EF">
              <w:rPr>
                <w:rStyle w:val="CodeSampleChar"/>
              </w:rPr>
              <w:t>NoAction</w:t>
            </w:r>
            <w:r>
              <w:t>: The PE should delete the vacancy from its internal database without any interaction with the job board itself. This option is preferred if the job board does not support deletes (most likely social media such as Twitter) or if the job board deletes the job posting themselves, and the Delete operation would result in a “job not found” type error.</w:t>
            </w:r>
          </w:p>
          <w:p w:rsidR="00864E26" w:rsidRDefault="00864E26" w:rsidP="00864E26"/>
          <w:p w:rsidR="00864E26" w:rsidRDefault="00864E26" w:rsidP="0009295B">
            <w:r>
              <w:t xml:space="preserve">In respect to Jobserve, a request </w:t>
            </w:r>
            <w:r w:rsidR="0009295B">
              <w:t xml:space="preserve">to remove a job with a non-existent id does return an “Advert not valid” error, so we have to set this to “No Action”. </w:t>
            </w:r>
          </w:p>
          <w:p w:rsidR="0009295B" w:rsidRDefault="0009295B" w:rsidP="0009295B"/>
          <w:p w:rsidR="0009295B" w:rsidRDefault="0009295B" w:rsidP="0009295B">
            <w:r>
              <w:t>The best way to determine this at development time is to write a unit test in either test or production mode and try to delete an advert with an id of “xxx” or another nonsense identifier</w:t>
            </w:r>
            <w:r w:rsidR="00B0573F">
              <w:t xml:space="preserve"> and see what happens.</w:t>
            </w:r>
            <w:ins w:id="32" w:author="Andy Hudson" w:date="2016-08-30T10:34:00Z">
              <w:r w:rsidR="000F27A9">
                <w:t xml:space="preserve"> An example of a unit test can be seen in </w:t>
              </w:r>
            </w:ins>
            <w:ins w:id="33" w:author="Andy Hudson" w:date="2016-08-30T10:37:00Z">
              <w:r w:rsidR="000F27A9">
                <w:fldChar w:fldCharType="begin"/>
              </w:r>
              <w:r w:rsidR="000F27A9">
                <w:instrText xml:space="preserve"> HYPERLINK  \l "_Unit_Test_to" </w:instrText>
              </w:r>
              <w:r w:rsidR="000F27A9">
                <w:fldChar w:fldCharType="separate"/>
              </w:r>
              <w:r w:rsidR="000F27A9" w:rsidRPr="000F27A9">
                <w:rPr>
                  <w:rStyle w:val="Hyperlink"/>
                </w:rPr>
                <w:t>section 9.3.1</w:t>
              </w:r>
              <w:r w:rsidR="000F27A9">
                <w:fldChar w:fldCharType="end"/>
              </w:r>
              <w:r w:rsidR="000F27A9">
                <w:t>.</w:t>
              </w:r>
            </w:ins>
          </w:p>
        </w:tc>
      </w:tr>
      <w:tr w:rsidR="007C2B36" w:rsidTr="000C093A">
        <w:tc>
          <w:tcPr>
            <w:tcW w:w="2405" w:type="dxa"/>
          </w:tcPr>
          <w:p w:rsidR="007C2B36" w:rsidRDefault="007C2B36" w:rsidP="001752F7">
            <w:r>
              <w:t>RequiresAccount</w:t>
            </w:r>
          </w:p>
        </w:tc>
        <w:tc>
          <w:tcPr>
            <w:tcW w:w="1701" w:type="dxa"/>
          </w:tcPr>
          <w:p w:rsidR="007C2B36" w:rsidRDefault="007C2B36" w:rsidP="001752F7">
            <w:r>
              <w:t>True</w:t>
            </w:r>
          </w:p>
        </w:tc>
        <w:tc>
          <w:tcPr>
            <w:tcW w:w="5086" w:type="dxa"/>
          </w:tcPr>
          <w:p w:rsidR="007C2B36" w:rsidRDefault="007C2B36" w:rsidP="001752F7">
            <w:r>
              <w:t>The Jobserve feed requires credentials before we can post to it.</w:t>
            </w:r>
          </w:p>
        </w:tc>
      </w:tr>
      <w:tr w:rsidR="007C2B36" w:rsidTr="000C093A">
        <w:tc>
          <w:tcPr>
            <w:tcW w:w="2405" w:type="dxa"/>
          </w:tcPr>
          <w:p w:rsidR="007C2B36" w:rsidRDefault="007C2B36" w:rsidP="001752F7">
            <w:r>
              <w:t>SupportsAccountVerification</w:t>
            </w:r>
          </w:p>
        </w:tc>
        <w:tc>
          <w:tcPr>
            <w:tcW w:w="1701" w:type="dxa"/>
          </w:tcPr>
          <w:p w:rsidR="007C2B36" w:rsidRDefault="007C2B36" w:rsidP="001752F7">
            <w:r>
              <w:t>True</w:t>
            </w:r>
          </w:p>
        </w:tc>
        <w:tc>
          <w:tcPr>
            <w:tcW w:w="5086" w:type="dxa"/>
          </w:tcPr>
          <w:p w:rsidR="007C2B36" w:rsidRDefault="007C2B36" w:rsidP="001752F7">
            <w:r>
              <w:t>We have already determined if Jobserve can support account verification.</w:t>
            </w:r>
          </w:p>
        </w:tc>
      </w:tr>
      <w:tr w:rsidR="007C2B36" w:rsidTr="000C093A">
        <w:tc>
          <w:tcPr>
            <w:tcW w:w="2405" w:type="dxa"/>
          </w:tcPr>
          <w:p w:rsidR="007C2B36" w:rsidRDefault="007C2B36" w:rsidP="001752F7">
            <w:r>
              <w:t>SupportsGetUrl</w:t>
            </w:r>
          </w:p>
        </w:tc>
        <w:tc>
          <w:tcPr>
            <w:tcW w:w="1701" w:type="dxa"/>
          </w:tcPr>
          <w:p w:rsidR="007C2B36" w:rsidRDefault="007C2B36" w:rsidP="001752F7">
            <w:r>
              <w:t>False</w:t>
            </w:r>
          </w:p>
        </w:tc>
        <w:tc>
          <w:tcPr>
            <w:tcW w:w="5086" w:type="dxa"/>
          </w:tcPr>
          <w:p w:rsidR="007C2B36" w:rsidRDefault="007C2B36" w:rsidP="001752F7">
            <w:r>
              <w:t>The Jobserve specification gives us an example of a response here:</w:t>
            </w:r>
          </w:p>
          <w:p w:rsidR="007C2B36" w:rsidRDefault="007C2B36" w:rsidP="001752F7">
            <w:r>
              <w:rPr>
                <w:noProof/>
                <w:lang w:eastAsia="en-GB"/>
              </w:rPr>
              <w:drawing>
                <wp:inline distT="0" distB="0" distL="0" distR="0" wp14:anchorId="09740F45" wp14:editId="447A77EC">
                  <wp:extent cx="3240405" cy="1119287"/>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5376" cy="1127912"/>
                          </a:xfrm>
                          <a:prstGeom prst="rect">
                            <a:avLst/>
                          </a:prstGeom>
                        </pic:spPr>
                      </pic:pic>
                    </a:graphicData>
                  </a:graphic>
                </wp:inline>
              </w:drawing>
            </w:r>
          </w:p>
          <w:p w:rsidR="007C2B36" w:rsidRDefault="007C2B36" w:rsidP="001752F7">
            <w:r>
              <w:t xml:space="preserve">The response doesn’t supply us with a direct URL of the advert. However, this doesn’t necessarily mean we can’t support GetUrl. </w:t>
            </w:r>
          </w:p>
          <w:p w:rsidR="007C2B36" w:rsidRDefault="007C2B36" w:rsidP="001752F7"/>
          <w:p w:rsidR="007C2B36" w:rsidRDefault="007C2B36" w:rsidP="001752F7">
            <w:r>
              <w:t>Sometimes the Job ID returned can be appended to the end of the URL like so:</w:t>
            </w:r>
          </w:p>
          <w:p w:rsidR="007C2B36" w:rsidRDefault="007C2B36" w:rsidP="001752F7"/>
          <w:p w:rsidR="007C2B36" w:rsidRDefault="006A1D00" w:rsidP="001752F7">
            <w:hyperlink r:id="rId34" w:history="1">
              <w:r w:rsidR="007C2B36" w:rsidRPr="00881B0E">
                <w:rPr>
                  <w:rStyle w:val="Hyperlink"/>
                </w:rPr>
                <w:t>http://www.jobserve.com/jobs/x0146000e85c81</w:t>
              </w:r>
            </w:hyperlink>
            <w:r w:rsidR="007C2B36">
              <w:t xml:space="preserve"> </w:t>
            </w:r>
          </w:p>
          <w:p w:rsidR="007C2B36" w:rsidRDefault="007C2B36" w:rsidP="001752F7"/>
          <w:p w:rsidR="007C2B36" w:rsidRDefault="007C2B36" w:rsidP="001752F7">
            <w:r>
              <w:t>If we can access an advert by simply appending the Job ID to the end of the job board URL, then we should support GetUrl.</w:t>
            </w:r>
          </w:p>
          <w:p w:rsidR="007C2B36" w:rsidRDefault="007C2B36" w:rsidP="001752F7"/>
          <w:p w:rsidR="007C2B36" w:rsidRDefault="007C2B36" w:rsidP="001752F7">
            <w:r>
              <w:t>However, Jobserve URL’s are actually like this:</w:t>
            </w:r>
          </w:p>
          <w:p w:rsidR="007C2B36" w:rsidRDefault="007C2B36" w:rsidP="001752F7"/>
          <w:p w:rsidR="007C2B36" w:rsidRDefault="006A1D00" w:rsidP="001752F7">
            <w:hyperlink r:id="rId35" w:history="1">
              <w:r w:rsidR="007C2B36" w:rsidRPr="00881B0E">
                <w:rPr>
                  <w:rStyle w:val="Hyperlink"/>
                </w:rPr>
                <w:t>http://www.jobserve.com/EpgOs</w:t>
              </w:r>
            </w:hyperlink>
            <w:r w:rsidR="007C2B36">
              <w:t xml:space="preserve"> </w:t>
            </w:r>
          </w:p>
          <w:p w:rsidR="007C2B36" w:rsidRDefault="007C2B36" w:rsidP="001752F7"/>
          <w:p w:rsidR="007C2B36" w:rsidRDefault="007C2B36" w:rsidP="001752F7">
            <w:r>
              <w:t>We have no way of determining this from the job board response, so we have to conclude we cannot support GetUrl in this instance.</w:t>
            </w:r>
          </w:p>
        </w:tc>
      </w:tr>
    </w:tbl>
    <w:p w:rsidR="001752F7" w:rsidRDefault="001752F7" w:rsidP="001752F7"/>
    <w:p w:rsidR="001752F7" w:rsidRPr="001752F7" w:rsidRDefault="001752F7" w:rsidP="001752F7"/>
    <w:p w:rsidR="0051611C" w:rsidRDefault="00FF770E" w:rsidP="0051611C">
      <w:pPr>
        <w:pStyle w:val="Heading2"/>
      </w:pPr>
      <w:bookmarkStart w:id="34" w:name="_Toc460316657"/>
      <w:r>
        <w:t>Mapping Job Board Fields to the PE</w:t>
      </w:r>
      <w:bookmarkEnd w:id="34"/>
    </w:p>
    <w:p w:rsidR="004C65D1" w:rsidRDefault="004C65D1" w:rsidP="004C65D1">
      <w:r>
        <w:t xml:space="preserve">The PE will hold basic information about a vacancy such as </w:t>
      </w:r>
      <w:r w:rsidR="009B5BC9">
        <w:t>(</w:t>
      </w:r>
      <w:r>
        <w:t>but not limited to</w:t>
      </w:r>
      <w:r w:rsidR="009B5BC9">
        <w:t>)</w:t>
      </w:r>
      <w:r>
        <w:t>:</w:t>
      </w:r>
    </w:p>
    <w:p w:rsidR="004C65D1" w:rsidRDefault="004C65D1" w:rsidP="004C65D1">
      <w:pPr>
        <w:pStyle w:val="ListParagraph"/>
        <w:numPr>
          <w:ilvl w:val="0"/>
          <w:numId w:val="13"/>
        </w:numPr>
      </w:pPr>
      <w:r>
        <w:t>Vacancy Type (Permanent, Contract, or Temporary)</w:t>
      </w:r>
    </w:p>
    <w:p w:rsidR="004C65D1" w:rsidRDefault="004C65D1" w:rsidP="004C65D1">
      <w:pPr>
        <w:pStyle w:val="ListParagraph"/>
        <w:numPr>
          <w:ilvl w:val="0"/>
          <w:numId w:val="13"/>
        </w:numPr>
      </w:pPr>
      <w:r>
        <w:t>Working Hours (Full time or part time)</w:t>
      </w:r>
    </w:p>
    <w:p w:rsidR="004C65D1" w:rsidRDefault="004C65D1" w:rsidP="004C65D1">
      <w:pPr>
        <w:pStyle w:val="ListParagraph"/>
        <w:numPr>
          <w:ilvl w:val="0"/>
          <w:numId w:val="13"/>
        </w:numPr>
      </w:pPr>
      <w:r>
        <w:t>Minimum and maximum salary expressed as a double value.</w:t>
      </w:r>
    </w:p>
    <w:p w:rsidR="004C65D1" w:rsidRDefault="004C65D1" w:rsidP="004C65D1">
      <w:pPr>
        <w:pStyle w:val="ListParagraph"/>
        <w:numPr>
          <w:ilvl w:val="0"/>
          <w:numId w:val="13"/>
        </w:numPr>
      </w:pPr>
      <w:r>
        <w:t>Job title</w:t>
      </w:r>
    </w:p>
    <w:p w:rsidR="004C65D1" w:rsidRDefault="004C65D1" w:rsidP="004C65D1">
      <w:pPr>
        <w:pStyle w:val="ListParagraph"/>
        <w:numPr>
          <w:ilvl w:val="0"/>
          <w:numId w:val="13"/>
        </w:numPr>
      </w:pPr>
      <w:r>
        <w:t>Description</w:t>
      </w:r>
    </w:p>
    <w:p w:rsidR="009B5BC9" w:rsidRDefault="009B5BC9" w:rsidP="004C65D1">
      <w:pPr>
        <w:pStyle w:val="ListParagraph"/>
        <w:numPr>
          <w:ilvl w:val="0"/>
          <w:numId w:val="13"/>
        </w:numPr>
      </w:pPr>
      <w:r>
        <w:t>Vacancy reference</w:t>
      </w:r>
    </w:p>
    <w:p w:rsidR="009B5BC9" w:rsidRDefault="009B5BC9" w:rsidP="004C65D1">
      <w:pPr>
        <w:pStyle w:val="ListParagraph"/>
        <w:numPr>
          <w:ilvl w:val="0"/>
          <w:numId w:val="13"/>
        </w:numPr>
      </w:pPr>
      <w:r>
        <w:t>Application URL</w:t>
      </w:r>
    </w:p>
    <w:p w:rsidR="004C65D1" w:rsidRDefault="004C65D1" w:rsidP="004C65D1"/>
    <w:p w:rsidR="004C65D1" w:rsidRDefault="004C65D1" w:rsidP="004C65D1">
      <w:r>
        <w:t xml:space="preserve">This is an example of “common” vacancy data, because all vacancies which are advertised on the internet will </w:t>
      </w:r>
      <w:r w:rsidR="009B5BC9">
        <w:t>always require this data.</w:t>
      </w:r>
    </w:p>
    <w:p w:rsidR="004C65D1" w:rsidRDefault="004C65D1" w:rsidP="004C65D1"/>
    <w:p w:rsidR="00FF770E" w:rsidRDefault="004C65D1" w:rsidP="004C65D1">
      <w:r>
        <w:t xml:space="preserve">But most job boards will usually have a requirement to provide us with a fixed list of options to choose from for particular fields that the PE isn’t aware of. This could be a list of industry sectors or job categories, or a list qualifications. </w:t>
      </w:r>
    </w:p>
    <w:p w:rsidR="00FF770E" w:rsidRDefault="00FF770E" w:rsidP="004C65D1"/>
    <w:p w:rsidR="004C65D1" w:rsidRDefault="004C65D1" w:rsidP="004C65D1">
      <w:r>
        <w:t xml:space="preserve">This type of data is </w:t>
      </w:r>
      <w:r w:rsidR="009B5BC9">
        <w:t>known as “custom” vacancy data, and is data which is specific to the job board only.</w:t>
      </w:r>
    </w:p>
    <w:p w:rsidR="009B5BC9" w:rsidRDefault="009B5BC9" w:rsidP="004C65D1"/>
    <w:p w:rsidR="009B5BC9" w:rsidRDefault="009B5BC9" w:rsidP="004C65D1">
      <w:r>
        <w:t>Getting this information in advance will help us decide which bits of the job feed we can classify as common vacancy data, and which bits of the feed we can consider custom data.</w:t>
      </w:r>
    </w:p>
    <w:p w:rsidR="009B5BC9" w:rsidRDefault="009B5BC9" w:rsidP="004C65D1"/>
    <w:p w:rsidR="00FF770E" w:rsidRDefault="00FF770E" w:rsidP="00FF770E">
      <w:pPr>
        <w:pStyle w:val="Heading3"/>
      </w:pPr>
      <w:bookmarkStart w:id="35" w:name="_Toc460316658"/>
      <w:r>
        <w:t>Mapping Salaries</w:t>
      </w:r>
      <w:bookmarkEnd w:id="35"/>
    </w:p>
    <w:p w:rsidR="00FF770E" w:rsidRDefault="00F7142A" w:rsidP="004C65D1">
      <w:r>
        <w:t>Some job boards require us to send a unique identifier to represent a salary range. Let’s suppose the range of salaries is something like this:</w:t>
      </w:r>
    </w:p>
    <w:p w:rsidR="00F7142A" w:rsidRDefault="00F7142A" w:rsidP="004C65D1"/>
    <w:tbl>
      <w:tblPr>
        <w:tblStyle w:val="TableGrid"/>
        <w:tblW w:w="0" w:type="auto"/>
        <w:tblLook w:val="04A0" w:firstRow="1" w:lastRow="0" w:firstColumn="1" w:lastColumn="0" w:noHBand="0" w:noVBand="1"/>
      </w:tblPr>
      <w:tblGrid>
        <w:gridCol w:w="1555"/>
        <w:gridCol w:w="1701"/>
        <w:gridCol w:w="2551"/>
      </w:tblGrid>
      <w:tr w:rsidR="00F7142A" w:rsidTr="00F7142A">
        <w:tc>
          <w:tcPr>
            <w:tcW w:w="1555" w:type="dxa"/>
          </w:tcPr>
          <w:p w:rsidR="00F7142A" w:rsidRPr="00F7142A" w:rsidRDefault="00F7142A" w:rsidP="004C65D1">
            <w:pPr>
              <w:rPr>
                <w:b/>
              </w:rPr>
            </w:pPr>
            <w:r w:rsidRPr="00F7142A">
              <w:rPr>
                <w:b/>
              </w:rPr>
              <w:t>Salary Id</w:t>
            </w:r>
          </w:p>
        </w:tc>
        <w:tc>
          <w:tcPr>
            <w:tcW w:w="1701" w:type="dxa"/>
          </w:tcPr>
          <w:p w:rsidR="00F7142A" w:rsidRPr="00F7142A" w:rsidRDefault="00F7142A" w:rsidP="004C65D1">
            <w:pPr>
              <w:rPr>
                <w:b/>
              </w:rPr>
            </w:pPr>
            <w:r w:rsidRPr="00F7142A">
              <w:rPr>
                <w:b/>
              </w:rPr>
              <w:t>Min</w:t>
            </w:r>
            <w:r>
              <w:rPr>
                <w:b/>
              </w:rPr>
              <w:t xml:space="preserve"> (per year)</w:t>
            </w:r>
          </w:p>
        </w:tc>
        <w:tc>
          <w:tcPr>
            <w:tcW w:w="2551" w:type="dxa"/>
          </w:tcPr>
          <w:p w:rsidR="00F7142A" w:rsidRPr="00F7142A" w:rsidRDefault="00F7142A" w:rsidP="004C65D1">
            <w:pPr>
              <w:rPr>
                <w:b/>
              </w:rPr>
            </w:pPr>
            <w:r w:rsidRPr="00F7142A">
              <w:rPr>
                <w:b/>
              </w:rPr>
              <w:t>Max</w:t>
            </w:r>
            <w:r>
              <w:rPr>
                <w:b/>
              </w:rPr>
              <w:t xml:space="preserve"> (per year)</w:t>
            </w:r>
          </w:p>
        </w:tc>
      </w:tr>
      <w:tr w:rsidR="00F7142A" w:rsidTr="00F7142A">
        <w:tc>
          <w:tcPr>
            <w:tcW w:w="1555" w:type="dxa"/>
          </w:tcPr>
          <w:p w:rsidR="00F7142A" w:rsidRDefault="00F7142A" w:rsidP="004C65D1">
            <w:r>
              <w:t>1</w:t>
            </w:r>
          </w:p>
        </w:tc>
        <w:tc>
          <w:tcPr>
            <w:tcW w:w="1701" w:type="dxa"/>
          </w:tcPr>
          <w:p w:rsidR="00F7142A" w:rsidRDefault="00F7142A" w:rsidP="004C65D1">
            <w:r>
              <w:t>0k</w:t>
            </w:r>
          </w:p>
        </w:tc>
        <w:tc>
          <w:tcPr>
            <w:tcW w:w="2551" w:type="dxa"/>
          </w:tcPr>
          <w:p w:rsidR="00F7142A" w:rsidRDefault="00F7142A" w:rsidP="004C65D1">
            <w:r>
              <w:t>10k</w:t>
            </w:r>
          </w:p>
        </w:tc>
      </w:tr>
      <w:tr w:rsidR="00F7142A" w:rsidTr="00F7142A">
        <w:tc>
          <w:tcPr>
            <w:tcW w:w="1555" w:type="dxa"/>
          </w:tcPr>
          <w:p w:rsidR="00F7142A" w:rsidRDefault="00F7142A" w:rsidP="004C65D1">
            <w:r>
              <w:t>2</w:t>
            </w:r>
          </w:p>
        </w:tc>
        <w:tc>
          <w:tcPr>
            <w:tcW w:w="1701" w:type="dxa"/>
          </w:tcPr>
          <w:p w:rsidR="00F7142A" w:rsidRDefault="00F7142A" w:rsidP="004C65D1">
            <w:r>
              <w:t>10k</w:t>
            </w:r>
          </w:p>
        </w:tc>
        <w:tc>
          <w:tcPr>
            <w:tcW w:w="2551" w:type="dxa"/>
          </w:tcPr>
          <w:p w:rsidR="00F7142A" w:rsidRDefault="00F7142A" w:rsidP="004C65D1">
            <w:r>
              <w:t>20k</w:t>
            </w:r>
          </w:p>
        </w:tc>
      </w:tr>
      <w:tr w:rsidR="00F7142A" w:rsidTr="00F7142A">
        <w:tc>
          <w:tcPr>
            <w:tcW w:w="1555" w:type="dxa"/>
          </w:tcPr>
          <w:p w:rsidR="00F7142A" w:rsidRDefault="00F7142A" w:rsidP="004C65D1">
            <w:r>
              <w:t>3</w:t>
            </w:r>
          </w:p>
        </w:tc>
        <w:tc>
          <w:tcPr>
            <w:tcW w:w="1701" w:type="dxa"/>
          </w:tcPr>
          <w:p w:rsidR="00F7142A" w:rsidRDefault="00F7142A" w:rsidP="004C65D1">
            <w:r>
              <w:t>20k</w:t>
            </w:r>
          </w:p>
        </w:tc>
        <w:tc>
          <w:tcPr>
            <w:tcW w:w="2551" w:type="dxa"/>
          </w:tcPr>
          <w:p w:rsidR="00F7142A" w:rsidRDefault="00F7142A" w:rsidP="004C65D1">
            <w:r>
              <w:t>30k</w:t>
            </w:r>
          </w:p>
        </w:tc>
      </w:tr>
      <w:tr w:rsidR="00F7142A" w:rsidTr="00F7142A">
        <w:tc>
          <w:tcPr>
            <w:tcW w:w="1555" w:type="dxa"/>
          </w:tcPr>
          <w:p w:rsidR="00F7142A" w:rsidRDefault="00F7142A" w:rsidP="004C65D1">
            <w:r>
              <w:t>4</w:t>
            </w:r>
          </w:p>
        </w:tc>
        <w:tc>
          <w:tcPr>
            <w:tcW w:w="1701" w:type="dxa"/>
          </w:tcPr>
          <w:p w:rsidR="00F7142A" w:rsidRDefault="00F7142A" w:rsidP="004C65D1">
            <w:r>
              <w:t>30k</w:t>
            </w:r>
          </w:p>
        </w:tc>
        <w:tc>
          <w:tcPr>
            <w:tcW w:w="2551" w:type="dxa"/>
          </w:tcPr>
          <w:p w:rsidR="00F7142A" w:rsidRDefault="00F7142A" w:rsidP="004C65D1">
            <w:r>
              <w:t>40k</w:t>
            </w:r>
          </w:p>
        </w:tc>
      </w:tr>
      <w:tr w:rsidR="00F7142A" w:rsidTr="00F7142A">
        <w:tc>
          <w:tcPr>
            <w:tcW w:w="1555" w:type="dxa"/>
          </w:tcPr>
          <w:p w:rsidR="00F7142A" w:rsidRDefault="00F7142A" w:rsidP="004C65D1">
            <w:r>
              <w:t>5</w:t>
            </w:r>
          </w:p>
        </w:tc>
        <w:tc>
          <w:tcPr>
            <w:tcW w:w="1701" w:type="dxa"/>
          </w:tcPr>
          <w:p w:rsidR="00F7142A" w:rsidRDefault="00F7142A" w:rsidP="004C65D1">
            <w:r>
              <w:t>40k</w:t>
            </w:r>
          </w:p>
        </w:tc>
        <w:tc>
          <w:tcPr>
            <w:tcW w:w="2551" w:type="dxa"/>
          </w:tcPr>
          <w:p w:rsidR="00F7142A" w:rsidRDefault="00F7142A" w:rsidP="004C65D1">
            <w:r>
              <w:t>50k</w:t>
            </w:r>
          </w:p>
        </w:tc>
      </w:tr>
      <w:tr w:rsidR="00F7142A" w:rsidTr="00F7142A">
        <w:tc>
          <w:tcPr>
            <w:tcW w:w="1555" w:type="dxa"/>
          </w:tcPr>
          <w:p w:rsidR="00F7142A" w:rsidRDefault="00F7142A" w:rsidP="004C65D1">
            <w:r>
              <w:t>6</w:t>
            </w:r>
          </w:p>
        </w:tc>
        <w:tc>
          <w:tcPr>
            <w:tcW w:w="1701" w:type="dxa"/>
          </w:tcPr>
          <w:p w:rsidR="00F7142A" w:rsidRDefault="00F7142A" w:rsidP="004C65D1">
            <w:r>
              <w:t>50k</w:t>
            </w:r>
          </w:p>
        </w:tc>
        <w:tc>
          <w:tcPr>
            <w:tcW w:w="2551" w:type="dxa"/>
          </w:tcPr>
          <w:p w:rsidR="00F7142A" w:rsidRDefault="00F7142A" w:rsidP="004C65D1">
            <w:r>
              <w:t>999,999</w:t>
            </w:r>
          </w:p>
        </w:tc>
      </w:tr>
    </w:tbl>
    <w:p w:rsidR="00F7142A" w:rsidRDefault="00F7142A" w:rsidP="004C65D1"/>
    <w:p w:rsidR="00FF770E" w:rsidRDefault="00257E67" w:rsidP="004C65D1">
      <w:r>
        <w:t>It’s reasonable to hard code these values as salaries do not change very often. We could represent one of these salary ranges in a class like so:</w:t>
      </w:r>
    </w:p>
    <w:p w:rsidR="00257E67" w:rsidRDefault="00257E67" w:rsidP="004C65D1"/>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bookmarkStart w:id="36" w:name="OLE_LINK7"/>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class</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lastRenderedPageBreak/>
        <w:t>{</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int</w:t>
      </w:r>
      <w:r w:rsidRPr="00257E67">
        <w:rPr>
          <w:rFonts w:ascii="Consolas" w:hAnsi="Consolas" w:cs="Consolas"/>
          <w:color w:val="000000"/>
          <w:szCs w:val="15"/>
          <w:highlight w:val="white"/>
          <w:lang w:eastAsia="en-GB"/>
        </w:rPr>
        <w:t xml:space="preserve"> SalaryId { </w:t>
      </w:r>
      <w:r w:rsidRPr="00257E67">
        <w:rPr>
          <w:rFonts w:ascii="Consolas" w:hAnsi="Consolas" w:cs="Consolas"/>
          <w:color w:val="0000FF"/>
          <w:szCs w:val="15"/>
          <w:highlight w:val="white"/>
          <w:lang w:eastAsia="en-GB"/>
        </w:rPr>
        <w:t>get</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set</w:t>
      </w:r>
      <w:r w:rsidRPr="00257E67">
        <w:rPr>
          <w:rFonts w:ascii="Consolas" w:hAnsi="Consolas" w:cs="Consolas"/>
          <w:color w:val="000000"/>
          <w:szCs w:val="15"/>
          <w:highlight w:val="white"/>
          <w:lang w:eastAsia="en-GB"/>
        </w:rPr>
        <w:t>;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double</w:t>
      </w:r>
      <w:r w:rsidRPr="00257E67">
        <w:rPr>
          <w:rFonts w:ascii="Consolas" w:hAnsi="Consolas" w:cs="Consolas"/>
          <w:color w:val="000000"/>
          <w:szCs w:val="15"/>
          <w:highlight w:val="white"/>
          <w:lang w:eastAsia="en-GB"/>
        </w:rPr>
        <w:t xml:space="preserve"> LowerRange { </w:t>
      </w:r>
      <w:r w:rsidRPr="00257E67">
        <w:rPr>
          <w:rFonts w:ascii="Consolas" w:hAnsi="Consolas" w:cs="Consolas"/>
          <w:color w:val="0000FF"/>
          <w:szCs w:val="15"/>
          <w:highlight w:val="white"/>
          <w:lang w:eastAsia="en-GB"/>
        </w:rPr>
        <w:t>get</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set</w:t>
      </w:r>
      <w:r w:rsidRPr="00257E67">
        <w:rPr>
          <w:rFonts w:ascii="Consolas" w:hAnsi="Consolas" w:cs="Consolas"/>
          <w:color w:val="000000"/>
          <w:szCs w:val="15"/>
          <w:highlight w:val="white"/>
          <w:lang w:eastAsia="en-GB"/>
        </w:rPr>
        <w:t>;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double</w:t>
      </w:r>
      <w:r w:rsidRPr="00257E67">
        <w:rPr>
          <w:rFonts w:ascii="Consolas" w:hAnsi="Consolas" w:cs="Consolas"/>
          <w:color w:val="000000"/>
          <w:szCs w:val="15"/>
          <w:highlight w:val="white"/>
          <w:lang w:eastAsia="en-GB"/>
        </w:rPr>
        <w:t xml:space="preserve"> HigherRange { </w:t>
      </w:r>
      <w:r w:rsidRPr="00257E67">
        <w:rPr>
          <w:rFonts w:ascii="Consolas" w:hAnsi="Consolas" w:cs="Consolas"/>
          <w:color w:val="0000FF"/>
          <w:szCs w:val="15"/>
          <w:highlight w:val="white"/>
          <w:lang w:eastAsia="en-GB"/>
        </w:rPr>
        <w:t>get</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set</w:t>
      </w:r>
      <w:r w:rsidRPr="00257E67">
        <w:rPr>
          <w:rFonts w:ascii="Consolas" w:hAnsi="Consolas" w:cs="Consolas"/>
          <w:color w:val="000000"/>
          <w:szCs w:val="15"/>
          <w:highlight w:val="white"/>
          <w:lang w:eastAsia="en-GB"/>
        </w:rPr>
        <w:t>; }</w:t>
      </w:r>
    </w:p>
    <w:p w:rsidR="00257E67" w:rsidRDefault="00257E67" w:rsidP="00257E67">
      <w:pPr>
        <w:rPr>
          <w:rFonts w:ascii="Consolas" w:hAnsi="Consolas" w:cs="Consolas"/>
          <w:color w:val="000000"/>
          <w:szCs w:val="15"/>
          <w:lang w:eastAsia="en-GB"/>
        </w:rPr>
      </w:pPr>
      <w:r w:rsidRPr="00257E67">
        <w:rPr>
          <w:rFonts w:ascii="Consolas" w:hAnsi="Consolas" w:cs="Consolas"/>
          <w:color w:val="000000"/>
          <w:szCs w:val="15"/>
          <w:highlight w:val="white"/>
          <w:lang w:eastAsia="en-GB"/>
        </w:rPr>
        <w:t>}</w:t>
      </w:r>
    </w:p>
    <w:bookmarkEnd w:id="36"/>
    <w:p w:rsidR="00257E67" w:rsidRDefault="00257E67" w:rsidP="00257E67">
      <w:pPr>
        <w:rPr>
          <w:rFonts w:ascii="Consolas" w:hAnsi="Consolas" w:cs="Consolas"/>
          <w:color w:val="000000"/>
          <w:szCs w:val="15"/>
          <w:lang w:eastAsia="en-GB"/>
        </w:rPr>
      </w:pPr>
    </w:p>
    <w:p w:rsidR="00257E67" w:rsidRDefault="00257E67" w:rsidP="00257E67">
      <w:pPr>
        <w:rPr>
          <w:lang w:eastAsia="en-GB"/>
        </w:rPr>
      </w:pPr>
      <w:r>
        <w:rPr>
          <w:lang w:eastAsia="en-GB"/>
        </w:rPr>
        <w:t>Then we could populate a list of salary ranges like so:</w:t>
      </w:r>
    </w:p>
    <w:p w:rsidR="00257E67" w:rsidRPr="00257E67" w:rsidRDefault="00257E67" w:rsidP="00257E67">
      <w:pPr>
        <w:rPr>
          <w:rFonts w:ascii="Consolas" w:hAnsi="Consolas" w:cs="Consolas"/>
          <w:color w:val="000000"/>
          <w:szCs w:val="15"/>
          <w:lang w:eastAsia="en-GB"/>
        </w:rPr>
      </w:pPr>
      <w:r w:rsidRPr="00257E67">
        <w:rPr>
          <w:rFonts w:ascii="Consolas" w:hAnsi="Consolas" w:cs="Consolas"/>
          <w:color w:val="0000FF"/>
          <w:szCs w:val="15"/>
          <w:highlight w:val="white"/>
          <w:lang w:eastAsia="en-GB"/>
        </w:rPr>
        <w:t>private</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List</w:t>
      </w:r>
      <w:r w:rsidRPr="00257E67">
        <w:rPr>
          <w:rFonts w:ascii="Consolas" w:hAnsi="Consolas" w:cs="Consolas"/>
          <w:color w:val="000000"/>
          <w:szCs w:val="15"/>
          <w:highlight w:val="white"/>
          <w:lang w:eastAsia="en-GB"/>
        </w:rPr>
        <w:t>&lt;</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&gt; salaryRanges;</w:t>
      </w:r>
    </w:p>
    <w:p w:rsidR="00257E67" w:rsidRPr="00257E67" w:rsidRDefault="00257E67" w:rsidP="00257E67">
      <w:pPr>
        <w:rPr>
          <w:rFonts w:ascii="Consolas" w:hAnsi="Consolas" w:cs="Consolas"/>
          <w:color w:val="000000"/>
          <w:szCs w:val="15"/>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bookmarkStart w:id="37" w:name="OLE_LINK6"/>
      <w:r w:rsidRPr="00257E67">
        <w:rPr>
          <w:rFonts w:ascii="Consolas" w:hAnsi="Consolas" w:cs="Consolas"/>
          <w:color w:val="000000"/>
          <w:szCs w:val="15"/>
          <w:highlight w:val="white"/>
          <w:lang w:eastAsia="en-GB"/>
        </w:rPr>
        <w:t xml:space="preserve">salaryRanges = </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List</w:t>
      </w:r>
      <w:r w:rsidRPr="00257E67">
        <w:rPr>
          <w:rFonts w:ascii="Consolas" w:hAnsi="Consolas" w:cs="Consolas"/>
          <w:color w:val="000000"/>
          <w:szCs w:val="15"/>
          <w:highlight w:val="white"/>
          <w:lang w:eastAsia="en-GB"/>
        </w:rPr>
        <w:t>&lt;</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&gt;();</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1, LowerRange = 0, HigherRange = 10000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2, LowerRange = 10000, HigherRange = 20000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3, LowerRange = 20000, HigherRange = 30000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4, LowerRange = 30000, HigherRange = 40000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5, LowerRange = 40000, HigherRange = 50000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rPr>
          <w:sz w:val="22"/>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6, LowerRange = 50000, HigherRange = 999999 });</w:t>
      </w:r>
    </w:p>
    <w:bookmarkEnd w:id="37"/>
    <w:p w:rsidR="00257E67" w:rsidRDefault="00257E67" w:rsidP="00257E67">
      <w:pPr>
        <w:rPr>
          <w:sz w:val="22"/>
        </w:rPr>
      </w:pPr>
    </w:p>
    <w:p w:rsidR="00257E67" w:rsidRDefault="00257E67" w:rsidP="00257E67">
      <w:r>
        <w:t>A simple LINQ query can pull out the relevant salary Id we need to send to the job board:</w:t>
      </w:r>
    </w:p>
    <w:p w:rsidR="00257E67" w:rsidRDefault="00257E67" w:rsidP="00257E67"/>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2B91AF"/>
          <w:szCs w:val="15"/>
          <w:highlight w:val="white"/>
          <w:lang w:eastAsia="en-GB"/>
        </w:rPr>
        <w:t>JobserveContent</w:t>
      </w:r>
      <w:r w:rsidRPr="00257E67">
        <w:rPr>
          <w:rFonts w:ascii="Consolas" w:hAnsi="Consolas" w:cs="Consolas"/>
          <w:color w:val="000000"/>
          <w:szCs w:val="15"/>
          <w:highlight w:val="white"/>
          <w:lang w:eastAsia="en-GB"/>
        </w:rPr>
        <w:t xml:space="preserve"> content = </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JobserveContent</w:t>
      </w:r>
      <w:r w:rsidRPr="00257E67">
        <w:rPr>
          <w:rFonts w:ascii="Consolas" w:hAnsi="Consolas" w:cs="Consolas"/>
          <w:color w:val="000000"/>
          <w:szCs w:val="15"/>
          <w:highlight w:val="white"/>
          <w:lang w:eastAsia="en-GB"/>
        </w:rPr>
        <w:t>();</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content.Vacancy.MinSalary = 28000;</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content.Vacancy.MaxSalary = 32000;</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FF"/>
          <w:szCs w:val="15"/>
          <w:highlight w:val="white"/>
          <w:lang w:eastAsia="en-GB"/>
        </w:rPr>
        <w:t>float</w:t>
      </w:r>
      <w:r w:rsidRPr="00257E67">
        <w:rPr>
          <w:rFonts w:ascii="Consolas" w:hAnsi="Consolas" w:cs="Consolas"/>
          <w:color w:val="000000"/>
          <w:szCs w:val="15"/>
          <w:highlight w:val="white"/>
          <w:lang w:eastAsia="en-GB"/>
        </w:rPr>
        <w:t xml:space="preserve"> minSalary = (</w:t>
      </w:r>
      <w:r w:rsidRPr="00257E67">
        <w:rPr>
          <w:rFonts w:ascii="Consolas" w:hAnsi="Consolas" w:cs="Consolas"/>
          <w:color w:val="0000FF"/>
          <w:szCs w:val="15"/>
          <w:highlight w:val="white"/>
          <w:lang w:eastAsia="en-GB"/>
        </w:rPr>
        <w:t>float</w:t>
      </w:r>
      <w:r w:rsidRPr="00257E67">
        <w:rPr>
          <w:rFonts w:ascii="Consolas" w:hAnsi="Consolas" w:cs="Consolas"/>
          <w:color w:val="000000"/>
          <w:szCs w:val="15"/>
          <w:highlight w:val="white"/>
          <w:lang w:eastAsia="en-GB"/>
        </w:rPr>
        <w:t>)content.Vacancy.MinSalary;</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bookmarkStart w:id="38" w:name="OLE_LINK8"/>
      <w:bookmarkStart w:id="39" w:name="OLE_LINK9"/>
      <w:r w:rsidRPr="00257E67">
        <w:rPr>
          <w:rFonts w:ascii="Consolas" w:hAnsi="Consolas" w:cs="Consolas"/>
          <w:color w:val="0000FF"/>
          <w:szCs w:val="15"/>
          <w:highlight w:val="white"/>
          <w:lang w:eastAsia="en-GB"/>
        </w:rPr>
        <w:t>int</w:t>
      </w:r>
      <w:r w:rsidRPr="00257E67">
        <w:rPr>
          <w:rFonts w:ascii="Consolas" w:hAnsi="Consolas" w:cs="Consolas"/>
          <w:color w:val="000000"/>
          <w:szCs w:val="15"/>
          <w:highlight w:val="white"/>
          <w:lang w:eastAsia="en-GB"/>
        </w:rPr>
        <w:t xml:space="preserve"> selectedSalaryId = salaryRanges.Where(x =&gt; x.LowerRange &lt;= minSalary &amp;&amp; x.HigherRange &gt;= minSalary).Select(r =&gt; r.SalaryId).FirstOrDefault();</w:t>
      </w:r>
    </w:p>
    <w:bookmarkEnd w:id="38"/>
    <w:bookmarkEnd w:id="39"/>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rPr>
          <w:sz w:val="22"/>
        </w:rPr>
      </w:pPr>
      <w:r w:rsidRPr="00257E67">
        <w:rPr>
          <w:rFonts w:ascii="Consolas" w:hAnsi="Consolas" w:cs="Consolas"/>
          <w:color w:val="2B91AF"/>
          <w:szCs w:val="15"/>
          <w:highlight w:val="white"/>
          <w:lang w:eastAsia="en-GB"/>
        </w:rPr>
        <w:t>Assert</w:t>
      </w:r>
      <w:r w:rsidRPr="00257E67">
        <w:rPr>
          <w:rFonts w:ascii="Consolas" w:hAnsi="Consolas" w:cs="Consolas"/>
          <w:color w:val="000000"/>
          <w:szCs w:val="15"/>
          <w:highlight w:val="white"/>
          <w:lang w:eastAsia="en-GB"/>
        </w:rPr>
        <w:t>.AreEqual(3, selectedSalaryId);</w:t>
      </w:r>
    </w:p>
    <w:p w:rsidR="00257E67" w:rsidRDefault="00257E67" w:rsidP="00257E67">
      <w:pPr>
        <w:rPr>
          <w:sz w:val="22"/>
        </w:rPr>
      </w:pPr>
    </w:p>
    <w:p w:rsidR="003A1208" w:rsidRPr="009F3B22" w:rsidRDefault="009F3B22" w:rsidP="009F3B22">
      <w:r w:rsidRPr="009F3B22">
        <w:t xml:space="preserve">If a boundary salary is chosen </w:t>
      </w:r>
      <w:r>
        <w:t>(such as £10,000) then the first lower range of the list will be returned.</w:t>
      </w:r>
    </w:p>
    <w:p w:rsidR="003A1208" w:rsidRPr="00257E67" w:rsidRDefault="003A1208" w:rsidP="00257E67">
      <w:pPr>
        <w:rPr>
          <w:sz w:val="22"/>
        </w:rPr>
      </w:pPr>
    </w:p>
    <w:p w:rsidR="009B5BC9" w:rsidRDefault="009B5BC9" w:rsidP="009B5BC9">
      <w:pPr>
        <w:pStyle w:val="Heading3"/>
      </w:pPr>
      <w:bookmarkStart w:id="40" w:name="_Toc460316659"/>
      <w:r>
        <w:t>Mapping Vacancy Type</w:t>
      </w:r>
      <w:bookmarkEnd w:id="40"/>
    </w:p>
    <w:p w:rsidR="009B5BC9" w:rsidRDefault="009B5BC9" w:rsidP="009B5BC9">
      <w:r>
        <w:t xml:space="preserve">The PE supports three types of vacancies as defined by the </w:t>
      </w:r>
      <w:r w:rsidRPr="00E90AA9">
        <w:rPr>
          <w:rFonts w:ascii="Consolas" w:hAnsi="Consolas" w:cs="Consolas"/>
          <w:color w:val="2B91AF"/>
          <w:szCs w:val="15"/>
          <w:highlight w:val="white"/>
          <w:lang w:eastAsia="en-GB"/>
        </w:rPr>
        <w:t>VacancyType</w:t>
      </w:r>
      <w:r w:rsidRPr="00E90AA9">
        <w:rPr>
          <w:sz w:val="22"/>
        </w:rPr>
        <w:t xml:space="preserve"> </w:t>
      </w:r>
      <w:r>
        <w:t xml:space="preserve">enumeration: Permanent, Temporary </w:t>
      </w:r>
      <w:r w:rsidR="00BA365A">
        <w:t>and Contract. What about job boards that support options in addition to this? It’s not uncommon for a job board to offer a vacancy type such as:</w:t>
      </w:r>
    </w:p>
    <w:p w:rsidR="00BA365A" w:rsidRDefault="00BA365A" w:rsidP="009B5BC9"/>
    <w:p w:rsidR="00BA365A" w:rsidRDefault="00BA365A" w:rsidP="00BA365A">
      <w:pPr>
        <w:pStyle w:val="ListParagraph"/>
        <w:numPr>
          <w:ilvl w:val="0"/>
          <w:numId w:val="14"/>
        </w:numPr>
      </w:pPr>
      <w:r>
        <w:t xml:space="preserve">Internment </w:t>
      </w:r>
    </w:p>
    <w:p w:rsidR="00BA365A" w:rsidRDefault="00BA365A" w:rsidP="00BA365A">
      <w:pPr>
        <w:pStyle w:val="ListParagraph"/>
        <w:numPr>
          <w:ilvl w:val="0"/>
          <w:numId w:val="14"/>
        </w:numPr>
      </w:pPr>
      <w:r>
        <w:t>Apprenticeship</w:t>
      </w:r>
    </w:p>
    <w:p w:rsidR="00BA365A" w:rsidRDefault="00BA365A" w:rsidP="00BA365A"/>
    <w:p w:rsidR="00BA365A" w:rsidRDefault="00BA365A" w:rsidP="00BA365A">
      <w:r>
        <w:t xml:space="preserve">The PE does not natively support these vacancy types. In this case, we should treat each of these as custom vacancy options which would override </w:t>
      </w:r>
      <w:r w:rsidR="00BD5D08">
        <w:t>any selection of vacancy types.</w:t>
      </w:r>
    </w:p>
    <w:p w:rsidR="00C76666" w:rsidRDefault="00C76666" w:rsidP="00BA365A">
      <w:pPr>
        <w:rPr>
          <w:ins w:id="41" w:author="Lee Sanderson" w:date="2016-08-24T09:30:00Z"/>
        </w:rPr>
      </w:pPr>
    </w:p>
    <w:p w:rsidR="004B30AB" w:rsidRDefault="004B30AB" w:rsidP="00BA365A">
      <w:pPr>
        <w:rPr>
          <w:ins w:id="42" w:author="Lee Sanderson" w:date="2016-08-24T09:30:00Z"/>
        </w:rPr>
      </w:pPr>
      <w:ins w:id="43" w:author="Lee Sanderson" w:date="2016-08-24T09:30:00Z">
        <w:r>
          <w:t>I am not clear how this would work. Can you provide an additional example?</w:t>
        </w:r>
      </w:ins>
    </w:p>
    <w:p w:rsidR="004B30AB" w:rsidRDefault="004B30AB" w:rsidP="00BA365A"/>
    <w:p w:rsidR="00C76666" w:rsidRDefault="00C76666" w:rsidP="00BA365A">
      <w:r>
        <w:t xml:space="preserve">More information can be found in the </w:t>
      </w:r>
      <w:hyperlink r:id="rId36" w:history="1">
        <w:r w:rsidRPr="00161FF8">
          <w:rPr>
            <w:rStyle w:val="Hyperlink"/>
          </w:rPr>
          <w:t>PEChannelDeveloperGuide.docx</w:t>
        </w:r>
      </w:hyperlink>
      <w:r>
        <w:t xml:space="preserve"> in section 3.5.1.</w:t>
      </w:r>
    </w:p>
    <w:p w:rsidR="009B5BC9" w:rsidRDefault="009B5BC9" w:rsidP="009B5BC9"/>
    <w:p w:rsidR="009B5BC9" w:rsidRDefault="009B5BC9" w:rsidP="00EF29B5">
      <w:pPr>
        <w:pStyle w:val="Heading4"/>
      </w:pPr>
      <w:r>
        <w:t xml:space="preserve">Our Example: </w:t>
      </w:r>
      <w:r w:rsidR="00BD5D08">
        <w:t>Jobserve</w:t>
      </w:r>
      <w:r>
        <w:t xml:space="preserve"> Vacancy Types</w:t>
      </w:r>
    </w:p>
    <w:p w:rsidR="00BD5D08" w:rsidRDefault="00BD5D08" w:rsidP="009B5BC9">
      <w:r>
        <w:rPr>
          <w:noProof/>
          <w:lang w:eastAsia="en-GB"/>
        </w:rPr>
        <w:drawing>
          <wp:inline distT="0" distB="0" distL="0" distR="0" wp14:anchorId="295778DE" wp14:editId="1BC4B837">
            <wp:extent cx="5843270" cy="35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3270" cy="357505"/>
                    </a:xfrm>
                    <a:prstGeom prst="rect">
                      <a:avLst/>
                    </a:prstGeom>
                  </pic:spPr>
                </pic:pic>
              </a:graphicData>
            </a:graphic>
          </wp:inline>
        </w:drawing>
      </w:r>
    </w:p>
    <w:p w:rsidR="00BD5D08" w:rsidRDefault="00BD5D08" w:rsidP="009B5BC9"/>
    <w:p w:rsidR="00E34CAC" w:rsidRDefault="00BD5D08" w:rsidP="009B5BC9">
      <w:r>
        <w:t xml:space="preserve">According to the Jobserve specification, we can either have Permanent, or Contract, or both. </w:t>
      </w:r>
      <w:r w:rsidR="00E34CAC">
        <w:t>The PE understands that vacancies can natively be any of the following as defined by the Kaonix.PE.API.Channels.Vacancies.VacancyType enumeration:</w:t>
      </w:r>
    </w:p>
    <w:p w:rsidR="00E34CAC" w:rsidRDefault="00E34CAC" w:rsidP="00E34CAC">
      <w:pPr>
        <w:pStyle w:val="ListParagraph"/>
        <w:numPr>
          <w:ilvl w:val="0"/>
          <w:numId w:val="22"/>
        </w:numPr>
      </w:pPr>
      <w:r>
        <w:t>Perm (Displayed as “Permanent”)</w:t>
      </w:r>
    </w:p>
    <w:p w:rsidR="00E34CAC" w:rsidRDefault="00E34CAC" w:rsidP="00E34CAC">
      <w:pPr>
        <w:pStyle w:val="ListParagraph"/>
        <w:numPr>
          <w:ilvl w:val="0"/>
          <w:numId w:val="22"/>
        </w:numPr>
      </w:pPr>
      <w:r>
        <w:t>Temp (Displayed as “Temporary”)</w:t>
      </w:r>
    </w:p>
    <w:p w:rsidR="00E34CAC" w:rsidRDefault="00E34CAC" w:rsidP="00E34CAC">
      <w:pPr>
        <w:pStyle w:val="ListParagraph"/>
        <w:numPr>
          <w:ilvl w:val="0"/>
          <w:numId w:val="22"/>
        </w:numPr>
      </w:pPr>
      <w:r>
        <w:t>Contract (Displayed as “Contract”)</w:t>
      </w:r>
    </w:p>
    <w:p w:rsidR="00E34CAC" w:rsidRDefault="00E34CAC" w:rsidP="00E34CAC"/>
    <w:p w:rsidR="00E34CAC" w:rsidRDefault="00E34CAC" w:rsidP="00E34CAC">
      <w:r>
        <w:t>But it doesn’t understand how a vacancy can be both permanent and contract, and Jobserve doesn’t understand the notion of a temporary vacancy. In this case, we will write a method to control the mapping like so:</w:t>
      </w:r>
    </w:p>
    <w:p w:rsidR="00E34CAC" w:rsidRDefault="00E34CAC" w:rsidP="00E34CAC"/>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FF"/>
          <w:szCs w:val="15"/>
          <w:highlight w:val="white"/>
          <w:lang w:eastAsia="en-GB"/>
        </w:rPr>
        <w:t>private</w:t>
      </w: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char</w:t>
      </w:r>
      <w:r w:rsidRPr="00B67234">
        <w:rPr>
          <w:rFonts w:ascii="Consolas" w:hAnsi="Consolas" w:cs="Consolas"/>
          <w:color w:val="000000"/>
          <w:szCs w:val="15"/>
          <w:highlight w:val="white"/>
          <w:lang w:eastAsia="en-GB"/>
        </w:rPr>
        <w:t xml:space="preserve"> GetJobType()</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if</w:t>
      </w:r>
      <w:r w:rsidRPr="00B67234">
        <w:rPr>
          <w:rFonts w:ascii="Consolas" w:hAnsi="Consolas" w:cs="Consolas"/>
          <w:color w:val="000000"/>
          <w:szCs w:val="15"/>
          <w:highlight w:val="white"/>
          <w:lang w:eastAsia="en-GB"/>
        </w:rPr>
        <w:t xml:space="preserve"> (customData.PermanentAndContract)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.Both;</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switch</w:t>
      </w:r>
      <w:r w:rsidRPr="00B67234">
        <w:rPr>
          <w:rFonts w:ascii="Consolas" w:hAnsi="Consolas" w:cs="Consolas"/>
          <w:color w:val="000000"/>
          <w:szCs w:val="15"/>
          <w:highlight w:val="white"/>
          <w:lang w:eastAsia="en-GB"/>
        </w:rPr>
        <w:t xml:space="preserve"> (vacancyData.VacancyType)</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case</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VacancyType</w:t>
      </w:r>
      <w:r w:rsidRPr="00B67234">
        <w:rPr>
          <w:rFonts w:ascii="Consolas" w:hAnsi="Consolas" w:cs="Consolas"/>
          <w:color w:val="000000"/>
          <w:szCs w:val="15"/>
          <w:highlight w:val="white"/>
          <w:lang w:eastAsia="en-GB"/>
        </w:rPr>
        <w:t>.Perm:</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.Permanent;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case</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VacancyType</w:t>
      </w:r>
      <w:r w:rsidRPr="00B67234">
        <w:rPr>
          <w:rFonts w:ascii="Consolas" w:hAnsi="Consolas" w:cs="Consolas"/>
          <w:color w:val="000000"/>
          <w:szCs w:val="15"/>
          <w:highlight w:val="white"/>
          <w:lang w:eastAsia="en-GB"/>
        </w:rPr>
        <w:t>.Contract: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case</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VacancyType</w:t>
      </w:r>
      <w:r w:rsidRPr="00B67234">
        <w:rPr>
          <w:rFonts w:ascii="Consolas" w:hAnsi="Consolas" w:cs="Consolas"/>
          <w:color w:val="000000"/>
          <w:szCs w:val="15"/>
          <w:highlight w:val="white"/>
          <w:lang w:eastAsia="en-GB"/>
        </w:rPr>
        <w:t>.Temp:</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default</w:t>
      </w:r>
      <w:r w:rsidRPr="00B67234">
        <w:rPr>
          <w:rFonts w:ascii="Consolas" w:hAnsi="Consolas" w:cs="Consolas"/>
          <w:color w:val="000000"/>
          <w:szCs w:val="15"/>
          <w:highlight w:val="white"/>
          <w:lang w:eastAsia="en-GB"/>
        </w:rPr>
        <w: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 xml:space="preserve">.Both; </w:t>
      </w:r>
      <w:r w:rsidRPr="00B67234">
        <w:rPr>
          <w:rFonts w:ascii="Consolas" w:hAnsi="Consolas" w:cs="Consolas"/>
          <w:color w:val="008000"/>
          <w:szCs w:val="15"/>
          <w:highlight w:val="white"/>
          <w:lang w:eastAsia="en-GB"/>
        </w:rPr>
        <w:t>// required to satisfy compiler so method has return statement for all possibilities</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D5D08" w:rsidRDefault="00B67234" w:rsidP="009B5BC9">
      <w:r w:rsidRPr="00B67234">
        <w:rPr>
          <w:rFonts w:ascii="Consolas" w:hAnsi="Consolas" w:cs="Consolas"/>
          <w:color w:val="000000"/>
          <w:szCs w:val="15"/>
          <w:highlight w:val="white"/>
          <w:lang w:eastAsia="en-GB"/>
        </w:rPr>
        <w:t>}</w:t>
      </w:r>
    </w:p>
    <w:p w:rsidR="004B30AB" w:rsidRDefault="004B30AB" w:rsidP="009B5BC9"/>
    <w:p w:rsidR="00E34CAC" w:rsidRDefault="00E34CAC" w:rsidP="009B5BC9">
      <w:r>
        <w:t xml:space="preserve">This example is repeated in section 5.5, but to explain, the </w:t>
      </w:r>
      <w:r w:rsidRPr="001117B0">
        <w:rPr>
          <w:rStyle w:val="CodeSampleChar"/>
        </w:rPr>
        <w:t>JobserveContractType</w:t>
      </w:r>
      <w:r>
        <w:t xml:space="preserve"> </w:t>
      </w:r>
      <w:r w:rsidR="001117B0">
        <w:t xml:space="preserve">is a static class with methods returning a char </w:t>
      </w:r>
      <w:r>
        <w:t>representing the different types of contracts which Jobserve offer. If a PE vacancy is a temporary vacancy, we have no choice but to force it become a Jobserve contract vacancy as Jobserve doesn’t support temporary vacancies. The default in the switch statement is a fall back, it is unlikely to ever fall through to that point.</w:t>
      </w:r>
    </w:p>
    <w:p w:rsidR="00E34CAC" w:rsidRDefault="00E34CAC" w:rsidP="009B5BC9"/>
    <w:p w:rsidR="009B5BC9" w:rsidRDefault="009B5BC9" w:rsidP="009B5BC9">
      <w:pPr>
        <w:pStyle w:val="Heading3"/>
      </w:pPr>
      <w:bookmarkStart w:id="44" w:name="_Toc460316660"/>
      <w:r>
        <w:t>Mapping Working Hours</w:t>
      </w:r>
      <w:bookmarkEnd w:id="44"/>
    </w:p>
    <w:p w:rsidR="009B5BC9" w:rsidRDefault="002B2F3C" w:rsidP="009B5BC9">
      <w:r>
        <w:t xml:space="preserve">The PE supports three types of working hours as defined by the </w:t>
      </w:r>
      <w:r>
        <w:rPr>
          <w:rFonts w:ascii="Consolas" w:hAnsi="Consolas" w:cs="Consolas"/>
          <w:color w:val="2B91AF"/>
          <w:sz w:val="15"/>
          <w:szCs w:val="15"/>
          <w:highlight w:val="white"/>
          <w:lang w:eastAsia="en-GB"/>
        </w:rPr>
        <w:t>WorkingHours</w:t>
      </w:r>
      <w:r>
        <w:rPr>
          <w:rFonts w:ascii="Consolas" w:hAnsi="Consolas" w:cs="Consolas"/>
          <w:color w:val="2B91AF"/>
          <w:sz w:val="15"/>
          <w:szCs w:val="15"/>
          <w:lang w:eastAsia="en-GB"/>
        </w:rPr>
        <w:t xml:space="preserve"> </w:t>
      </w:r>
      <w:r w:rsidRPr="002B2F3C">
        <w:t>enumeration</w:t>
      </w:r>
      <w:r>
        <w:t>: Full-Time, Part-Time or N/A.</w:t>
      </w:r>
    </w:p>
    <w:p w:rsidR="002B2F3C" w:rsidRDefault="002B2F3C" w:rsidP="009B5BC9"/>
    <w:p w:rsidR="009B5BC9" w:rsidRDefault="009B5BC9" w:rsidP="00EF29B5">
      <w:pPr>
        <w:pStyle w:val="Heading4"/>
      </w:pPr>
      <w:r>
        <w:t xml:space="preserve">Our Example: </w:t>
      </w:r>
      <w:r w:rsidR="002B2F3C">
        <w:t>Jobserve</w:t>
      </w:r>
      <w:r>
        <w:t xml:space="preserve"> Working Hours</w:t>
      </w:r>
    </w:p>
    <w:p w:rsidR="00242048" w:rsidRDefault="00604606" w:rsidP="009B5BC9">
      <w:r>
        <w:t xml:space="preserve">Jobserve does have temporary </w:t>
      </w:r>
      <w:r w:rsidR="00F40479">
        <w:t>and part-time option in their category extension list (see Appendix C).</w:t>
      </w:r>
      <w:r w:rsidR="007D216B">
        <w:t xml:space="preserve"> </w:t>
      </w:r>
      <w:r w:rsidR="00CF4518">
        <w:t>For a part-time vacancy, we’d have to generate another element in the XML which looks like this:</w:t>
      </w:r>
    </w:p>
    <w:p w:rsidR="00CF4518" w:rsidRDefault="00CF4518" w:rsidP="009B5BC9"/>
    <w:p w:rsidR="00CF4518" w:rsidRDefault="00CF4518" w:rsidP="009B5BC9">
      <w:pPr>
        <w:rPr>
          <w:rFonts w:ascii="Consolas" w:hAnsi="Consolas" w:cs="Consolas"/>
          <w:color w:val="000000"/>
          <w:sz w:val="20"/>
          <w:szCs w:val="20"/>
          <w:lang w:val="en-US" w:eastAsia="en-GB"/>
        </w:rPr>
      </w:pPr>
      <w:r>
        <w:rPr>
          <w:rFonts w:ascii="Consolas" w:hAnsi="Consolas" w:cs="Consolas"/>
          <w:color w:val="000000"/>
          <w:sz w:val="20"/>
          <w:szCs w:val="20"/>
          <w:lang w:val="en-US" w:eastAsia="en-GB"/>
        </w:rPr>
        <w:t>&lt;Categories&gt;Part Time&lt;/Categories&gt;</w:t>
      </w:r>
    </w:p>
    <w:p w:rsidR="00CF4518" w:rsidRDefault="00CF4518" w:rsidP="009B5BC9">
      <w:pPr>
        <w:rPr>
          <w:rFonts w:ascii="Consolas" w:hAnsi="Consolas" w:cs="Consolas"/>
          <w:color w:val="000000"/>
          <w:sz w:val="20"/>
          <w:szCs w:val="20"/>
          <w:lang w:val="en-US" w:eastAsia="en-GB"/>
        </w:rPr>
      </w:pPr>
    </w:p>
    <w:p w:rsidR="00CF4518" w:rsidRDefault="00CF4518" w:rsidP="00CF4518">
      <w:r>
        <w:lastRenderedPageBreak/>
        <w:t>We can write a simple method</w:t>
      </w:r>
      <w:r w:rsidR="004B450C">
        <w:t xml:space="preserve"> returning a string, if the string is empty then we know we don’t want to generate a &lt;Categories&gt; element</w:t>
      </w:r>
      <w:r>
        <w:t>:</w:t>
      </w:r>
    </w:p>
    <w:p w:rsidR="00CF4518" w:rsidRDefault="00CF4518" w:rsidP="00CF4518"/>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FF"/>
          <w:szCs w:val="15"/>
          <w:highlight w:val="white"/>
          <w:lang w:eastAsia="en-GB"/>
        </w:rPr>
        <w:t>private</w:t>
      </w: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string</w:t>
      </w:r>
      <w:r w:rsidRPr="00CF4518">
        <w:rPr>
          <w:rFonts w:ascii="Consolas" w:hAnsi="Consolas" w:cs="Consolas"/>
          <w:color w:val="000000"/>
          <w:szCs w:val="15"/>
          <w:highlight w:val="white"/>
          <w:lang w:eastAsia="en-GB"/>
        </w:rPr>
        <w:t xml:space="preserve"> GetCategory()</w:t>
      </w:r>
    </w:p>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00"/>
          <w:szCs w:val="15"/>
          <w:highlight w:val="white"/>
          <w:lang w:eastAsia="en-GB"/>
        </w:rPr>
        <w:t>{</w:t>
      </w:r>
    </w:p>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const</w:t>
      </w: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string</w:t>
      </w:r>
      <w:r w:rsidRPr="00CF4518">
        <w:rPr>
          <w:rFonts w:ascii="Consolas" w:hAnsi="Consolas" w:cs="Consolas"/>
          <w:color w:val="000000"/>
          <w:szCs w:val="15"/>
          <w:highlight w:val="white"/>
          <w:lang w:eastAsia="en-GB"/>
        </w:rPr>
        <w:t xml:space="preserve"> PartTime = </w:t>
      </w:r>
      <w:r w:rsidRPr="00CF4518">
        <w:rPr>
          <w:rFonts w:ascii="Consolas" w:hAnsi="Consolas" w:cs="Consolas"/>
          <w:color w:val="A31515"/>
          <w:szCs w:val="15"/>
          <w:highlight w:val="white"/>
          <w:lang w:eastAsia="en-GB"/>
        </w:rPr>
        <w:t>"Part Time"</w:t>
      </w:r>
      <w:r w:rsidRPr="00CF4518">
        <w:rPr>
          <w:rFonts w:ascii="Consolas" w:hAnsi="Consolas" w:cs="Consolas"/>
          <w:color w:val="000000"/>
          <w:szCs w:val="15"/>
          <w:highlight w:val="white"/>
          <w:lang w:eastAsia="en-GB"/>
        </w:rPr>
        <w:t>;</w:t>
      </w:r>
    </w:p>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return</w:t>
      </w:r>
      <w:r w:rsidRPr="00CF4518">
        <w:rPr>
          <w:rFonts w:ascii="Consolas" w:hAnsi="Consolas" w:cs="Consolas"/>
          <w:color w:val="000000"/>
          <w:szCs w:val="15"/>
          <w:highlight w:val="white"/>
          <w:lang w:eastAsia="en-GB"/>
        </w:rPr>
        <w:t xml:space="preserve"> vacancyData.WorkingHours == </w:t>
      </w:r>
      <w:r w:rsidRPr="00CF4518">
        <w:rPr>
          <w:rFonts w:ascii="Consolas" w:hAnsi="Consolas" w:cs="Consolas"/>
          <w:color w:val="2B91AF"/>
          <w:szCs w:val="15"/>
          <w:highlight w:val="white"/>
          <w:lang w:eastAsia="en-GB"/>
        </w:rPr>
        <w:t>WorkingHours</w:t>
      </w:r>
      <w:r w:rsidRPr="00CF4518">
        <w:rPr>
          <w:rFonts w:ascii="Consolas" w:hAnsi="Consolas" w:cs="Consolas"/>
          <w:color w:val="000000"/>
          <w:szCs w:val="15"/>
          <w:highlight w:val="white"/>
          <w:lang w:eastAsia="en-GB"/>
        </w:rPr>
        <w:t xml:space="preserve">.PartTime ? PartTime : </w:t>
      </w:r>
      <w:r w:rsidRPr="00CF4518">
        <w:rPr>
          <w:rFonts w:ascii="Consolas" w:hAnsi="Consolas" w:cs="Consolas"/>
          <w:color w:val="0000FF"/>
          <w:szCs w:val="15"/>
          <w:highlight w:val="white"/>
          <w:lang w:eastAsia="en-GB"/>
        </w:rPr>
        <w:t>string</w:t>
      </w:r>
      <w:r w:rsidRPr="00CF4518">
        <w:rPr>
          <w:rFonts w:ascii="Consolas" w:hAnsi="Consolas" w:cs="Consolas"/>
          <w:color w:val="000000"/>
          <w:szCs w:val="15"/>
          <w:highlight w:val="white"/>
          <w:lang w:eastAsia="en-GB"/>
        </w:rPr>
        <w:t>.Empty;</w:t>
      </w:r>
    </w:p>
    <w:p w:rsidR="00CF4518" w:rsidRPr="00CF4518" w:rsidRDefault="00CF4518" w:rsidP="00CF4518">
      <w:pPr>
        <w:rPr>
          <w:sz w:val="22"/>
        </w:rPr>
      </w:pPr>
      <w:r w:rsidRPr="00CF4518">
        <w:rPr>
          <w:rFonts w:ascii="Consolas" w:hAnsi="Consolas" w:cs="Consolas"/>
          <w:color w:val="000000"/>
          <w:szCs w:val="15"/>
          <w:highlight w:val="white"/>
          <w:lang w:eastAsia="en-GB"/>
        </w:rPr>
        <w:t>}</w:t>
      </w:r>
    </w:p>
    <w:p w:rsidR="00CF4518" w:rsidRDefault="00CF4518" w:rsidP="009B5BC9"/>
    <w:p w:rsidR="00C031DF" w:rsidRDefault="00C031DF" w:rsidP="009B5BC9">
      <w:r>
        <w:t xml:space="preserve">When we </w:t>
      </w:r>
      <w:r w:rsidR="00E54A2B">
        <w:t>need to generate the XML, all we need to in this case is test if the string returned from GetCategory is empty or not</w:t>
      </w:r>
      <w:r>
        <w:t>:</w:t>
      </w:r>
    </w:p>
    <w:p w:rsidR="00E54A2B" w:rsidRDefault="00E54A2B" w:rsidP="009B5BC9"/>
    <w:p w:rsidR="00C031DF" w:rsidRPr="00C031DF" w:rsidRDefault="00C031DF" w:rsidP="00C031DF">
      <w:pPr>
        <w:autoSpaceDE w:val="0"/>
        <w:autoSpaceDN w:val="0"/>
        <w:adjustRightInd w:val="0"/>
        <w:spacing w:after="0"/>
        <w:rPr>
          <w:rFonts w:ascii="Consolas" w:hAnsi="Consolas" w:cs="Consolas"/>
          <w:color w:val="0000FF"/>
          <w:szCs w:val="15"/>
          <w:highlight w:val="white"/>
          <w:lang w:eastAsia="en-GB"/>
        </w:rPr>
      </w:pPr>
      <w:r w:rsidRPr="00C031DF">
        <w:rPr>
          <w:rFonts w:ascii="Consolas" w:hAnsi="Consolas" w:cs="Consolas"/>
          <w:color w:val="008000"/>
          <w:szCs w:val="15"/>
          <w:highlight w:val="white"/>
          <w:lang w:eastAsia="en-GB"/>
        </w:rPr>
        <w:t>// Result of GetCategory() is assigned to the Category property</w:t>
      </w:r>
    </w:p>
    <w:p w:rsidR="00C031DF" w:rsidRPr="00C031DF" w:rsidRDefault="00C031DF" w:rsidP="00C031DF">
      <w:pPr>
        <w:autoSpaceDE w:val="0"/>
        <w:autoSpaceDN w:val="0"/>
        <w:adjustRightInd w:val="0"/>
        <w:spacing w:after="0"/>
        <w:rPr>
          <w:rFonts w:ascii="Consolas" w:hAnsi="Consolas" w:cs="Consolas"/>
          <w:color w:val="000000"/>
          <w:szCs w:val="15"/>
          <w:highlight w:val="white"/>
          <w:lang w:eastAsia="en-GB"/>
        </w:rPr>
      </w:pPr>
      <w:r w:rsidRPr="00C031DF">
        <w:rPr>
          <w:rFonts w:ascii="Consolas" w:hAnsi="Consolas" w:cs="Consolas"/>
          <w:color w:val="0000FF"/>
          <w:szCs w:val="15"/>
          <w:highlight w:val="white"/>
          <w:lang w:eastAsia="en-GB"/>
        </w:rPr>
        <w:t>if</w:t>
      </w:r>
      <w:r w:rsidRPr="00C031DF">
        <w:rPr>
          <w:rFonts w:ascii="Consolas" w:hAnsi="Consolas" w:cs="Consolas"/>
          <w:color w:val="000000"/>
          <w:szCs w:val="15"/>
          <w:highlight w:val="white"/>
          <w:lang w:eastAsia="en-GB"/>
        </w:rPr>
        <w:t xml:space="preserve"> (!</w:t>
      </w:r>
      <w:r w:rsidRPr="00C031DF">
        <w:rPr>
          <w:rFonts w:ascii="Consolas" w:hAnsi="Consolas" w:cs="Consolas"/>
          <w:color w:val="0000FF"/>
          <w:szCs w:val="15"/>
          <w:highlight w:val="white"/>
          <w:lang w:eastAsia="en-GB"/>
        </w:rPr>
        <w:t>string</w:t>
      </w:r>
      <w:r w:rsidRPr="00C031DF">
        <w:rPr>
          <w:rFonts w:ascii="Consolas" w:hAnsi="Consolas" w:cs="Consolas"/>
          <w:color w:val="000000"/>
          <w:szCs w:val="15"/>
          <w:highlight w:val="white"/>
          <w:lang w:eastAsia="en-GB"/>
        </w:rPr>
        <w:t xml:space="preserve">.IsNullOrEmpty(Category) &amp;&amp; RequestType != </w:t>
      </w:r>
      <w:r w:rsidRPr="00C031DF">
        <w:rPr>
          <w:rFonts w:ascii="Consolas" w:hAnsi="Consolas" w:cs="Consolas"/>
          <w:color w:val="2B91AF"/>
          <w:szCs w:val="15"/>
          <w:highlight w:val="white"/>
          <w:lang w:eastAsia="en-GB"/>
        </w:rPr>
        <w:t>JobserveRequestType</w:t>
      </w:r>
      <w:r w:rsidRPr="00C031DF">
        <w:rPr>
          <w:rFonts w:ascii="Consolas" w:hAnsi="Consolas" w:cs="Consolas"/>
          <w:color w:val="000000"/>
          <w:szCs w:val="15"/>
          <w:highlight w:val="white"/>
          <w:lang w:eastAsia="en-GB"/>
        </w:rPr>
        <w:t>.AmendAdvert)</w:t>
      </w:r>
    </w:p>
    <w:p w:rsidR="00C031DF" w:rsidRPr="00C031DF" w:rsidRDefault="00C031DF" w:rsidP="00C031DF">
      <w:pPr>
        <w:autoSpaceDE w:val="0"/>
        <w:autoSpaceDN w:val="0"/>
        <w:adjustRightInd w:val="0"/>
        <w:spacing w:after="0"/>
        <w:rPr>
          <w:rFonts w:ascii="Consolas" w:hAnsi="Consolas" w:cs="Consolas"/>
          <w:color w:val="000000"/>
          <w:szCs w:val="15"/>
          <w:highlight w:val="white"/>
          <w:lang w:eastAsia="en-GB"/>
        </w:rPr>
      </w:pPr>
      <w:r w:rsidRPr="00C031DF">
        <w:rPr>
          <w:rFonts w:ascii="Consolas" w:hAnsi="Consolas" w:cs="Consolas"/>
          <w:color w:val="000000"/>
          <w:szCs w:val="15"/>
          <w:highlight w:val="white"/>
          <w:lang w:eastAsia="en-GB"/>
        </w:rPr>
        <w:t>{</w:t>
      </w:r>
    </w:p>
    <w:p w:rsidR="00C031DF" w:rsidRPr="00C031DF" w:rsidRDefault="00C031DF" w:rsidP="00C031DF">
      <w:pPr>
        <w:autoSpaceDE w:val="0"/>
        <w:autoSpaceDN w:val="0"/>
        <w:adjustRightInd w:val="0"/>
        <w:spacing w:after="0"/>
        <w:rPr>
          <w:rFonts w:ascii="Consolas" w:hAnsi="Consolas" w:cs="Consolas"/>
          <w:color w:val="000000"/>
          <w:szCs w:val="15"/>
          <w:highlight w:val="white"/>
          <w:lang w:eastAsia="en-GB"/>
        </w:rPr>
      </w:pPr>
      <w:r w:rsidRPr="00C031DF">
        <w:rPr>
          <w:rFonts w:ascii="Consolas" w:hAnsi="Consolas" w:cs="Consolas"/>
          <w:color w:val="000000"/>
          <w:szCs w:val="15"/>
          <w:highlight w:val="white"/>
          <w:lang w:eastAsia="en-GB"/>
        </w:rPr>
        <w:t xml:space="preserve">    xw.WriteElementString(</w:t>
      </w:r>
      <w:r w:rsidRPr="00C031DF">
        <w:rPr>
          <w:rFonts w:ascii="Consolas" w:hAnsi="Consolas" w:cs="Consolas"/>
          <w:color w:val="A31515"/>
          <w:szCs w:val="15"/>
          <w:highlight w:val="white"/>
          <w:lang w:eastAsia="en-GB"/>
        </w:rPr>
        <w:t>"Categories"</w:t>
      </w:r>
      <w:r w:rsidRPr="00C031DF">
        <w:rPr>
          <w:rFonts w:ascii="Consolas" w:hAnsi="Consolas" w:cs="Consolas"/>
          <w:color w:val="000000"/>
          <w:szCs w:val="15"/>
          <w:highlight w:val="white"/>
          <w:lang w:eastAsia="en-GB"/>
        </w:rPr>
        <w:t xml:space="preserve">, Category); </w:t>
      </w:r>
    </w:p>
    <w:p w:rsidR="00C031DF" w:rsidRPr="00C031DF" w:rsidRDefault="00C031DF" w:rsidP="00C031DF">
      <w:pPr>
        <w:rPr>
          <w:rFonts w:ascii="Consolas" w:hAnsi="Consolas" w:cs="Consolas"/>
          <w:color w:val="000000"/>
          <w:szCs w:val="15"/>
          <w:lang w:eastAsia="en-GB"/>
        </w:rPr>
      </w:pPr>
      <w:r w:rsidRPr="00C031DF">
        <w:rPr>
          <w:rFonts w:ascii="Consolas" w:hAnsi="Consolas" w:cs="Consolas"/>
          <w:color w:val="000000"/>
          <w:szCs w:val="15"/>
          <w:highlight w:val="white"/>
          <w:lang w:eastAsia="en-GB"/>
        </w:rPr>
        <w:t>}</w:t>
      </w:r>
    </w:p>
    <w:p w:rsidR="00C031DF" w:rsidRDefault="00C031DF" w:rsidP="00C031DF"/>
    <w:p w:rsidR="00C96D9B" w:rsidRDefault="00C96D9B" w:rsidP="00C96D9B">
      <w:pPr>
        <w:pStyle w:val="Heading3"/>
      </w:pPr>
      <w:bookmarkStart w:id="45" w:name="_Toc460316661"/>
      <w:r>
        <w:t>Mapping Pay Frequency</w:t>
      </w:r>
      <w:bookmarkEnd w:id="45"/>
    </w:p>
    <w:p w:rsidR="00C76666" w:rsidRDefault="00C76666" w:rsidP="00C76666">
      <w:r>
        <w:t xml:space="preserve">More information can be found in the </w:t>
      </w:r>
      <w:hyperlink r:id="rId38" w:history="1">
        <w:r w:rsidRPr="00161FF8">
          <w:rPr>
            <w:rStyle w:val="Hyperlink"/>
          </w:rPr>
          <w:t>PEChannelDeveloperGuide.docx</w:t>
        </w:r>
      </w:hyperlink>
      <w:r>
        <w:t xml:space="preserve"> in section 3.5.2.</w:t>
      </w:r>
    </w:p>
    <w:p w:rsidR="009B5BC9" w:rsidRDefault="00722526" w:rsidP="009B5BC9">
      <w:pPr>
        <w:pStyle w:val="Heading2"/>
      </w:pPr>
      <w:bookmarkStart w:id="46" w:name="_Toc460316662"/>
      <w:r>
        <w:t xml:space="preserve">Ignore </w:t>
      </w:r>
      <w:r w:rsidR="009B5BC9">
        <w:t>Web-cruit Considerations</w:t>
      </w:r>
      <w:bookmarkEnd w:id="46"/>
    </w:p>
    <w:p w:rsidR="00BA365A" w:rsidRDefault="009B5BC9" w:rsidP="009B5BC9">
      <w:r>
        <w:t>Web-cruit is a third party system which will integrate with the PE feed once the feed has been written. However, we should not think about web-cruit whilst developing the feed. The PE is designed to be a stand-alone service</w:t>
      </w:r>
      <w:r w:rsidR="00BA365A">
        <w:t xml:space="preserve">. </w:t>
      </w:r>
    </w:p>
    <w:p w:rsidR="00BA365A" w:rsidRDefault="00BA365A" w:rsidP="009B5BC9"/>
    <w:p w:rsidR="009B5BC9" w:rsidRPr="009B5BC9" w:rsidRDefault="009B5BC9" w:rsidP="009B5BC9">
      <w:r>
        <w:t>For example, although the PE has three different type</w:t>
      </w:r>
      <w:r w:rsidR="00BA365A">
        <w:t>s</w:t>
      </w:r>
      <w:r>
        <w:t xml:space="preserve"> of vacancy</w:t>
      </w:r>
      <w:r w:rsidR="00BA365A">
        <w:t>, web-cruit in fact supports more types of vacancies (e.g. Maternity Leave, Holiday Cover, Apprenticeships). However, most job boards do not support these options, so we do not consider them for the PE. These extra vacancy types will be displayed on the web-cruit career site but we will have to map them differently to job boards. In most cases, Maternity Leave and Holiday Cover can be mapped as “Temporary” in the PE because that is essentially what they are, temporary vacancies.</w:t>
      </w:r>
    </w:p>
    <w:p w:rsidR="009B5BC9" w:rsidRPr="009B5BC9" w:rsidRDefault="009B5BC9" w:rsidP="009B5BC9"/>
    <w:p w:rsidR="0051611C" w:rsidRDefault="00BA365A" w:rsidP="0051611C">
      <w:r>
        <w:t xml:space="preserve">So the rule of thumb is to forget about web-cruit until the PE feed itself is complete. </w:t>
      </w:r>
    </w:p>
    <w:p w:rsidR="00DC585B" w:rsidRDefault="00DC585B" w:rsidP="0051611C"/>
    <w:p w:rsidR="0051611C" w:rsidRDefault="002D1A95" w:rsidP="007433C4">
      <w:pPr>
        <w:pStyle w:val="Heading1"/>
      </w:pPr>
      <w:bookmarkStart w:id="47" w:name="_Toc460316663"/>
      <w:r>
        <w:t>Create the Basic Feed Components</w:t>
      </w:r>
      <w:bookmarkEnd w:id="47"/>
    </w:p>
    <w:p w:rsidR="002D1A95" w:rsidRDefault="002D1A95" w:rsidP="002D1A95"/>
    <w:p w:rsidR="000C6665" w:rsidRDefault="00924F07" w:rsidP="002D1A95">
      <w:r>
        <w:t>This section will describe how to set up the bare minimum requirements of a feed so we can get to a stage where we can compile and test the feed.</w:t>
      </w:r>
    </w:p>
    <w:p w:rsidR="000C6665" w:rsidRDefault="000C6665" w:rsidP="000C6665">
      <w:pPr>
        <w:pStyle w:val="Heading2"/>
      </w:pPr>
      <w:bookmarkStart w:id="48" w:name="_Toc460316664"/>
      <w:r>
        <w:t>Basic Feed Classes</w:t>
      </w:r>
      <w:bookmarkEnd w:id="48"/>
    </w:p>
    <w:p w:rsidR="000C6665" w:rsidRDefault="000C6665" w:rsidP="000C6665">
      <w:r>
        <w:t>This section will outline the minimum classes we would expect in a job feed.</w:t>
      </w:r>
      <w:r w:rsidR="007A7339">
        <w:t xml:space="preserve"> The naming convention would typically be the job board name followed by the class name, so for example, a CustomData class for Jobserve would be called “</w:t>
      </w:r>
      <w:r w:rsidR="007A7339" w:rsidRPr="007A7339">
        <w:rPr>
          <w:rStyle w:val="CodeSampleChar"/>
        </w:rPr>
        <w:t>JobserveCustomData</w:t>
      </w:r>
      <w:r w:rsidR="007A7339">
        <w:t>”.</w:t>
      </w:r>
    </w:p>
    <w:p w:rsidR="000C6665" w:rsidRDefault="000C6665" w:rsidP="000C6665"/>
    <w:tbl>
      <w:tblPr>
        <w:tblStyle w:val="TableGrid"/>
        <w:tblW w:w="0" w:type="auto"/>
        <w:tblLook w:val="04A0" w:firstRow="1" w:lastRow="0" w:firstColumn="1" w:lastColumn="0" w:noHBand="0" w:noVBand="1"/>
      </w:tblPr>
      <w:tblGrid>
        <w:gridCol w:w="1467"/>
        <w:gridCol w:w="7513"/>
      </w:tblGrid>
      <w:tr w:rsidR="000C6665" w:rsidTr="007A7339">
        <w:tc>
          <w:tcPr>
            <w:tcW w:w="1413" w:type="dxa"/>
          </w:tcPr>
          <w:p w:rsidR="000C6665" w:rsidRPr="007A7339" w:rsidRDefault="000C6665" w:rsidP="000C6665">
            <w:pPr>
              <w:rPr>
                <w:b/>
              </w:rPr>
            </w:pPr>
            <w:r w:rsidRPr="007A7339">
              <w:rPr>
                <w:b/>
              </w:rPr>
              <w:t>Class</w:t>
            </w:r>
          </w:p>
        </w:tc>
        <w:tc>
          <w:tcPr>
            <w:tcW w:w="7513" w:type="dxa"/>
          </w:tcPr>
          <w:p w:rsidR="000C6665" w:rsidRPr="007A7339" w:rsidRDefault="000C6665" w:rsidP="000C6665">
            <w:pPr>
              <w:rPr>
                <w:b/>
              </w:rPr>
            </w:pPr>
            <w:r w:rsidRPr="007A7339">
              <w:rPr>
                <w:b/>
              </w:rPr>
              <w:t>Purpose</w:t>
            </w:r>
          </w:p>
        </w:tc>
      </w:tr>
      <w:tr w:rsidR="007A7339" w:rsidTr="007A7339">
        <w:tc>
          <w:tcPr>
            <w:tcW w:w="1413" w:type="dxa"/>
          </w:tcPr>
          <w:p w:rsidR="007A7339" w:rsidRDefault="007A7339" w:rsidP="000C6665">
            <w:r>
              <w:t>Vacancy</w:t>
            </w:r>
          </w:p>
        </w:tc>
        <w:tc>
          <w:tcPr>
            <w:tcW w:w="7513" w:type="dxa"/>
          </w:tcPr>
          <w:p w:rsidR="007A7339" w:rsidRDefault="007A7339" w:rsidP="007A7339">
            <w:r>
              <w:t xml:space="preserve">This class contains common fields which are expected to be found in most job boards, for example, we expect every job board to have a job title and a job description. Properties are overridden to tell the PE we expect them to be used within the feed, and we also set validation rules on these properties. The Vacancy class inherits from </w:t>
            </w:r>
            <w:r w:rsidRPr="007A7339">
              <w:rPr>
                <w:rStyle w:val="CodeSampleChar"/>
              </w:rPr>
              <w:t>VacancyData</w:t>
            </w:r>
            <w:r>
              <w:t>.</w:t>
            </w:r>
          </w:p>
        </w:tc>
      </w:tr>
      <w:tr w:rsidR="007A7339" w:rsidTr="007A7339">
        <w:tc>
          <w:tcPr>
            <w:tcW w:w="1413" w:type="dxa"/>
          </w:tcPr>
          <w:p w:rsidR="007A7339" w:rsidRDefault="007A7339" w:rsidP="000C6665">
            <w:r>
              <w:t>AccountData</w:t>
            </w:r>
          </w:p>
        </w:tc>
        <w:tc>
          <w:tcPr>
            <w:tcW w:w="7513" w:type="dxa"/>
          </w:tcPr>
          <w:p w:rsidR="007A7339" w:rsidRDefault="007A7339" w:rsidP="007A7339">
            <w:r>
              <w:t xml:space="preserve">This class allows us to tell the PE how the job board credentials are stored in the feed. There is a default class of </w:t>
            </w:r>
            <w:r w:rsidRPr="007A7339">
              <w:rPr>
                <w:rStyle w:val="CodeSampleChar"/>
              </w:rPr>
              <w:t>AccountData</w:t>
            </w:r>
            <w:r>
              <w:t xml:space="preserve"> which can be used if the job board has a simple </w:t>
            </w:r>
            <w:r w:rsidRPr="007A7339">
              <w:rPr>
                <w:rStyle w:val="CodeSampleChar"/>
              </w:rPr>
              <w:t>Username</w:t>
            </w:r>
            <w:r>
              <w:t xml:space="preserve"> and </w:t>
            </w:r>
            <w:r w:rsidRPr="007A7339">
              <w:rPr>
                <w:rStyle w:val="CodeSampleChar"/>
              </w:rPr>
              <w:t>Password</w:t>
            </w:r>
            <w:r>
              <w:t xml:space="preserve"> setup. We can either inherit from this if we wish to extend beyond the </w:t>
            </w:r>
            <w:r w:rsidRPr="007A7339">
              <w:rPr>
                <w:rStyle w:val="CodeSampleChar"/>
              </w:rPr>
              <w:t>Username</w:t>
            </w:r>
            <w:r>
              <w:t xml:space="preserve"> and </w:t>
            </w:r>
            <w:r w:rsidRPr="007A7339">
              <w:rPr>
                <w:rStyle w:val="CodeSampleChar"/>
              </w:rPr>
              <w:t>Password</w:t>
            </w:r>
            <w:r>
              <w:t xml:space="preserve">, or we can create our own Account class inherited from </w:t>
            </w:r>
            <w:r w:rsidRPr="007A7339">
              <w:rPr>
                <w:rStyle w:val="CodeSampleChar"/>
              </w:rPr>
              <w:t>ChannelData</w:t>
            </w:r>
            <w:r>
              <w:t>.</w:t>
            </w:r>
          </w:p>
        </w:tc>
      </w:tr>
      <w:tr w:rsidR="007A7339" w:rsidTr="007A7339">
        <w:tc>
          <w:tcPr>
            <w:tcW w:w="1413" w:type="dxa"/>
          </w:tcPr>
          <w:p w:rsidR="007A7339" w:rsidRDefault="007A7339" w:rsidP="000C6665">
            <w:r>
              <w:t>CustomData</w:t>
            </w:r>
          </w:p>
        </w:tc>
        <w:tc>
          <w:tcPr>
            <w:tcW w:w="7513" w:type="dxa"/>
          </w:tcPr>
          <w:p w:rsidR="007A7339" w:rsidRDefault="007A7339">
            <w:r>
              <w:t xml:space="preserve">If a job board contains fields in the feed that the PE cannot provide in the Vacancy class, then we need to create a </w:t>
            </w:r>
            <w:r w:rsidRPr="007A7339">
              <w:rPr>
                <w:rStyle w:val="CodeSampleChar"/>
              </w:rPr>
              <w:t>CustomData</w:t>
            </w:r>
            <w:r>
              <w:t xml:space="preserve"> class and add properties to it. The CustomData class </w:t>
            </w:r>
            <w:r>
              <w:lastRenderedPageBreak/>
              <w:t xml:space="preserve">inherits from </w:t>
            </w:r>
            <w:r w:rsidRPr="007A7339">
              <w:rPr>
                <w:rStyle w:val="CodeSampleChar"/>
              </w:rPr>
              <w:t>ChannelData</w:t>
            </w:r>
            <w:r>
              <w:t xml:space="preserve">. If </w:t>
            </w:r>
            <w:r w:rsidR="009F0B30">
              <w:t xml:space="preserve">a </w:t>
            </w:r>
            <w:r>
              <w:t xml:space="preserve">property of a class requires a specific set of values then we will need to create an additional class inherited from a </w:t>
            </w:r>
            <w:r w:rsidRPr="007A7339">
              <w:rPr>
                <w:rStyle w:val="CodeSampleChar"/>
              </w:rPr>
              <w:t>RestrictionValueFactory</w:t>
            </w:r>
            <w:r>
              <w:t xml:space="preserve"> or create an </w:t>
            </w:r>
            <w:r w:rsidRPr="007A7339">
              <w:rPr>
                <w:rStyle w:val="CodeSampleChar"/>
              </w:rPr>
              <w:t>enum</w:t>
            </w:r>
            <w:r>
              <w:t>.</w:t>
            </w:r>
          </w:p>
        </w:tc>
      </w:tr>
      <w:tr w:rsidR="007A7339" w:rsidTr="007A7339">
        <w:tc>
          <w:tcPr>
            <w:tcW w:w="1413" w:type="dxa"/>
          </w:tcPr>
          <w:p w:rsidR="007A7339" w:rsidRDefault="007A7339" w:rsidP="000C6665">
            <w:r>
              <w:lastRenderedPageBreak/>
              <w:t>SettingsFactory</w:t>
            </w:r>
          </w:p>
        </w:tc>
        <w:tc>
          <w:tcPr>
            <w:tcW w:w="7513" w:type="dxa"/>
          </w:tcPr>
          <w:p w:rsidR="007A7339" w:rsidRDefault="007A7339" w:rsidP="007A7339">
            <w:r>
              <w:t xml:space="preserve">The settings factory is used to store configurable settings which may vary depending on the environment the feed is running in. There are three modes that a feed can be executed in (Debug, Testing, or Production). If the URL between the test site of the job board is different to that of the live site, then this is the class where the job board URL will be stored. This class is inherited from </w:t>
            </w:r>
            <w:r w:rsidRPr="007A7339">
              <w:rPr>
                <w:rStyle w:val="CodeSampleChar"/>
              </w:rPr>
              <w:t>VacancySettingsChannelFactory</w:t>
            </w:r>
            <w:r w:rsidR="009F0B30">
              <w:rPr>
                <w:rStyle w:val="CodeSampleChar"/>
              </w:rPr>
              <w:t xml:space="preserve"> </w:t>
            </w:r>
            <w:r w:rsidR="009F0B30" w:rsidRPr="003D4E4B">
              <w:t>or</w:t>
            </w:r>
            <w:r w:rsidR="009F0B30">
              <w:rPr>
                <w:rStyle w:val="CodeSampleChar"/>
              </w:rPr>
              <w:t xml:space="preserve"> </w:t>
            </w:r>
            <w:r w:rsidR="009F0B30">
              <w:rPr>
                <w:rFonts w:ascii="Consolas" w:hAnsi="Consolas" w:cs="Consolas"/>
                <w:color w:val="2B91AF"/>
                <w:sz w:val="19"/>
                <w:szCs w:val="19"/>
                <w:highlight w:val="white"/>
                <w:lang w:eastAsia="en-GB"/>
              </w:rPr>
              <w:t>ChannelSettingsFactory</w:t>
            </w:r>
            <w:r>
              <w:t>.</w:t>
            </w:r>
          </w:p>
        </w:tc>
      </w:tr>
      <w:tr w:rsidR="00E477A0" w:rsidTr="007A7339">
        <w:tc>
          <w:tcPr>
            <w:tcW w:w="1413" w:type="dxa"/>
          </w:tcPr>
          <w:p w:rsidR="00E477A0" w:rsidRDefault="00E477A0" w:rsidP="000C6665">
            <w:r>
              <w:t>Channel</w:t>
            </w:r>
          </w:p>
        </w:tc>
        <w:tc>
          <w:tcPr>
            <w:tcW w:w="7513" w:type="dxa"/>
          </w:tcPr>
          <w:p w:rsidR="00E477A0" w:rsidRDefault="00E477A0" w:rsidP="007A7339">
            <w:r>
              <w:t xml:space="preserve">Whilst the other classes previously mentioned are responsible for holding data that we will use to build a request, this class actually does something with the data and is responsible for sending and receiving the requests. This class requires all the previous classes to already be written before we can create a channel class. </w:t>
            </w:r>
          </w:p>
          <w:p w:rsidR="00E477A0" w:rsidRDefault="00E477A0" w:rsidP="007A7339"/>
          <w:p w:rsidR="00E477A0" w:rsidRDefault="00E477A0" w:rsidP="007A7339">
            <w:r>
              <w:t xml:space="preserve">A channel class inherits from </w:t>
            </w:r>
            <w:r w:rsidRPr="00E477A0">
              <w:rPr>
                <w:rStyle w:val="CodeSampleChar"/>
              </w:rPr>
              <w:t xml:space="preserve">VacancyChannel&lt;TVacancy, TAccount, TCustomData, TOutputData&gt;. </w:t>
            </w:r>
            <w:r>
              <w:t>It has up</w:t>
            </w:r>
            <w:r w:rsidR="00B659A3">
              <w:t xml:space="preserve"> </w:t>
            </w:r>
            <w:r>
              <w:t xml:space="preserve">to </w:t>
            </w:r>
            <w:r w:rsidR="009F0B30">
              <w:t xml:space="preserve">four </w:t>
            </w:r>
            <w:r>
              <w:t xml:space="preserve">methods which will be overridden if the job board feed supports it: </w:t>
            </w:r>
          </w:p>
          <w:p w:rsidR="00E477A0" w:rsidRDefault="00E477A0" w:rsidP="007A7339"/>
          <w:p w:rsidR="00E477A0" w:rsidRDefault="00E477A0" w:rsidP="00E477A0">
            <w:pPr>
              <w:pStyle w:val="ListParagraph"/>
              <w:numPr>
                <w:ilvl w:val="0"/>
                <w:numId w:val="24"/>
              </w:numPr>
            </w:pPr>
            <w:r>
              <w:t>Post (all job feeds should at least support this)</w:t>
            </w:r>
          </w:p>
          <w:p w:rsidR="00E477A0" w:rsidRDefault="00E477A0" w:rsidP="00E477A0">
            <w:pPr>
              <w:pStyle w:val="ListParagraph"/>
              <w:numPr>
                <w:ilvl w:val="0"/>
                <w:numId w:val="24"/>
              </w:numPr>
            </w:pPr>
            <w:r>
              <w:t>Update</w:t>
            </w:r>
          </w:p>
          <w:p w:rsidR="00E477A0" w:rsidRDefault="00E477A0" w:rsidP="00E477A0">
            <w:pPr>
              <w:pStyle w:val="ListParagraph"/>
              <w:numPr>
                <w:ilvl w:val="0"/>
                <w:numId w:val="24"/>
              </w:numPr>
            </w:pPr>
            <w:r>
              <w:t>Repost (if a job board supports delete, then this should also be supported)</w:t>
            </w:r>
          </w:p>
          <w:p w:rsidR="00E477A0" w:rsidRDefault="00E477A0" w:rsidP="00E477A0">
            <w:pPr>
              <w:pStyle w:val="ListParagraph"/>
              <w:numPr>
                <w:ilvl w:val="0"/>
                <w:numId w:val="24"/>
              </w:numPr>
            </w:pPr>
            <w:r>
              <w:t>Delete (most job boards apart will support this apart from social media API’s)</w:t>
            </w:r>
          </w:p>
          <w:p w:rsidR="00E477A0" w:rsidRDefault="00E477A0" w:rsidP="00E477A0"/>
          <w:p w:rsidR="00E477A0" w:rsidRDefault="00E477A0" w:rsidP="00E477A0">
            <w:r>
              <w:t>Optionally, we can also override:</w:t>
            </w:r>
          </w:p>
          <w:p w:rsidR="00E477A0" w:rsidRDefault="00E477A0" w:rsidP="00E477A0">
            <w:pPr>
              <w:pStyle w:val="ListParagraph"/>
              <w:numPr>
                <w:ilvl w:val="0"/>
                <w:numId w:val="25"/>
              </w:numPr>
            </w:pPr>
            <w:r>
              <w:t>VerifyAccount</w:t>
            </w:r>
          </w:p>
          <w:p w:rsidR="00E477A0" w:rsidRDefault="00E477A0" w:rsidP="00E477A0">
            <w:pPr>
              <w:pStyle w:val="ListParagraph"/>
              <w:numPr>
                <w:ilvl w:val="0"/>
                <w:numId w:val="25"/>
              </w:numPr>
            </w:pPr>
            <w:r>
              <w:t>GetUrl</w:t>
            </w:r>
          </w:p>
          <w:p w:rsidR="00E477A0" w:rsidRDefault="00E477A0" w:rsidP="00E477A0"/>
          <w:p w:rsidR="00E477A0" w:rsidRDefault="00E477A0" w:rsidP="00E477A0">
            <w:r>
              <w:t xml:space="preserve">Each channel class must be decorated with the </w:t>
            </w:r>
            <w:r w:rsidRPr="00E477A0">
              <w:rPr>
                <w:rStyle w:val="CodeSampleChar"/>
              </w:rPr>
              <w:t>[Channel]</w:t>
            </w:r>
            <w:r>
              <w:t xml:space="preserve"> attribute as this tells the PE (and anyone consuming the PE web service) important information about the feed and what its capabilities are.</w:t>
            </w:r>
          </w:p>
        </w:tc>
      </w:tr>
    </w:tbl>
    <w:p w:rsidR="000C6665" w:rsidRDefault="000C6665" w:rsidP="000C6665"/>
    <w:p w:rsidR="000F57FE" w:rsidRDefault="00B659A3" w:rsidP="000C6665">
      <w:r>
        <w:t>There are a couple of o</w:t>
      </w:r>
      <w:r w:rsidR="000F57FE">
        <w:t>ther notable classes</w:t>
      </w:r>
      <w:r>
        <w:t xml:space="preserve"> that we need to be aware of, although we don’t necessarily create them</w:t>
      </w:r>
      <w:r w:rsidR="000F57FE">
        <w:t>:</w:t>
      </w:r>
    </w:p>
    <w:tbl>
      <w:tblPr>
        <w:tblStyle w:val="TableGrid"/>
        <w:tblW w:w="0" w:type="auto"/>
        <w:tblLook w:val="04A0" w:firstRow="1" w:lastRow="0" w:firstColumn="1" w:lastColumn="0" w:noHBand="0" w:noVBand="1"/>
      </w:tblPr>
      <w:tblGrid>
        <w:gridCol w:w="1413"/>
        <w:gridCol w:w="7513"/>
      </w:tblGrid>
      <w:tr w:rsidR="000F57FE" w:rsidRPr="007A7339" w:rsidTr="00CA754D">
        <w:tc>
          <w:tcPr>
            <w:tcW w:w="1413" w:type="dxa"/>
          </w:tcPr>
          <w:p w:rsidR="000F57FE" w:rsidRPr="007A7339" w:rsidRDefault="000F57FE" w:rsidP="00CA754D">
            <w:pPr>
              <w:rPr>
                <w:b/>
              </w:rPr>
            </w:pPr>
            <w:r w:rsidRPr="007A7339">
              <w:rPr>
                <w:b/>
              </w:rPr>
              <w:t>Class</w:t>
            </w:r>
          </w:p>
        </w:tc>
        <w:tc>
          <w:tcPr>
            <w:tcW w:w="7513" w:type="dxa"/>
          </w:tcPr>
          <w:p w:rsidR="000F57FE" w:rsidRPr="007A7339" w:rsidRDefault="000F57FE" w:rsidP="00CA754D">
            <w:pPr>
              <w:rPr>
                <w:b/>
              </w:rPr>
            </w:pPr>
            <w:r w:rsidRPr="007A7339">
              <w:rPr>
                <w:b/>
              </w:rPr>
              <w:t>Purpose</w:t>
            </w:r>
          </w:p>
        </w:tc>
      </w:tr>
      <w:tr w:rsidR="000F57FE" w:rsidTr="00CA754D">
        <w:tc>
          <w:tcPr>
            <w:tcW w:w="1413" w:type="dxa"/>
          </w:tcPr>
          <w:p w:rsidR="000F57FE" w:rsidRDefault="00B659A3" w:rsidP="00CA754D">
            <w:r>
              <w:t>OutputData</w:t>
            </w:r>
          </w:p>
        </w:tc>
        <w:tc>
          <w:tcPr>
            <w:tcW w:w="7513" w:type="dxa"/>
          </w:tcPr>
          <w:p w:rsidR="000F57FE" w:rsidRDefault="00B659A3" w:rsidP="000F57FE">
            <w:r>
              <w:t xml:space="preserve">If a job board returns a unique job id, then we should store it in </w:t>
            </w:r>
            <w:r w:rsidRPr="00B659A3">
              <w:rPr>
                <w:rStyle w:val="CodeSampleChar"/>
              </w:rPr>
              <w:t>OutputData.JobId</w:t>
            </w:r>
            <w:r>
              <w:t>. The PE will then use this as a reference when it comes to updating the same job later on.</w:t>
            </w:r>
          </w:p>
        </w:tc>
      </w:tr>
      <w:tr w:rsidR="00B659A3" w:rsidTr="00CA754D">
        <w:tc>
          <w:tcPr>
            <w:tcW w:w="1413" w:type="dxa"/>
          </w:tcPr>
          <w:p w:rsidR="00B659A3" w:rsidRDefault="00B659A3" w:rsidP="00CA754D">
            <w:r>
              <w:t>PostProperties</w:t>
            </w:r>
          </w:p>
        </w:tc>
        <w:tc>
          <w:tcPr>
            <w:tcW w:w="7513" w:type="dxa"/>
          </w:tcPr>
          <w:p w:rsidR="00B659A3" w:rsidRDefault="00994BC3" w:rsidP="000F57FE">
            <w:r>
              <w:t>This class stores the expiry date or the duration of the vacancy about to be posted to the job board, as well as OAuth tokens if the job feed requires us to use this method of authentication (currently only Twitter at the time of writing).</w:t>
            </w:r>
          </w:p>
          <w:p w:rsidR="00FC0D29" w:rsidRDefault="00FC0D29" w:rsidP="000F57FE"/>
          <w:p w:rsidR="00FC0D29" w:rsidRDefault="0091600F" w:rsidP="000F57FE">
            <w:r>
              <w:t>The PostProperties class contains a number of useful properties and methods to get the expiry date or duration:</w:t>
            </w:r>
          </w:p>
          <w:p w:rsidR="0091600F" w:rsidRDefault="0091600F" w:rsidP="000F57FE"/>
          <w:p w:rsidR="0091600F" w:rsidRDefault="0091600F" w:rsidP="0091600F">
            <w:pPr>
              <w:pStyle w:val="ListParagraph"/>
              <w:numPr>
                <w:ilvl w:val="0"/>
                <w:numId w:val="26"/>
              </w:numPr>
            </w:pPr>
            <w:r>
              <w:t>GetDurationInDays()</w:t>
            </w:r>
          </w:p>
          <w:p w:rsidR="0091600F" w:rsidRDefault="0091600F" w:rsidP="0091600F">
            <w:pPr>
              <w:pStyle w:val="ListParagraph"/>
              <w:numPr>
                <w:ilvl w:val="0"/>
                <w:numId w:val="26"/>
              </w:numPr>
            </w:pPr>
            <w:r>
              <w:t>GetDurationInWeeks() – rounds up to the nearest number of whole weeks.</w:t>
            </w:r>
          </w:p>
          <w:p w:rsidR="0091600F" w:rsidRDefault="0091600F" w:rsidP="0091600F">
            <w:pPr>
              <w:pStyle w:val="ListParagraph"/>
              <w:numPr>
                <w:ilvl w:val="0"/>
                <w:numId w:val="26"/>
              </w:numPr>
            </w:pPr>
            <w:r>
              <w:t xml:space="preserve">Duration (returns a </w:t>
            </w:r>
            <w:r w:rsidRPr="0091600F">
              <w:rPr>
                <w:rStyle w:val="CodeSampleChar"/>
              </w:rPr>
              <w:t>PostDuration</w:t>
            </w:r>
            <w:r>
              <w:t xml:space="preserve"> which includes </w:t>
            </w:r>
            <w:r w:rsidRPr="0091600F">
              <w:rPr>
                <w:rStyle w:val="CodeSampleChar"/>
              </w:rPr>
              <w:t>Period</w:t>
            </w:r>
            <w:r>
              <w:t xml:space="preserve"> and </w:t>
            </w:r>
            <w:r w:rsidRPr="0091600F">
              <w:rPr>
                <w:rStyle w:val="CodeSampleChar"/>
              </w:rPr>
              <w:t>Units</w:t>
            </w:r>
            <w:r>
              <w:t xml:space="preserve"> properties)</w:t>
            </w:r>
          </w:p>
          <w:p w:rsidR="0091600F" w:rsidRDefault="0091600F" w:rsidP="0091600F">
            <w:pPr>
              <w:pStyle w:val="ListParagraph"/>
              <w:numPr>
                <w:ilvl w:val="0"/>
                <w:numId w:val="26"/>
              </w:numPr>
            </w:pPr>
            <w:r>
              <w:t xml:space="preserve">ExpiryDate (returns a nullable </w:t>
            </w:r>
            <w:r w:rsidRPr="0091600F">
              <w:rPr>
                <w:rStyle w:val="CodeSampleChar"/>
              </w:rPr>
              <w:t>DateTime</w:t>
            </w:r>
            <w:r>
              <w:t>)</w:t>
            </w:r>
          </w:p>
        </w:tc>
      </w:tr>
    </w:tbl>
    <w:p w:rsidR="000F57FE" w:rsidRPr="000C6665" w:rsidRDefault="000F57FE" w:rsidP="000C6665"/>
    <w:p w:rsidR="002D1A95" w:rsidRDefault="00924F07" w:rsidP="00924F07">
      <w:pPr>
        <w:pStyle w:val="Heading2"/>
      </w:pPr>
      <w:bookmarkStart w:id="49" w:name="_Toc460316665"/>
      <w:r>
        <w:t>Create Basic Feed Classes</w:t>
      </w:r>
      <w:bookmarkEnd w:id="49"/>
    </w:p>
    <w:p w:rsidR="00924F07" w:rsidRDefault="00924F07" w:rsidP="00924F07">
      <w:r>
        <w:t xml:space="preserve">We will create the relevant classes in the Kaonix.PE.Channels project. You’ll need to create a folder for the now job feed. </w:t>
      </w:r>
    </w:p>
    <w:p w:rsidR="00924F07" w:rsidRDefault="00924F07" w:rsidP="00924F07"/>
    <w:p w:rsidR="00924F07" w:rsidRDefault="00924F07" w:rsidP="00924F07">
      <w:r w:rsidRPr="00924F07">
        <w:rPr>
          <w:noProof/>
          <w:lang w:eastAsia="en-GB"/>
        </w:rPr>
        <w:drawing>
          <wp:inline distT="0" distB="0" distL="0" distR="0" wp14:anchorId="64DBC81B" wp14:editId="5E98A181">
            <wp:extent cx="1043940" cy="38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3940" cy="388620"/>
                    </a:xfrm>
                    <a:prstGeom prst="rect">
                      <a:avLst/>
                    </a:prstGeom>
                    <a:noFill/>
                    <a:ln>
                      <a:noFill/>
                    </a:ln>
                  </pic:spPr>
                </pic:pic>
              </a:graphicData>
            </a:graphic>
          </wp:inline>
        </w:drawing>
      </w:r>
    </w:p>
    <w:p w:rsidR="00924F07" w:rsidRPr="00924F07" w:rsidRDefault="00924F07" w:rsidP="00924F07"/>
    <w:p w:rsidR="00924F07" w:rsidRDefault="003A5944" w:rsidP="00924F07">
      <w:pPr>
        <w:pStyle w:val="Heading3"/>
      </w:pPr>
      <w:bookmarkStart w:id="50" w:name="_Toc460316666"/>
      <w:r>
        <w:t>Create a Vacancy</w:t>
      </w:r>
      <w:r w:rsidR="00924F07">
        <w:t xml:space="preserve"> class</w:t>
      </w:r>
      <w:bookmarkEnd w:id="50"/>
    </w:p>
    <w:p w:rsidR="00924F07" w:rsidRDefault="00924F07" w:rsidP="00924F07"/>
    <w:p w:rsidR="00924F07" w:rsidRDefault="00924F07" w:rsidP="00924F07">
      <w:r>
        <w:t xml:space="preserve">A </w:t>
      </w:r>
      <w:r w:rsidR="003A5944">
        <w:t xml:space="preserve">vacancy class represents any common data that the job board requires. For example, every job board on the internet expects a job title and a description at the very least. </w:t>
      </w:r>
    </w:p>
    <w:p w:rsidR="003A5944" w:rsidRDefault="003A5944" w:rsidP="00924F07"/>
    <w:p w:rsidR="003A5944" w:rsidRDefault="003A5944" w:rsidP="00924F07">
      <w:r>
        <w:t xml:space="preserve">We will need to create a class to inherit from </w:t>
      </w:r>
      <w:r w:rsidRPr="001C050A">
        <w:rPr>
          <w:rFonts w:ascii="Consolas" w:hAnsi="Consolas" w:cs="Consolas"/>
          <w:color w:val="2B91AF"/>
          <w:szCs w:val="15"/>
          <w:highlight w:val="white"/>
          <w:lang w:eastAsia="en-GB"/>
        </w:rPr>
        <w:t>VacancyData</w:t>
      </w:r>
      <w:r w:rsidRPr="001C050A">
        <w:rPr>
          <w:rFonts w:ascii="Consolas" w:hAnsi="Consolas" w:cs="Consolas"/>
          <w:color w:val="2B91AF"/>
          <w:szCs w:val="15"/>
          <w:lang w:eastAsia="en-GB"/>
        </w:rPr>
        <w:t xml:space="preserve"> </w:t>
      </w:r>
      <w:r w:rsidRPr="003A5944">
        <w:t>and override some properties to let the PE know we intend to populate them so we can send to the job board.</w:t>
      </w:r>
      <w:r>
        <w:t xml:space="preserve"> We will then apply attributes to the properties which will act as validation rules.</w:t>
      </w:r>
    </w:p>
    <w:p w:rsidR="003A5944" w:rsidRDefault="003A5944" w:rsidP="00924F07"/>
    <w:p w:rsidR="003A5944" w:rsidRDefault="003A5944" w:rsidP="003A5944">
      <w:pPr>
        <w:pStyle w:val="Heading4"/>
      </w:pPr>
      <w:r>
        <w:t>Further Reading on Common Vacancy Data</w:t>
      </w:r>
    </w:p>
    <w:p w:rsidR="003A5944" w:rsidRDefault="003A5944" w:rsidP="003A5944">
      <w:r>
        <w:t>Please refer to section</w:t>
      </w:r>
      <w:r w:rsidR="00963F22">
        <w:t>s</w:t>
      </w:r>
      <w:r>
        <w:t xml:space="preserve"> 2.2</w:t>
      </w:r>
      <w:r w:rsidR="00963F22">
        <w:t xml:space="preserve"> and 3</w:t>
      </w:r>
      <w:r>
        <w:t xml:space="preserve"> of </w:t>
      </w:r>
      <w:hyperlink r:id="rId40" w:history="1">
        <w:r w:rsidRPr="00161FF8">
          <w:rPr>
            <w:rStyle w:val="Hyperlink"/>
          </w:rPr>
          <w:t>PEChannelDeveloperGuide.aspx</w:t>
        </w:r>
      </w:hyperlink>
      <w:r>
        <w:t xml:space="preserve"> and slide 16 of the PE presentation slides.</w:t>
      </w:r>
    </w:p>
    <w:p w:rsidR="003A5944" w:rsidRDefault="003A5944" w:rsidP="003A5944"/>
    <w:p w:rsidR="003A5944" w:rsidRDefault="003A5944" w:rsidP="003A5944">
      <w:pPr>
        <w:pStyle w:val="Heading4"/>
      </w:pPr>
      <w:r>
        <w:t>JobserveVacancy class</w:t>
      </w:r>
    </w:p>
    <w:p w:rsidR="003A5944" w:rsidRDefault="003A5944" w:rsidP="003A5944">
      <w:r>
        <w:t xml:space="preserve">We create </w:t>
      </w:r>
      <w:r w:rsidRPr="001C050A">
        <w:rPr>
          <w:rFonts w:ascii="Consolas" w:hAnsi="Consolas" w:cs="Consolas"/>
          <w:color w:val="2B91AF"/>
          <w:szCs w:val="15"/>
          <w:highlight w:val="white"/>
          <w:lang w:eastAsia="en-GB"/>
        </w:rPr>
        <w:t>JobserveVacancy</w:t>
      </w:r>
      <w:r w:rsidRPr="001C050A">
        <w:rPr>
          <w:rFonts w:ascii="Consolas" w:hAnsi="Consolas" w:cs="Consolas"/>
          <w:color w:val="2B91AF"/>
          <w:szCs w:val="15"/>
          <w:lang w:eastAsia="en-GB"/>
        </w:rPr>
        <w:t xml:space="preserve"> </w:t>
      </w:r>
      <w:r w:rsidRPr="003A5944">
        <w:t>which inherits from</w:t>
      </w:r>
      <w:r>
        <w:rPr>
          <w:rFonts w:ascii="Consolas" w:hAnsi="Consolas" w:cs="Consolas"/>
          <w:color w:val="2B91AF"/>
          <w:sz w:val="15"/>
          <w:szCs w:val="15"/>
          <w:lang w:eastAsia="en-GB"/>
        </w:rPr>
        <w:t xml:space="preserve"> </w:t>
      </w:r>
      <w:r w:rsidRPr="001C050A">
        <w:rPr>
          <w:rFonts w:ascii="Consolas" w:hAnsi="Consolas" w:cs="Consolas"/>
          <w:color w:val="2B91AF"/>
          <w:szCs w:val="15"/>
          <w:highlight w:val="white"/>
          <w:lang w:eastAsia="en-GB"/>
        </w:rPr>
        <w:t>VacancyData</w:t>
      </w:r>
      <w:r w:rsidRPr="001C050A">
        <w:rPr>
          <w:rFonts w:ascii="Consolas" w:hAnsi="Consolas" w:cs="Consolas"/>
          <w:color w:val="2B91AF"/>
          <w:szCs w:val="15"/>
          <w:lang w:eastAsia="en-GB"/>
        </w:rPr>
        <w:t xml:space="preserve"> </w:t>
      </w:r>
      <w:r w:rsidRPr="003A5944">
        <w:t>and then override the virtual properties that we need by consulting the specification.</w:t>
      </w:r>
    </w:p>
    <w:p w:rsidR="00DF22DF" w:rsidRDefault="00DF22DF" w:rsidP="003A5944"/>
    <w:p w:rsidR="001D3207" w:rsidRDefault="001D3207" w:rsidP="001D3207">
      <w:pPr>
        <w:pStyle w:val="Heading5"/>
      </w:pPr>
      <w:r>
        <w:t>Override Vacancy Data Properties</w:t>
      </w:r>
    </w:p>
    <w:p w:rsidR="00DF22DF" w:rsidRDefault="00DF22DF" w:rsidP="003A5944">
      <w:r>
        <w:t xml:space="preserve">Appendix A </w:t>
      </w:r>
      <w:r w:rsidR="0070282A">
        <w:t>is an excerpt from the Jobserve specifi</w:t>
      </w:r>
      <w:r w:rsidR="005C589E">
        <w:t xml:space="preserve">cation, we can see that we need the following fields </w:t>
      </w:r>
    </w:p>
    <w:p w:rsidR="005C589E" w:rsidRDefault="005C589E" w:rsidP="003A5944"/>
    <w:tbl>
      <w:tblPr>
        <w:tblStyle w:val="TableGrid"/>
        <w:tblW w:w="0" w:type="auto"/>
        <w:tblLook w:val="04A0" w:firstRow="1" w:lastRow="0" w:firstColumn="1" w:lastColumn="0" w:noHBand="0" w:noVBand="1"/>
      </w:tblPr>
      <w:tblGrid>
        <w:gridCol w:w="2235"/>
        <w:gridCol w:w="3260"/>
      </w:tblGrid>
      <w:tr w:rsidR="005C589E" w:rsidRPr="005C589E" w:rsidTr="005C589E">
        <w:tc>
          <w:tcPr>
            <w:tcW w:w="2235" w:type="dxa"/>
            <w:shd w:val="clear" w:color="auto" w:fill="000000" w:themeFill="text1"/>
          </w:tcPr>
          <w:p w:rsidR="005C589E" w:rsidRPr="005C589E" w:rsidRDefault="005C589E" w:rsidP="0066099C">
            <w:pPr>
              <w:rPr>
                <w:b/>
              </w:rPr>
            </w:pPr>
            <w:r w:rsidRPr="005C589E">
              <w:rPr>
                <w:b/>
              </w:rPr>
              <w:t>Jobserve Field</w:t>
            </w:r>
          </w:p>
        </w:tc>
        <w:tc>
          <w:tcPr>
            <w:tcW w:w="3260" w:type="dxa"/>
            <w:shd w:val="clear" w:color="auto" w:fill="000000" w:themeFill="text1"/>
          </w:tcPr>
          <w:p w:rsidR="005C589E" w:rsidRPr="005C589E" w:rsidRDefault="005C589E" w:rsidP="0066099C">
            <w:pPr>
              <w:rPr>
                <w:b/>
              </w:rPr>
            </w:pPr>
            <w:r w:rsidRPr="005C589E">
              <w:rPr>
                <w:b/>
              </w:rPr>
              <w:t>VacancyData Property to override</w:t>
            </w:r>
          </w:p>
        </w:tc>
      </w:tr>
      <w:tr w:rsidR="005C589E" w:rsidRPr="005C589E" w:rsidTr="005C589E">
        <w:tc>
          <w:tcPr>
            <w:tcW w:w="2235" w:type="dxa"/>
          </w:tcPr>
          <w:p w:rsidR="005C589E" w:rsidRPr="005C589E" w:rsidRDefault="005C589E" w:rsidP="0066099C">
            <w:r w:rsidRPr="005C589E">
              <w:t>Position</w:t>
            </w:r>
          </w:p>
        </w:tc>
        <w:tc>
          <w:tcPr>
            <w:tcW w:w="3260" w:type="dxa"/>
          </w:tcPr>
          <w:p w:rsidR="005C589E" w:rsidRPr="005C589E" w:rsidRDefault="005C589E" w:rsidP="0066099C">
            <w:r w:rsidRPr="005C589E">
              <w:t>Title</w:t>
            </w:r>
          </w:p>
        </w:tc>
      </w:tr>
      <w:tr w:rsidR="005C589E" w:rsidRPr="005C589E" w:rsidTr="005C589E">
        <w:tc>
          <w:tcPr>
            <w:tcW w:w="2235" w:type="dxa"/>
          </w:tcPr>
          <w:p w:rsidR="005C589E" w:rsidRPr="005C589E" w:rsidRDefault="005C589E" w:rsidP="0066099C">
            <w:r w:rsidRPr="005C589E">
              <w:t>HtmlSkills</w:t>
            </w:r>
          </w:p>
        </w:tc>
        <w:tc>
          <w:tcPr>
            <w:tcW w:w="3260" w:type="dxa"/>
          </w:tcPr>
          <w:p w:rsidR="005C589E" w:rsidRPr="005C589E" w:rsidRDefault="005C589E" w:rsidP="0066099C">
            <w:r w:rsidRPr="005C589E">
              <w:t>Description</w:t>
            </w:r>
          </w:p>
        </w:tc>
      </w:tr>
      <w:tr w:rsidR="005C589E" w:rsidRPr="005C589E" w:rsidTr="005C589E">
        <w:tc>
          <w:tcPr>
            <w:tcW w:w="2235" w:type="dxa"/>
          </w:tcPr>
          <w:p w:rsidR="005C589E" w:rsidRPr="005C589E" w:rsidRDefault="005C589E" w:rsidP="0066099C">
            <w:r w:rsidRPr="005C589E">
              <w:t>PostZipCode</w:t>
            </w:r>
          </w:p>
        </w:tc>
        <w:tc>
          <w:tcPr>
            <w:tcW w:w="3260" w:type="dxa"/>
          </w:tcPr>
          <w:p w:rsidR="005C589E" w:rsidRPr="005C589E" w:rsidRDefault="005C589E" w:rsidP="0066099C">
            <w:r w:rsidRPr="005C589E">
              <w:t>PostCode</w:t>
            </w:r>
          </w:p>
        </w:tc>
      </w:tr>
      <w:tr w:rsidR="005C589E" w:rsidRPr="005C589E" w:rsidTr="005C589E">
        <w:tc>
          <w:tcPr>
            <w:tcW w:w="2235" w:type="dxa"/>
          </w:tcPr>
          <w:p w:rsidR="005C589E" w:rsidRPr="005C589E" w:rsidRDefault="005C589E" w:rsidP="0066099C">
            <w:r w:rsidRPr="005C589E">
              <w:t>Reference</w:t>
            </w:r>
          </w:p>
        </w:tc>
        <w:tc>
          <w:tcPr>
            <w:tcW w:w="3260" w:type="dxa"/>
          </w:tcPr>
          <w:p w:rsidR="005C589E" w:rsidRPr="005C589E" w:rsidRDefault="00C26686" w:rsidP="0066099C">
            <w:r>
              <w:t>VacancyRef</w:t>
            </w:r>
          </w:p>
        </w:tc>
      </w:tr>
      <w:tr w:rsidR="005C589E" w:rsidRPr="005C589E" w:rsidTr="005C589E">
        <w:tc>
          <w:tcPr>
            <w:tcW w:w="2235" w:type="dxa"/>
          </w:tcPr>
          <w:p w:rsidR="005C589E" w:rsidRPr="005C589E" w:rsidRDefault="005C589E" w:rsidP="0066099C">
            <w:r w:rsidRPr="005C589E">
              <w:t>StartDate</w:t>
            </w:r>
          </w:p>
        </w:tc>
        <w:tc>
          <w:tcPr>
            <w:tcW w:w="3260" w:type="dxa"/>
          </w:tcPr>
          <w:p w:rsidR="005C589E" w:rsidRPr="005C589E" w:rsidRDefault="005C589E" w:rsidP="0066099C">
            <w:r w:rsidRPr="005C589E">
              <w:t>StartDate</w:t>
            </w:r>
            <w:r w:rsidR="00C26686">
              <w:t>Text</w:t>
            </w:r>
          </w:p>
        </w:tc>
      </w:tr>
      <w:tr w:rsidR="005C589E" w:rsidRPr="005C589E" w:rsidTr="005C589E">
        <w:tc>
          <w:tcPr>
            <w:tcW w:w="2235" w:type="dxa"/>
          </w:tcPr>
          <w:p w:rsidR="005C589E" w:rsidRPr="005C589E" w:rsidRDefault="005C589E" w:rsidP="0066099C">
            <w:r w:rsidRPr="005C589E">
              <w:t>Rate</w:t>
            </w:r>
          </w:p>
        </w:tc>
        <w:tc>
          <w:tcPr>
            <w:tcW w:w="3260" w:type="dxa"/>
          </w:tcPr>
          <w:p w:rsidR="005C589E" w:rsidRPr="005C589E" w:rsidRDefault="005C589E" w:rsidP="0066099C">
            <w:r w:rsidRPr="005C589E">
              <w:t>SalaryDescription</w:t>
            </w:r>
          </w:p>
        </w:tc>
      </w:tr>
      <w:tr w:rsidR="005C589E" w:rsidRPr="005C589E" w:rsidTr="005C589E">
        <w:tc>
          <w:tcPr>
            <w:tcW w:w="2235" w:type="dxa"/>
          </w:tcPr>
          <w:p w:rsidR="005C589E" w:rsidRPr="005C589E" w:rsidRDefault="005C589E" w:rsidP="0066099C">
            <w:r w:rsidRPr="005C589E">
              <w:t>Type</w:t>
            </w:r>
          </w:p>
        </w:tc>
        <w:tc>
          <w:tcPr>
            <w:tcW w:w="3260" w:type="dxa"/>
          </w:tcPr>
          <w:p w:rsidR="005C589E" w:rsidRPr="005C589E" w:rsidRDefault="005C589E" w:rsidP="0066099C">
            <w:r w:rsidRPr="005C589E">
              <w:t>VacancyType</w:t>
            </w:r>
          </w:p>
        </w:tc>
      </w:tr>
      <w:tr w:rsidR="005C589E" w:rsidRPr="005C589E" w:rsidTr="005C589E">
        <w:tc>
          <w:tcPr>
            <w:tcW w:w="2235" w:type="dxa"/>
          </w:tcPr>
          <w:p w:rsidR="005C589E" w:rsidRPr="005C589E" w:rsidRDefault="005C589E" w:rsidP="0066099C">
            <w:r w:rsidRPr="005C589E">
              <w:t>URL</w:t>
            </w:r>
          </w:p>
        </w:tc>
        <w:tc>
          <w:tcPr>
            <w:tcW w:w="3260" w:type="dxa"/>
          </w:tcPr>
          <w:p w:rsidR="005C589E" w:rsidRPr="005C589E" w:rsidRDefault="005C589E" w:rsidP="0066099C">
            <w:r w:rsidRPr="005C589E">
              <w:t>ResponseUrl</w:t>
            </w:r>
          </w:p>
        </w:tc>
      </w:tr>
      <w:tr w:rsidR="005C589E" w:rsidRPr="005C589E" w:rsidTr="005C589E">
        <w:tc>
          <w:tcPr>
            <w:tcW w:w="2235" w:type="dxa"/>
          </w:tcPr>
          <w:p w:rsidR="005C589E" w:rsidRPr="005C589E" w:rsidRDefault="005C589E" w:rsidP="0066099C">
            <w:r w:rsidRPr="005C589E">
              <w:t>ConsultantEmail</w:t>
            </w:r>
          </w:p>
        </w:tc>
        <w:tc>
          <w:tcPr>
            <w:tcW w:w="3260" w:type="dxa"/>
          </w:tcPr>
          <w:p w:rsidR="005C589E" w:rsidRPr="005C589E" w:rsidRDefault="005C589E" w:rsidP="0066099C">
            <w:r w:rsidRPr="005C589E">
              <w:t>ResponseEmail</w:t>
            </w:r>
          </w:p>
        </w:tc>
      </w:tr>
      <w:tr w:rsidR="005C589E" w:rsidRPr="005C589E" w:rsidTr="005C589E">
        <w:tc>
          <w:tcPr>
            <w:tcW w:w="2235" w:type="dxa"/>
          </w:tcPr>
          <w:p w:rsidR="005C589E" w:rsidRPr="005C589E" w:rsidRDefault="005C589E" w:rsidP="0066099C">
            <w:r w:rsidRPr="005C589E">
              <w:t>ConsultantFirstname</w:t>
            </w:r>
          </w:p>
        </w:tc>
        <w:tc>
          <w:tcPr>
            <w:tcW w:w="3260" w:type="dxa"/>
          </w:tcPr>
          <w:p w:rsidR="005C589E" w:rsidRPr="005C589E" w:rsidRDefault="005C589E" w:rsidP="0066099C">
            <w:r w:rsidRPr="005C589E">
              <w:t>ContactFirstname</w:t>
            </w:r>
          </w:p>
        </w:tc>
      </w:tr>
      <w:tr w:rsidR="005C589E" w:rsidRPr="005C589E" w:rsidTr="005C589E">
        <w:tc>
          <w:tcPr>
            <w:tcW w:w="2235" w:type="dxa"/>
          </w:tcPr>
          <w:p w:rsidR="005C589E" w:rsidRPr="005C589E" w:rsidRDefault="005C589E" w:rsidP="0066099C">
            <w:r w:rsidRPr="005C589E">
              <w:t>ConsultantSurname</w:t>
            </w:r>
          </w:p>
        </w:tc>
        <w:tc>
          <w:tcPr>
            <w:tcW w:w="3260" w:type="dxa"/>
          </w:tcPr>
          <w:p w:rsidR="005C589E" w:rsidRPr="005C589E" w:rsidRDefault="005C589E" w:rsidP="0066099C">
            <w:r w:rsidRPr="005C589E">
              <w:t>ContactSurname</w:t>
            </w:r>
          </w:p>
        </w:tc>
      </w:tr>
      <w:tr w:rsidR="005C589E" w:rsidRPr="005C589E" w:rsidTr="005C589E">
        <w:tc>
          <w:tcPr>
            <w:tcW w:w="2235" w:type="dxa"/>
          </w:tcPr>
          <w:p w:rsidR="005C589E" w:rsidRPr="005C589E" w:rsidRDefault="005C589E" w:rsidP="0066099C">
            <w:r>
              <w:t>Telephone</w:t>
            </w:r>
          </w:p>
        </w:tc>
        <w:tc>
          <w:tcPr>
            <w:tcW w:w="3260" w:type="dxa"/>
          </w:tcPr>
          <w:p w:rsidR="005C589E" w:rsidRPr="005C589E" w:rsidRDefault="005C589E" w:rsidP="0066099C">
            <w:r>
              <w:t>ContactPhoneNumber</w:t>
            </w:r>
          </w:p>
        </w:tc>
      </w:tr>
    </w:tbl>
    <w:p w:rsidR="0070282A" w:rsidRDefault="0070282A" w:rsidP="003A5944"/>
    <w:p w:rsidR="00DF22DF" w:rsidRDefault="001D3207" w:rsidP="001D3207">
      <w:pPr>
        <w:pStyle w:val="Heading5"/>
      </w:pPr>
      <w:r>
        <w:t>Apply Attributes to VacancyData Properties</w:t>
      </w:r>
    </w:p>
    <w:p w:rsidR="00963F22" w:rsidRDefault="00963F22" w:rsidP="00963F22">
      <w:r>
        <w:t>Next we need to apply attributes to each of the properties which will help the PE determine validation rules. If any data is sent to the PE which breaks these validation rules, then the PE will not bother attempting to send the request to the job board, but will instead return an error and the cause of it.</w:t>
      </w:r>
    </w:p>
    <w:p w:rsidR="0066099C" w:rsidRDefault="0066099C" w:rsidP="00963F22"/>
    <w:p w:rsidR="0066099C" w:rsidRDefault="0066099C" w:rsidP="00963F22">
      <w:r>
        <w:t xml:space="preserve">More information on what attributes to apply to these properties can be seen in the </w:t>
      </w:r>
      <w:hyperlink r:id="rId41" w:history="1">
        <w:r w:rsidRPr="00161FF8">
          <w:rPr>
            <w:rStyle w:val="Hyperlink"/>
          </w:rPr>
          <w:t>PEChannelDeveloperGuide.docx</w:t>
        </w:r>
      </w:hyperlink>
      <w:r>
        <w:t xml:space="preserve"> in section 2.2.5.</w:t>
      </w:r>
    </w:p>
    <w:p w:rsidR="0066099C" w:rsidRDefault="0066099C" w:rsidP="00963F22"/>
    <w:p w:rsidR="00963F22" w:rsidRDefault="0048397F" w:rsidP="001E68FC">
      <w:pPr>
        <w:pStyle w:val="Heading5"/>
      </w:pPr>
      <w:r>
        <w:t>JobserveVacancy.cs</w:t>
      </w:r>
    </w:p>
    <w:p w:rsidR="001E68FC" w:rsidRDefault="001E68FC" w:rsidP="001E68FC"/>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FF"/>
          <w:szCs w:val="15"/>
          <w:highlight w:val="white"/>
          <w:lang w:eastAsia="en-GB"/>
        </w:rPr>
        <w:t>namespace</w:t>
      </w:r>
      <w:r w:rsidRPr="00CC498D">
        <w:rPr>
          <w:rFonts w:ascii="Consolas" w:hAnsi="Consolas" w:cs="Consolas"/>
          <w:color w:val="000000"/>
          <w:szCs w:val="15"/>
          <w:highlight w:val="white"/>
          <w:lang w:eastAsia="en-GB"/>
        </w:rPr>
        <w:t xml:space="preserve"> Kaonix.PE.Channels.Jobserve</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using</w:t>
      </w:r>
      <w:r w:rsidRPr="00CC498D">
        <w:rPr>
          <w:rFonts w:ascii="Consolas" w:hAnsi="Consolas" w:cs="Consolas"/>
          <w:color w:val="000000"/>
          <w:szCs w:val="15"/>
          <w:highlight w:val="white"/>
          <w:lang w:eastAsia="en-GB"/>
        </w:rPr>
        <w:t xml:space="preserve"> Kaonix.PE.API.Channels;</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using</w:t>
      </w:r>
      <w:r w:rsidRPr="00CC498D">
        <w:rPr>
          <w:rFonts w:ascii="Consolas" w:hAnsi="Consolas" w:cs="Consolas"/>
          <w:color w:val="000000"/>
          <w:szCs w:val="15"/>
          <w:highlight w:val="white"/>
          <w:lang w:eastAsia="en-GB"/>
        </w:rPr>
        <w:t xml:space="preserve"> Kaonix.PE.API.Channels.Vacancies;</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class</w:t>
      </w: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JobserveVacancy</w:t>
      </w:r>
      <w:r w:rsidRPr="00CC498D">
        <w:rPr>
          <w:rFonts w:ascii="Consolas" w:hAnsi="Consolas" w:cs="Consolas"/>
          <w:color w:val="000000"/>
          <w:szCs w:val="15"/>
          <w:highlight w:val="white"/>
          <w:lang w:eastAsia="en-GB"/>
        </w:rPr>
        <w:t xml:space="preserve"> : </w:t>
      </w:r>
      <w:r w:rsidRPr="00CC498D">
        <w:rPr>
          <w:rFonts w:ascii="Consolas" w:hAnsi="Consolas" w:cs="Consolas"/>
          <w:color w:val="2B91AF"/>
          <w:szCs w:val="15"/>
          <w:highlight w:val="white"/>
          <w:lang w:eastAsia="en-GB"/>
        </w:rPr>
        <w:t>VacancyData</w:t>
      </w:r>
      <w:r w:rsidRPr="00CC498D">
        <w:rPr>
          <w:rFonts w:ascii="Consolas" w:hAnsi="Consolas" w:cs="Consolas"/>
          <w:color w:val="000000"/>
          <w:szCs w:val="15"/>
          <w:highlight w:val="white"/>
          <w:lang w:eastAsia="en-GB"/>
        </w:rPr>
        <w:t xml:space="preserve"> </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"Reference"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VacancyRef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"Position"</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Title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"HTML Skills"</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EditorHint</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EditorType</w:t>
      </w:r>
      <w:r w:rsidRPr="00CC498D">
        <w:rPr>
          <w:rFonts w:ascii="Consolas" w:hAnsi="Consolas" w:cs="Consolas"/>
          <w:color w:val="000000"/>
          <w:szCs w:val="15"/>
          <w:highlight w:val="white"/>
          <w:lang w:eastAsia="en-GB"/>
        </w:rPr>
        <w:t>.HTMLEditor)]</w:t>
      </w:r>
    </w:p>
    <w:p w:rsidR="0028144C" w:rsidRPr="00CC498D" w:rsidRDefault="0028144C" w:rsidP="0028144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HTMLSupport</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"p,b,u,</w:t>
      </w:r>
      <w:r w:rsidR="00901422" w:rsidRPr="00CC498D">
        <w:rPr>
          <w:rFonts w:ascii="Consolas" w:hAnsi="Consolas" w:cs="Consolas"/>
          <w:color w:val="A31515"/>
          <w:szCs w:val="15"/>
          <w:highlight w:val="white"/>
          <w:lang w:eastAsia="en-GB"/>
        </w:rPr>
        <w:t>i</w:t>
      </w:r>
      <w:r w:rsidRPr="00CC498D">
        <w:rPr>
          <w:rFonts w:ascii="Consolas" w:hAnsi="Consolas" w:cs="Consolas"/>
          <w:color w:val="A31515"/>
          <w:szCs w:val="15"/>
          <w:highlight w:val="white"/>
          <w:lang w:eastAsia="en-GB"/>
        </w:rPr>
        <w:t>,br"</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Description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"Consultant Firstname"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ContactFirstName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"Consultant Surname"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ContactSurname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"Telephone"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ContactPhoneNumber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"Consultant Email"</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RegExValidator</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CommonFieldFormats</w:t>
      </w:r>
      <w:r w:rsidRPr="00CC498D">
        <w:rPr>
          <w:rFonts w:ascii="Consolas" w:hAnsi="Consolas" w:cs="Consolas"/>
          <w:color w:val="000000"/>
          <w:szCs w:val="15"/>
          <w:highlight w:val="white"/>
          <w:lang w:eastAsia="en-GB"/>
        </w:rPr>
        <w:t xml:space="preserve">.EmailAddress, </w:t>
      </w:r>
      <w:r w:rsidRPr="00CC498D">
        <w:rPr>
          <w:rFonts w:ascii="Consolas" w:hAnsi="Consolas" w:cs="Consolas"/>
          <w:color w:val="A31515"/>
          <w:szCs w:val="15"/>
          <w:highlight w:val="white"/>
          <w:lang w:eastAsia="en-GB"/>
        </w:rPr>
        <w:t>"Consultant Email must be a valid e-mail address"</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ResponseEmail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"Application URL"</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RegExValidator</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CommonFieldFormats</w:t>
      </w:r>
      <w:r w:rsidRPr="00CC498D">
        <w:rPr>
          <w:rFonts w:ascii="Consolas" w:hAnsi="Consolas" w:cs="Consolas"/>
          <w:color w:val="000000"/>
          <w:szCs w:val="15"/>
          <w:highlight w:val="white"/>
          <w:lang w:eastAsia="en-GB"/>
        </w:rPr>
        <w:t xml:space="preserve">.Url, </w:t>
      </w:r>
      <w:r w:rsidRPr="00CC498D">
        <w:rPr>
          <w:rFonts w:ascii="Consolas" w:hAnsi="Consolas" w:cs="Consolas"/>
          <w:color w:val="A31515"/>
          <w:szCs w:val="15"/>
          <w:highlight w:val="white"/>
          <w:lang w:eastAsia="en-GB"/>
        </w:rPr>
        <w:t>"Application URL must be a valid URL"</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ResponseUrl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"Type"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VacancyType</w:t>
      </w:r>
      <w:r w:rsidRPr="00CC498D">
        <w:rPr>
          <w:rFonts w:ascii="Consolas" w:hAnsi="Consolas" w:cs="Consolas"/>
          <w:color w:val="000000"/>
          <w:szCs w:val="15"/>
          <w:highlight w:val="white"/>
          <w:lang w:eastAsia="en-GB"/>
        </w:rPr>
        <w:t xml:space="preserve"> VacancyType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"Rate"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SalaryDescription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"Post Zip Code"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RegExValidator</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CommonFieldFormats</w:t>
      </w:r>
      <w:r w:rsidRPr="00CC498D">
        <w:rPr>
          <w:rFonts w:ascii="Consolas" w:hAnsi="Consolas" w:cs="Consolas"/>
          <w:color w:val="000000"/>
          <w:szCs w:val="15"/>
          <w:highlight w:val="white"/>
          <w:lang w:eastAsia="en-GB"/>
        </w:rPr>
        <w:t xml:space="preserve">.UKPostCode, </w:t>
      </w:r>
      <w:r w:rsidRPr="00CC498D">
        <w:rPr>
          <w:rFonts w:ascii="Consolas" w:hAnsi="Consolas" w:cs="Consolas"/>
          <w:color w:val="A31515"/>
          <w:szCs w:val="15"/>
          <w:highlight w:val="white"/>
          <w:lang w:eastAsia="en-GB"/>
        </w:rPr>
        <w:t>"Post Zip Code can only be a valid UK Post Code"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PostCode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"Start Date Description"</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StartDateText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1E68FC" w:rsidRDefault="001E68FC" w:rsidP="001E68FC"/>
    <w:p w:rsidR="00FE7517" w:rsidRDefault="00FE7517" w:rsidP="00FE7517">
      <w:pPr>
        <w:pStyle w:val="Heading3"/>
      </w:pPr>
      <w:bookmarkStart w:id="51" w:name="_Toc460316667"/>
      <w:r>
        <w:t>Create Custom Data Classes</w:t>
      </w:r>
      <w:bookmarkEnd w:id="51"/>
    </w:p>
    <w:p w:rsidR="00FE7517" w:rsidRDefault="00FE7517" w:rsidP="00FE7517"/>
    <w:p w:rsidR="00FE7517" w:rsidRDefault="00C76666" w:rsidP="00FE7517">
      <w:r>
        <w:t xml:space="preserve">Any </w:t>
      </w:r>
      <w:r w:rsidR="001C050A">
        <w:t>field</w:t>
      </w:r>
      <w:r>
        <w:t xml:space="preserve"> the job board expects that is specific to the feed will need to be contained in</w:t>
      </w:r>
      <w:r w:rsidR="001C050A">
        <w:t xml:space="preserve"> a custom data class. If any field expects a predefined list of values, such as selection of industry sectors to choose from, then this will involve at least one RestrictionValueFactory class</w:t>
      </w:r>
      <w:r>
        <w:t>. In terms of web-cruit these are similar to job media extensions.</w:t>
      </w:r>
      <w:r w:rsidR="001C050A">
        <w:t xml:space="preserve"> </w:t>
      </w:r>
    </w:p>
    <w:p w:rsidR="00C76666" w:rsidRDefault="00C76666" w:rsidP="00FE7517"/>
    <w:p w:rsidR="001C050A" w:rsidRDefault="00C76666" w:rsidP="001C050A">
      <w:r>
        <w:t xml:space="preserve">The </w:t>
      </w:r>
      <w:hyperlink r:id="rId42" w:history="1">
        <w:r w:rsidRPr="00161FF8">
          <w:rPr>
            <w:rStyle w:val="Hyperlink"/>
          </w:rPr>
          <w:t>PEChannelDeveloperGuide.docx</w:t>
        </w:r>
      </w:hyperlink>
      <w:r>
        <w:t xml:space="preserve"> has more information about this in section 3.5. </w:t>
      </w:r>
    </w:p>
    <w:p w:rsidR="001C050A" w:rsidRDefault="001C050A" w:rsidP="001C050A"/>
    <w:p w:rsidR="00A05BB9" w:rsidRDefault="00856071" w:rsidP="00856071">
      <w:pPr>
        <w:pStyle w:val="Heading4"/>
      </w:pPr>
      <w:r>
        <w:lastRenderedPageBreak/>
        <w:t>Custom Data Fields in the Jobserve Feed</w:t>
      </w:r>
    </w:p>
    <w:p w:rsidR="00856071" w:rsidRDefault="00856071" w:rsidP="001C050A">
      <w:r>
        <w:t>In Appendix A, we can see the list of fields that the Jobserve field expects. When we look at the mandatory fields, we need to see if any of them are relevant to what we already have in the Vacancy class. There are a couple fields however, that have no relevance to what the Vacancy class already provides and these are candidates for fields to be included into the CustomData class. These are:</w:t>
      </w:r>
    </w:p>
    <w:p w:rsidR="00856071" w:rsidRDefault="00856071" w:rsidP="001C050A"/>
    <w:p w:rsidR="00856071" w:rsidRDefault="00856071" w:rsidP="00856071">
      <w:pPr>
        <w:pStyle w:val="ListParagraph"/>
        <w:numPr>
          <w:ilvl w:val="0"/>
          <w:numId w:val="23"/>
        </w:numPr>
      </w:pPr>
      <w:r>
        <w:t>MarketID (list of industry codes) – we’ll need to create a restriction value factory for this.</w:t>
      </w:r>
    </w:p>
    <w:p w:rsidR="003D4E4B" w:rsidRDefault="00856071" w:rsidP="00856071">
      <w:pPr>
        <w:pStyle w:val="ListParagraph"/>
        <w:numPr>
          <w:ilvl w:val="0"/>
          <w:numId w:val="23"/>
        </w:numPr>
      </w:pPr>
      <w:r>
        <w:t>ISO Country Code – we’ll need to create a string field so we can pass this value in when we send a post request.</w:t>
      </w:r>
    </w:p>
    <w:p w:rsidR="00856071" w:rsidRDefault="00856071" w:rsidP="003D4E4B">
      <w:pPr>
        <w:pStyle w:val="ListParagraph"/>
      </w:pPr>
    </w:p>
    <w:p w:rsidR="001C050A" w:rsidRDefault="001C050A" w:rsidP="001C050A">
      <w:pPr>
        <w:pStyle w:val="Heading4"/>
      </w:pPr>
      <w:r>
        <w:t>Types of Restriction Value Factories</w:t>
      </w:r>
    </w:p>
    <w:p w:rsidR="001C050A" w:rsidRDefault="001C050A" w:rsidP="001C050A">
      <w:r>
        <w:t>There are two types of factories we could consider to use.</w:t>
      </w:r>
      <w:r w:rsidR="0078535E">
        <w:t xml:space="preserve"> </w:t>
      </w:r>
    </w:p>
    <w:p w:rsidR="001C050A" w:rsidRDefault="001C050A" w:rsidP="001C050A"/>
    <w:p w:rsidR="001C050A" w:rsidRDefault="001C050A" w:rsidP="001C050A">
      <w:pPr>
        <w:pStyle w:val="Heading5"/>
      </w:pPr>
      <w:r>
        <w:t>RestrictionValueFactory</w:t>
      </w:r>
    </w:p>
    <w:p w:rsidR="001C050A" w:rsidRDefault="001C050A" w:rsidP="001C050A">
      <w:r>
        <w:t xml:space="preserve">This is a class which inherits from </w:t>
      </w:r>
      <w:r w:rsidRPr="006612C4">
        <w:rPr>
          <w:rFonts w:ascii="Consolas" w:hAnsi="Consolas" w:cs="Consolas"/>
          <w:color w:val="2B91AF"/>
          <w:szCs w:val="18"/>
          <w:lang w:eastAsia="en-GB"/>
        </w:rPr>
        <w:t>RestrictionValueFactory</w:t>
      </w:r>
      <w:r>
        <w:rPr>
          <w:rFonts w:ascii="Consolas" w:hAnsi="Consolas" w:cs="Consolas"/>
          <w:color w:val="2B91AF"/>
          <w:szCs w:val="18"/>
          <w:lang w:eastAsia="en-GB"/>
        </w:rPr>
        <w:t xml:space="preserve"> </w:t>
      </w:r>
      <w:r>
        <w:t>which holds an array of values. This is the most commonly used type of restriction value factory. The downside is any changes made here, no matter how small, requires redeployment of the PE.</w:t>
      </w:r>
      <w:r w:rsidR="0078535E">
        <w:t xml:space="preserve"> If the values are unlikely change, use this method.</w:t>
      </w:r>
    </w:p>
    <w:p w:rsidR="001C050A" w:rsidRDefault="001C050A" w:rsidP="001C050A"/>
    <w:p w:rsidR="001C050A" w:rsidRPr="001C050A" w:rsidRDefault="001C050A" w:rsidP="001C050A">
      <w:r>
        <w:t xml:space="preserve">Please consult section 3.5.6 in </w:t>
      </w:r>
      <w:hyperlink r:id="rId43" w:history="1">
        <w:r w:rsidRPr="00161FF8">
          <w:rPr>
            <w:rStyle w:val="Hyperlink"/>
          </w:rPr>
          <w:t>PEChannelDeveloperGuide.docx</w:t>
        </w:r>
      </w:hyperlink>
      <w:r>
        <w:t xml:space="preserve"> </w:t>
      </w:r>
    </w:p>
    <w:p w:rsidR="001C050A" w:rsidRDefault="001C050A" w:rsidP="001C050A"/>
    <w:p w:rsidR="001C050A" w:rsidRDefault="001C050A" w:rsidP="001C050A">
      <w:pPr>
        <w:pStyle w:val="Heading5"/>
      </w:pPr>
      <w:r>
        <w:t>ExternallyStoredRestrictionValueFactory</w:t>
      </w:r>
    </w:p>
    <w:p w:rsidR="001C050A" w:rsidRPr="001C050A" w:rsidRDefault="001C050A" w:rsidP="001C050A">
      <w:r>
        <w:t xml:space="preserve">This is a class which inherits from </w:t>
      </w:r>
      <w:r w:rsidRPr="006612C4">
        <w:rPr>
          <w:rFonts w:ascii="Consolas" w:hAnsi="Consolas" w:cs="Consolas"/>
          <w:color w:val="2B91AF"/>
          <w:szCs w:val="18"/>
          <w:highlight w:val="white"/>
          <w:lang w:eastAsia="en-GB"/>
        </w:rPr>
        <w:t>ExternallyStoredXmlRestrictionValueFactory</w:t>
      </w:r>
      <w:r>
        <w:rPr>
          <w:rFonts w:ascii="Consolas" w:hAnsi="Consolas" w:cs="Consolas"/>
          <w:color w:val="2B91AF"/>
          <w:szCs w:val="18"/>
          <w:lang w:eastAsia="en-GB"/>
        </w:rPr>
        <w:t xml:space="preserve"> </w:t>
      </w:r>
      <w:r w:rsidRPr="001C050A">
        <w:t xml:space="preserve">and </w:t>
      </w:r>
      <w:r>
        <w:t xml:space="preserve">instead of storing the values in an array, they are stored in an XML file. The </w:t>
      </w:r>
      <w:r w:rsidR="0078535E">
        <w:t>disadvantage is that the PE will have to read from a file which adds a slight overhead to performance, but the advantage is that if any changes are made to values, you only need to deploy the XML file, and there is no need to deploy the entire PE. If the values may change frequently, use this method</w:t>
      </w:r>
      <w:r w:rsidR="00A11A38">
        <w:t>.</w:t>
      </w:r>
    </w:p>
    <w:p w:rsidR="00963F22" w:rsidRDefault="00963F22" w:rsidP="00963F22"/>
    <w:p w:rsidR="001C050A" w:rsidRDefault="001C050A" w:rsidP="00963F22">
      <w:r>
        <w:t xml:space="preserve">Please consult section 3.5.7 in </w:t>
      </w:r>
      <w:hyperlink r:id="rId44" w:history="1">
        <w:r w:rsidRPr="00161FF8">
          <w:rPr>
            <w:rStyle w:val="Hyperlink"/>
          </w:rPr>
          <w:t>PEChannelDeveloperGuide.docx</w:t>
        </w:r>
      </w:hyperlink>
    </w:p>
    <w:p w:rsidR="00A11A38" w:rsidRDefault="00A11A38" w:rsidP="00963F22"/>
    <w:p w:rsidR="00CD2A3A" w:rsidRDefault="00CD2A3A" w:rsidP="00963F22">
      <w:r>
        <w:t>Although there is no strict rule on which type of factory to favour, it would make sense to start off with a RestrictionValueFactory, and if we realise we have to make frequent changes to the factory, we can then migrate this to an externally stored factory instead to make adding and updating changes easier in the future. This was the case for feeds required by Pertemps and ESOS.</w:t>
      </w:r>
    </w:p>
    <w:p w:rsidR="00A05BB9" w:rsidRDefault="00A05BB9" w:rsidP="00963F22"/>
    <w:p w:rsidR="00A11A38" w:rsidRDefault="00A11A38" w:rsidP="00BF7803">
      <w:pPr>
        <w:pStyle w:val="Heading5"/>
      </w:pPr>
      <w:r>
        <w:t>Jobserve’s Restriction Value Factories</w:t>
      </w:r>
    </w:p>
    <w:p w:rsidR="00A11A38" w:rsidRDefault="00A11A38" w:rsidP="00A11A38"/>
    <w:p w:rsidR="00FD2C5D" w:rsidRDefault="00604606" w:rsidP="00BF7803">
      <w:r>
        <w:t>Appendix</w:t>
      </w:r>
      <w:r w:rsidR="004A172D">
        <w:t>es</w:t>
      </w:r>
      <w:r>
        <w:t xml:space="preserve"> B</w:t>
      </w:r>
      <w:r w:rsidR="004A172D">
        <w:t xml:space="preserve"> and C</w:t>
      </w:r>
      <w:r>
        <w:t xml:space="preserve"> shows us that Jobserve has a list of values for industries and a list for categories.</w:t>
      </w:r>
    </w:p>
    <w:p w:rsidR="00BF7803" w:rsidRDefault="00BF7803" w:rsidP="00BF7803"/>
    <w:p w:rsidR="0066183D" w:rsidRDefault="0066183D" w:rsidP="00BF7803">
      <w:pPr>
        <w:pStyle w:val="Heading5"/>
      </w:pPr>
      <w:r>
        <w:t>JobserveIndustryRestrictionValueFactory.cs</w:t>
      </w:r>
    </w:p>
    <w:p w:rsidR="00FD2C5D" w:rsidRPr="00EF12B8" w:rsidRDefault="00EF12B8" w:rsidP="00A11A38">
      <w:r>
        <w:t>Firstly w</w:t>
      </w:r>
      <w:r w:rsidR="00FD2C5D">
        <w:t xml:space="preserve">e are going to </w:t>
      </w:r>
      <w:r w:rsidR="00832B2D">
        <w:t xml:space="preserve">going to create </w:t>
      </w:r>
      <w:r>
        <w:t xml:space="preserve">a class to hold industry values. We need to create a class called </w:t>
      </w:r>
      <w:r w:rsidR="00F33447" w:rsidRPr="00F33447">
        <w:rPr>
          <w:rFonts w:ascii="Consolas" w:hAnsi="Consolas" w:cs="Consolas"/>
          <w:color w:val="2B91AF"/>
          <w:szCs w:val="15"/>
          <w:highlight w:val="white"/>
          <w:lang w:eastAsia="en-GB"/>
        </w:rPr>
        <w:t>JobserveIndustryRestrictionValueFactory</w:t>
      </w:r>
      <w:r w:rsidR="00F33447" w:rsidRPr="00F33447">
        <w:rPr>
          <w:rFonts w:ascii="Consolas" w:hAnsi="Consolas" w:cs="Consolas"/>
          <w:color w:val="2B91AF"/>
          <w:szCs w:val="15"/>
          <w:lang w:eastAsia="en-GB"/>
        </w:rPr>
        <w:t xml:space="preserve"> </w:t>
      </w:r>
      <w:r>
        <w:t xml:space="preserve">which inherits from </w:t>
      </w:r>
      <w:r w:rsidRPr="006612C4">
        <w:rPr>
          <w:rFonts w:ascii="Consolas" w:hAnsi="Consolas" w:cs="Consolas"/>
          <w:color w:val="2B91AF"/>
          <w:szCs w:val="18"/>
          <w:lang w:eastAsia="en-GB"/>
        </w:rPr>
        <w:t>RestrictionValueFactory</w:t>
      </w:r>
      <w:r>
        <w:rPr>
          <w:rFonts w:ascii="Consolas" w:hAnsi="Consolas" w:cs="Consolas"/>
          <w:color w:val="2B91AF"/>
          <w:szCs w:val="18"/>
          <w:lang w:eastAsia="en-GB"/>
        </w:rPr>
        <w:t xml:space="preserve">. </w:t>
      </w:r>
      <w:r w:rsidRPr="00EF12B8">
        <w:t>Below is an example:</w:t>
      </w:r>
    </w:p>
    <w:p w:rsidR="00EF12B8" w:rsidRDefault="00EF12B8" w:rsidP="00A11A38"/>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FF"/>
          <w:szCs w:val="15"/>
          <w:highlight w:val="white"/>
          <w:lang w:eastAsia="en-GB"/>
        </w:rPr>
        <w:t>namespace</w:t>
      </w:r>
      <w:r w:rsidRPr="005B64A5">
        <w:rPr>
          <w:rFonts w:ascii="Consolas" w:hAnsi="Consolas" w:cs="Consolas"/>
          <w:color w:val="000000"/>
          <w:szCs w:val="15"/>
          <w:highlight w:val="white"/>
          <w:lang w:eastAsia="en-GB"/>
        </w:rPr>
        <w:t xml:space="preserve"> Kaonix.PE.Channels.Jobserve</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using</w:t>
      </w:r>
      <w:r w:rsidRPr="005B64A5">
        <w:rPr>
          <w:rFonts w:ascii="Consolas" w:hAnsi="Consolas" w:cs="Consolas"/>
          <w:color w:val="000000"/>
          <w:szCs w:val="15"/>
          <w:highlight w:val="white"/>
          <w:lang w:eastAsia="en-GB"/>
        </w:rPr>
        <w:t xml:space="preserve"> Kaonix.PE.API.Channels;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public</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class</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JobserveIndustryRestrictionValueFactory</w:t>
      </w:r>
      <w:r w:rsidRPr="005B64A5">
        <w:rPr>
          <w:rFonts w:ascii="Consolas" w:hAnsi="Consolas" w:cs="Consolas"/>
          <w:color w:val="000000"/>
          <w:szCs w:val="15"/>
          <w:highlight w:val="white"/>
          <w:lang w:eastAsia="en-GB"/>
        </w:rPr>
        <w:t xml:space="preserve"> : </w:t>
      </w:r>
      <w:r w:rsidRPr="005B64A5">
        <w:rPr>
          <w:rFonts w:ascii="Consolas" w:hAnsi="Consolas" w:cs="Consolas"/>
          <w:color w:val="2B91AF"/>
          <w:szCs w:val="15"/>
          <w:highlight w:val="white"/>
          <w:lang w:eastAsia="en-GB"/>
        </w:rPr>
        <w:t>RestrictionValueFactory</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private</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static</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readonly</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 values;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static</w:t>
      </w:r>
      <w:r w:rsidRPr="005B64A5">
        <w:rPr>
          <w:rFonts w:ascii="Consolas" w:hAnsi="Consolas" w:cs="Consolas"/>
          <w:color w:val="000000"/>
          <w:szCs w:val="15"/>
          <w:highlight w:val="white"/>
          <w:lang w:eastAsia="en-GB"/>
        </w:rPr>
        <w:t xml:space="preserve"> JobserveIndustryRestrictionValueFactory()</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values =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"Advertising / Media and Entertainment"</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"13"</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"Call Centre and Customer Services"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"9"</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lastRenderedPageBreak/>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"Construction and Civil Engineering"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"11"</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"Defence / Military and Armed Forces"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"18"</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"Education"</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"20"</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"Engineering"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"3"</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"Finance / Accounting and Banking"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"Food and Hospitality"</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"14"</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"Healthcare and Medical"</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"8"</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"HR and Recruitment"</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"10"</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"IT and Telecommunications"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"Legal"</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"7"</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"Manufacturing"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"21"</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"Mining / Energy / Oil and Gas"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"15"</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"Office and Administration"</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"6"</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"Retail and Consumer Products"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"17"</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"Sales and Marketing"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"4"</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"Science / Biotech and Pharmaceuticals"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"16"</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"Trades and Services"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"22"</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"Transport and Logistics"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"12"</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"Travel and Tourism"</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"19"</w:t>
      </w:r>
      <w:r w:rsidRPr="005B64A5">
        <w:rPr>
          <w:rFonts w:ascii="Consolas" w:hAnsi="Consolas" w:cs="Consolas"/>
          <w:color w:val="000000"/>
          <w:szCs w:val="15"/>
          <w:highlight w:val="white"/>
          <w:lang w:eastAsia="en-GB"/>
        </w:rPr>
        <w:t>)</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public</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override</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 GetValues()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return</w:t>
      </w:r>
      <w:r w:rsidRPr="005B64A5">
        <w:rPr>
          <w:rFonts w:ascii="Consolas" w:hAnsi="Consolas" w:cs="Consolas"/>
          <w:color w:val="000000"/>
          <w:szCs w:val="15"/>
          <w:highlight w:val="white"/>
          <w:lang w:eastAsia="en-GB"/>
        </w:rPr>
        <w:t xml:space="preserve"> values;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F33447"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w:t>
      </w:r>
    </w:p>
    <w:p w:rsidR="00A01413" w:rsidRPr="003609EA" w:rsidRDefault="00A01413" w:rsidP="00A11A38">
      <w:pPr>
        <w:rPr>
          <w:highlight w:val="white"/>
          <w:lang w:eastAsia="en-GB"/>
        </w:rPr>
      </w:pPr>
    </w:p>
    <w:p w:rsidR="009B7361" w:rsidRDefault="00BF7803" w:rsidP="00BF7803">
      <w:pPr>
        <w:pStyle w:val="Heading4"/>
      </w:pPr>
      <w:r>
        <w:t>Custom Data Class</w:t>
      </w:r>
    </w:p>
    <w:p w:rsidR="00BF7803" w:rsidRDefault="00BF7803" w:rsidP="00BF7803">
      <w:r>
        <w:t xml:space="preserve">Once we have our RestrictionValueFactory classes, they need to wrapped within a CustomData class. This class encapsulates any data that is considered customised data to the job board. </w:t>
      </w:r>
    </w:p>
    <w:p w:rsidR="00BF7803" w:rsidRDefault="00BF7803" w:rsidP="00BF7803"/>
    <w:p w:rsidR="00BF7803" w:rsidRDefault="00BF7803" w:rsidP="00BF7803">
      <w:r>
        <w:t>To do this, we:</w:t>
      </w:r>
    </w:p>
    <w:p w:rsidR="00BF7803" w:rsidRDefault="00BF7803" w:rsidP="00BF7803">
      <w:pPr>
        <w:pStyle w:val="ListParagraph"/>
        <w:numPr>
          <w:ilvl w:val="0"/>
          <w:numId w:val="15"/>
        </w:numPr>
      </w:pPr>
      <w:r>
        <w:t>Create a class which inherits from ChannelData</w:t>
      </w:r>
    </w:p>
    <w:p w:rsidR="00BF7803" w:rsidRDefault="00BF7803" w:rsidP="00BF7803">
      <w:pPr>
        <w:pStyle w:val="ListParagraph"/>
        <w:numPr>
          <w:ilvl w:val="0"/>
          <w:numId w:val="15"/>
        </w:numPr>
      </w:pPr>
      <w:r>
        <w:t>Add publically accessible properties to the class</w:t>
      </w:r>
    </w:p>
    <w:p w:rsidR="00BF7803" w:rsidRDefault="00BF7803" w:rsidP="00BF7803">
      <w:pPr>
        <w:pStyle w:val="ListParagraph"/>
        <w:numPr>
          <w:ilvl w:val="0"/>
          <w:numId w:val="15"/>
        </w:numPr>
      </w:pPr>
      <w:r>
        <w:t>Append attributes to each property</w:t>
      </w:r>
    </w:p>
    <w:p w:rsidR="00BF7803" w:rsidRDefault="00BF7803" w:rsidP="00BF7803"/>
    <w:p w:rsidR="00BF7803" w:rsidRDefault="00BF7803" w:rsidP="00BF7803">
      <w:pPr>
        <w:pStyle w:val="Heading5"/>
      </w:pPr>
      <w:r>
        <w:t>JobserveCustomData.cs</w:t>
      </w:r>
    </w:p>
    <w:p w:rsidR="002F6170" w:rsidRDefault="00BF7803" w:rsidP="00BF7803">
      <w:r>
        <w:t>For Jobserve we have already determined that we have a RestrictionValueFactory for industry, and another for category</w:t>
      </w:r>
      <w:r w:rsidR="002F6170">
        <w:t>.</w:t>
      </w:r>
      <w:r w:rsidR="00A01413">
        <w:t xml:space="preserve"> </w:t>
      </w:r>
    </w:p>
    <w:p w:rsidR="002F6170" w:rsidRDefault="002F6170" w:rsidP="00BF7803"/>
    <w:p w:rsidR="00BF7803" w:rsidRDefault="00BF7803" w:rsidP="00BF7803">
      <w:r>
        <w:t>Another check at the specification in Appendix A shows us that there is a mandatory field for:</w:t>
      </w:r>
    </w:p>
    <w:p w:rsidR="00BF7803" w:rsidRDefault="00BF7803" w:rsidP="00BF7803"/>
    <w:p w:rsidR="00BF7803" w:rsidRDefault="00BF7803" w:rsidP="00BF7803">
      <w:r>
        <w:rPr>
          <w:noProof/>
          <w:lang w:eastAsia="en-GB"/>
        </w:rPr>
        <w:drawing>
          <wp:inline distT="0" distB="0" distL="0" distR="0" wp14:anchorId="2078A8B5" wp14:editId="4FECEF3C">
            <wp:extent cx="5843270" cy="21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43270" cy="212090"/>
                    </a:xfrm>
                    <a:prstGeom prst="rect">
                      <a:avLst/>
                    </a:prstGeom>
                  </pic:spPr>
                </pic:pic>
              </a:graphicData>
            </a:graphic>
          </wp:inline>
        </w:drawing>
      </w:r>
    </w:p>
    <w:p w:rsidR="00BF7803" w:rsidRDefault="00BF7803" w:rsidP="00BF7803"/>
    <w:p w:rsidR="00BF7803" w:rsidRDefault="00BF7803" w:rsidP="00BF7803">
      <w:r>
        <w:t xml:space="preserve">ISO codes are publically available here </w:t>
      </w:r>
      <w:bookmarkStart w:id="52" w:name="OLE_LINK1"/>
      <w:bookmarkStart w:id="53" w:name="OLE_LINK2"/>
      <w:bookmarkStart w:id="54" w:name="OLE_LINK3"/>
      <w:r>
        <w:fldChar w:fldCharType="begin"/>
      </w:r>
      <w:r>
        <w:instrText xml:space="preserve"> HYPERLINK "</w:instrText>
      </w:r>
      <w:r w:rsidRPr="00BF7803">
        <w:instrText>http://www.nationsonline.org/oneworld/country_code_list.htm</w:instrText>
      </w:r>
      <w:r>
        <w:instrText xml:space="preserve">" </w:instrText>
      </w:r>
      <w:r>
        <w:fldChar w:fldCharType="separate"/>
      </w:r>
      <w:r w:rsidRPr="00EF15F9">
        <w:rPr>
          <w:rStyle w:val="Hyperlink"/>
        </w:rPr>
        <w:t>http://www.nationsonline.org/oneworld/country_code_list.htm</w:t>
      </w:r>
      <w:r>
        <w:fldChar w:fldCharType="end"/>
      </w:r>
      <w:bookmarkEnd w:id="52"/>
      <w:bookmarkEnd w:id="53"/>
      <w:bookmarkEnd w:id="54"/>
      <w:r>
        <w:t xml:space="preserve"> so </w:t>
      </w:r>
      <w:r w:rsidR="002F6170">
        <w:t>creating a RestrictionValueFactory class is probably unnecessary. We will need to add a property to cater for this.</w:t>
      </w:r>
    </w:p>
    <w:p w:rsidR="002F6170" w:rsidRDefault="002F6170" w:rsidP="00BF7803"/>
    <w:p w:rsidR="002F6170" w:rsidRDefault="002F6170" w:rsidP="00BF7803">
      <w:r>
        <w:t xml:space="preserve">In total we have </w:t>
      </w:r>
      <w:r w:rsidR="00547B91">
        <w:t>four</w:t>
      </w:r>
      <w:r>
        <w:t xml:space="preserve"> properties in out </w:t>
      </w:r>
      <w:r w:rsidR="005602BC" w:rsidRPr="005602BC">
        <w:rPr>
          <w:rFonts w:ascii="Consolas" w:hAnsi="Consolas" w:cs="Consolas"/>
          <w:color w:val="2B91AF"/>
          <w:szCs w:val="15"/>
          <w:highlight w:val="white"/>
          <w:lang w:eastAsia="en-GB"/>
        </w:rPr>
        <w:t>JobserveCustomData</w:t>
      </w:r>
      <w:r w:rsidR="005602BC" w:rsidRPr="005602BC">
        <w:rPr>
          <w:rFonts w:ascii="Consolas" w:hAnsi="Consolas" w:cs="Consolas"/>
          <w:color w:val="2B91AF"/>
          <w:szCs w:val="15"/>
          <w:lang w:eastAsia="en-GB"/>
        </w:rPr>
        <w:t xml:space="preserve"> </w:t>
      </w:r>
      <w:r>
        <w:t>class:</w:t>
      </w:r>
    </w:p>
    <w:p w:rsidR="002F6170" w:rsidRDefault="002F6170" w:rsidP="00BF7803"/>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class</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JobserveCustomData</w:t>
      </w:r>
      <w:r w:rsidRPr="00E90AA9">
        <w:rPr>
          <w:rFonts w:ascii="Consolas" w:hAnsi="Consolas" w:cs="Consolas"/>
          <w:color w:val="000000"/>
          <w:szCs w:val="15"/>
          <w:highlight w:val="white"/>
          <w:lang w:eastAsia="en-GB"/>
        </w:rPr>
        <w:t xml:space="preserve"> : </w:t>
      </w:r>
      <w:r w:rsidRPr="00E90AA9">
        <w:rPr>
          <w:rFonts w:ascii="Consolas" w:hAnsi="Consolas" w:cs="Consolas"/>
          <w:color w:val="2B91AF"/>
          <w:szCs w:val="15"/>
          <w:highlight w:val="white"/>
          <w:lang w:eastAsia="en-GB"/>
        </w:rPr>
        <w:t>ChannelData</w:t>
      </w:r>
      <w:r w:rsidRPr="00E90AA9">
        <w:rPr>
          <w:rFonts w:ascii="Consolas" w:hAnsi="Consolas" w:cs="Consolas"/>
          <w:color w:val="000000"/>
          <w:szCs w:val="15"/>
          <w:highlight w:val="white"/>
          <w:lang w:eastAsia="en-GB"/>
        </w:rPr>
        <w:t xml:space="preserve">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.Required)]</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MaxLength</w:t>
      </w:r>
      <w:r w:rsidRPr="00E90AA9">
        <w:rPr>
          <w:rFonts w:ascii="Consolas" w:hAnsi="Consolas" w:cs="Consolas"/>
          <w:color w:val="000000"/>
          <w:szCs w:val="15"/>
          <w:highlight w:val="white"/>
          <w:lang w:eastAsia="en-GB"/>
        </w:rPr>
        <w:t xml:space="preserve">(3, </w:t>
      </w:r>
      <w:r w:rsidRPr="00E90AA9">
        <w:rPr>
          <w:rFonts w:ascii="Consolas" w:hAnsi="Consolas" w:cs="Consolas"/>
          <w:color w:val="A31515"/>
          <w:szCs w:val="15"/>
          <w:highlight w:val="white"/>
          <w:lang w:eastAsia="en-GB"/>
        </w:rPr>
        <w:t>"The ISO Country Code must be 3 characters in length"</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lastRenderedPageBreak/>
        <w:t xml:space="preserve">    [</w:t>
      </w:r>
      <w:r w:rsidRPr="00E90AA9">
        <w:rPr>
          <w:rFonts w:ascii="Consolas" w:hAnsi="Consolas" w:cs="Consolas"/>
          <w:color w:val="2B91AF"/>
          <w:szCs w:val="15"/>
          <w:highlight w:val="white"/>
          <w:lang w:eastAsia="en-GB"/>
        </w:rPr>
        <w:t>RegExValidator</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CommonFieldFormats</w:t>
      </w:r>
      <w:r w:rsidRPr="00E90AA9">
        <w:rPr>
          <w:rFonts w:ascii="Consolas" w:hAnsi="Consolas" w:cs="Consolas"/>
          <w:color w:val="000000"/>
          <w:szCs w:val="15"/>
          <w:highlight w:val="white"/>
          <w:lang w:eastAsia="en-GB"/>
        </w:rPr>
        <w:t xml:space="preserve">.IsoCountry3LetterCode, </w:t>
      </w:r>
      <w:r w:rsidRPr="00E90AA9">
        <w:rPr>
          <w:rFonts w:ascii="Consolas" w:hAnsi="Consolas" w:cs="Consolas"/>
          <w:color w:val="A31515"/>
          <w:szCs w:val="15"/>
          <w:highlight w:val="white"/>
          <w:lang w:eastAsia="en-GB"/>
        </w:rPr>
        <w:t>"The ISO Country Code is not valid and must be 3 characters long. Please see http://www.nationsonline.org/oneworld/country_code_list.htm for valid 3 letter codes."</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DisplayAs</w:t>
      </w:r>
      <w:r w:rsidRPr="00E90AA9">
        <w:rPr>
          <w:rFonts w:ascii="Consolas" w:hAnsi="Consolas" w:cs="Consolas"/>
          <w:color w:val="000000"/>
          <w:szCs w:val="15"/>
          <w:highlight w:val="white"/>
          <w:lang w:eastAsia="en-GB"/>
        </w:rPr>
        <w:t>(</w:t>
      </w:r>
      <w:r w:rsidRPr="00E90AA9">
        <w:rPr>
          <w:rFonts w:ascii="Consolas" w:hAnsi="Consolas" w:cs="Consolas"/>
          <w:color w:val="A31515"/>
          <w:szCs w:val="15"/>
          <w:highlight w:val="white"/>
          <w:lang w:eastAsia="en-GB"/>
        </w:rPr>
        <w:t>"ISO Country Code"</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DisplayOrderId</w:t>
      </w:r>
      <w:r w:rsidRPr="00E90AA9">
        <w:rPr>
          <w:rFonts w:ascii="Consolas" w:hAnsi="Consolas" w:cs="Consolas"/>
          <w:color w:val="000000"/>
          <w:szCs w:val="15"/>
          <w:highlight w:val="white"/>
          <w:lang w:eastAsia="en-GB"/>
        </w:rPr>
        <w:t>(1)]</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string</w:t>
      </w:r>
      <w:r w:rsidRPr="00E90AA9">
        <w:rPr>
          <w:rFonts w:ascii="Consolas" w:hAnsi="Consolas" w:cs="Consolas"/>
          <w:color w:val="000000"/>
          <w:szCs w:val="15"/>
          <w:highlight w:val="white"/>
          <w:lang w:eastAsia="en-GB"/>
        </w:rPr>
        <w:t xml:space="preserve"> IsoCountryCode { </w:t>
      </w:r>
      <w:r w:rsidRPr="00E90AA9">
        <w:rPr>
          <w:rFonts w:ascii="Consolas" w:hAnsi="Consolas" w:cs="Consolas"/>
          <w:color w:val="0000FF"/>
          <w:szCs w:val="15"/>
          <w:highlight w:val="white"/>
          <w:lang w:eastAsia="en-GB"/>
        </w:rPr>
        <w:t>get</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set</w:t>
      </w:r>
      <w:r w:rsidRPr="00E90AA9">
        <w:rPr>
          <w:rFonts w:ascii="Consolas" w:hAnsi="Consolas" w:cs="Consolas"/>
          <w:color w:val="000000"/>
          <w:szCs w:val="15"/>
          <w:highlight w:val="white"/>
          <w:lang w:eastAsia="en-GB"/>
        </w:rPr>
        <w:t>;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.Required)]</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Restictions</w:t>
      </w:r>
      <w:r w:rsidRPr="00E90AA9">
        <w:rPr>
          <w:rFonts w:ascii="Consolas" w:hAnsi="Consolas" w:cs="Consolas"/>
          <w:color w:val="000000"/>
          <w:szCs w:val="15"/>
          <w:highlight w:val="white"/>
          <w:lang w:eastAsia="en-GB"/>
        </w:rPr>
        <w:t>(</w:t>
      </w:r>
      <w:r w:rsidRPr="00E90AA9">
        <w:rPr>
          <w:rFonts w:ascii="Consolas" w:hAnsi="Consolas" w:cs="Consolas"/>
          <w:color w:val="0000FF"/>
          <w:szCs w:val="15"/>
          <w:highlight w:val="white"/>
          <w:lang w:eastAsia="en-GB"/>
        </w:rPr>
        <w:t>typeof</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JobserveIndustryRestrictionValueFactory</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DisplayOrderId</w:t>
      </w:r>
      <w:r w:rsidRPr="00E90AA9">
        <w:rPr>
          <w:rFonts w:ascii="Consolas" w:hAnsi="Consolas" w:cs="Consolas"/>
          <w:color w:val="000000"/>
          <w:szCs w:val="15"/>
          <w:highlight w:val="white"/>
          <w:lang w:eastAsia="en-GB"/>
        </w:rPr>
        <w:t>(2)]</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RegExValidator</w:t>
      </w:r>
      <w:r w:rsidRPr="00E90AA9">
        <w:rPr>
          <w:rFonts w:ascii="Consolas" w:hAnsi="Consolas" w:cs="Consolas"/>
          <w:color w:val="000000"/>
          <w:szCs w:val="15"/>
          <w:highlight w:val="white"/>
          <w:lang w:eastAsia="en-GB"/>
        </w:rPr>
        <w:t>(</w:t>
      </w:r>
      <w:r w:rsidRPr="00E90AA9">
        <w:rPr>
          <w:rFonts w:ascii="Consolas" w:hAnsi="Consolas" w:cs="Consolas"/>
          <w:color w:val="A31515"/>
          <w:szCs w:val="15"/>
          <w:highlight w:val="white"/>
          <w:lang w:eastAsia="en-GB"/>
        </w:rPr>
        <w:t>@"\d{2}"</w:t>
      </w:r>
      <w:r w:rsidRPr="00E90AA9">
        <w:rPr>
          <w:rFonts w:ascii="Consolas" w:hAnsi="Consolas" w:cs="Consolas"/>
          <w:color w:val="000000"/>
          <w:szCs w:val="15"/>
          <w:highlight w:val="white"/>
          <w:lang w:eastAsia="en-GB"/>
        </w:rPr>
        <w:t xml:space="preserve">, </w:t>
      </w:r>
      <w:r w:rsidRPr="00E90AA9">
        <w:rPr>
          <w:rFonts w:ascii="Consolas" w:hAnsi="Consolas" w:cs="Consolas"/>
          <w:color w:val="A31515"/>
          <w:szCs w:val="15"/>
          <w:highlight w:val="white"/>
          <w:lang w:eastAsia="en-GB"/>
        </w:rPr>
        <w:t>"The Industry is not valid"</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string</w:t>
      </w:r>
      <w:r w:rsidRPr="00E90AA9">
        <w:rPr>
          <w:rFonts w:ascii="Consolas" w:hAnsi="Consolas" w:cs="Consolas"/>
          <w:color w:val="000000"/>
          <w:szCs w:val="15"/>
          <w:highlight w:val="white"/>
          <w:lang w:eastAsia="en-GB"/>
        </w:rPr>
        <w:t xml:space="preserve"> Industry { </w:t>
      </w:r>
      <w:r w:rsidRPr="00E90AA9">
        <w:rPr>
          <w:rFonts w:ascii="Consolas" w:hAnsi="Consolas" w:cs="Consolas"/>
          <w:color w:val="0000FF"/>
          <w:szCs w:val="15"/>
          <w:highlight w:val="white"/>
          <w:lang w:eastAsia="en-GB"/>
        </w:rPr>
        <w:t>get</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set</w:t>
      </w:r>
      <w:r w:rsidRPr="00E90AA9">
        <w:rPr>
          <w:rFonts w:ascii="Consolas" w:hAnsi="Consolas" w:cs="Consolas"/>
          <w:color w:val="000000"/>
          <w:szCs w:val="15"/>
          <w:highlight w:val="white"/>
          <w:lang w:eastAsia="en-GB"/>
        </w:rPr>
        <w:t>;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.Optional)]</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DisplayOrderId</w:t>
      </w:r>
      <w:r w:rsidRPr="00E90AA9">
        <w:rPr>
          <w:rFonts w:ascii="Consolas" w:hAnsi="Consolas" w:cs="Consolas"/>
          <w:color w:val="000000"/>
          <w:szCs w:val="15"/>
          <w:highlight w:val="white"/>
          <w:lang w:eastAsia="en-GB"/>
        </w:rPr>
        <w:t>(3)]</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bool</w:t>
      </w:r>
      <w:r w:rsidRPr="00E90AA9">
        <w:rPr>
          <w:rFonts w:ascii="Consolas" w:hAnsi="Consolas" w:cs="Consolas"/>
          <w:color w:val="000000"/>
          <w:szCs w:val="15"/>
          <w:highlight w:val="white"/>
          <w:lang w:eastAsia="en-GB"/>
        </w:rPr>
        <w:t xml:space="preserve"> PermanentAndContract { </w:t>
      </w:r>
      <w:r w:rsidRPr="00E90AA9">
        <w:rPr>
          <w:rFonts w:ascii="Consolas" w:hAnsi="Consolas" w:cs="Consolas"/>
          <w:color w:val="0000FF"/>
          <w:szCs w:val="15"/>
          <w:highlight w:val="white"/>
          <w:lang w:eastAsia="en-GB"/>
        </w:rPr>
        <w:t>get</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set</w:t>
      </w:r>
      <w:r w:rsidRPr="00E90AA9">
        <w:rPr>
          <w:rFonts w:ascii="Consolas" w:hAnsi="Consolas" w:cs="Consolas"/>
          <w:color w:val="000000"/>
          <w:szCs w:val="15"/>
          <w:highlight w:val="white"/>
          <w:lang w:eastAsia="en-GB"/>
        </w:rPr>
        <w:t>; }</w:t>
      </w:r>
    </w:p>
    <w:p w:rsidR="007A4779" w:rsidRDefault="003A3074" w:rsidP="00A82D6B">
      <w:pPr>
        <w:autoSpaceDE w:val="0"/>
        <w:autoSpaceDN w:val="0"/>
        <w:adjustRightInd w:val="0"/>
        <w:spacing w:after="0"/>
        <w:rPr>
          <w:rFonts w:ascii="Consolas" w:hAnsi="Consolas" w:cs="Consolas"/>
          <w:color w:val="000000"/>
          <w:sz w:val="15"/>
          <w:szCs w:val="15"/>
          <w:highlight w:val="white"/>
          <w:lang w:eastAsia="en-GB"/>
        </w:rPr>
      </w:pPr>
      <w:r w:rsidRPr="00E90AA9">
        <w:rPr>
          <w:rFonts w:ascii="Consolas" w:hAnsi="Consolas" w:cs="Consolas"/>
          <w:color w:val="000000"/>
          <w:szCs w:val="15"/>
          <w:highlight w:val="white"/>
          <w:lang w:eastAsia="en-GB"/>
        </w:rPr>
        <w:t>}</w:t>
      </w:r>
    </w:p>
    <w:p w:rsidR="00CD612D" w:rsidRDefault="00CD612D" w:rsidP="00CD612D">
      <w:pPr>
        <w:pStyle w:val="Heading3"/>
        <w:rPr>
          <w:highlight w:val="white"/>
          <w:lang w:eastAsia="en-GB"/>
        </w:rPr>
      </w:pPr>
      <w:bookmarkStart w:id="55" w:name="_Toc460316668"/>
      <w:r>
        <w:rPr>
          <w:highlight w:val="white"/>
          <w:lang w:eastAsia="en-GB"/>
        </w:rPr>
        <w:t>Create the Account Data Class</w:t>
      </w:r>
      <w:bookmarkEnd w:id="55"/>
    </w:p>
    <w:p w:rsidR="00CD612D" w:rsidRDefault="00CD612D" w:rsidP="00CD612D">
      <w:pPr>
        <w:rPr>
          <w:highlight w:val="white"/>
          <w:lang w:eastAsia="en-GB"/>
        </w:rPr>
      </w:pPr>
    </w:p>
    <w:p w:rsidR="00383121" w:rsidRDefault="00383121" w:rsidP="00383121">
      <w:pPr>
        <w:rPr>
          <w:highlight w:val="white"/>
        </w:rPr>
      </w:pPr>
      <w:r>
        <w:rPr>
          <w:highlight w:val="white"/>
          <w:lang w:eastAsia="en-GB"/>
        </w:rPr>
        <w:t xml:space="preserve">The default account data class is </w:t>
      </w:r>
      <w:r>
        <w:rPr>
          <w:rFonts w:ascii="Consolas" w:hAnsi="Consolas" w:cs="Consolas"/>
          <w:color w:val="2B91AF"/>
          <w:szCs w:val="15"/>
          <w:highlight w:val="white"/>
          <w:lang w:eastAsia="en-GB"/>
        </w:rPr>
        <w:t>Account</w:t>
      </w:r>
      <w:r w:rsidRPr="005602BC">
        <w:rPr>
          <w:rFonts w:ascii="Consolas" w:hAnsi="Consolas" w:cs="Consolas"/>
          <w:color w:val="2B91AF"/>
          <w:szCs w:val="15"/>
          <w:highlight w:val="white"/>
          <w:lang w:eastAsia="en-GB"/>
        </w:rPr>
        <w:t>Data</w:t>
      </w:r>
      <w:r>
        <w:rPr>
          <w:rFonts w:ascii="Consolas" w:hAnsi="Consolas" w:cs="Consolas"/>
          <w:color w:val="2B91AF"/>
          <w:szCs w:val="15"/>
          <w:highlight w:val="white"/>
          <w:lang w:eastAsia="en-GB"/>
        </w:rPr>
        <w:t xml:space="preserve"> </w:t>
      </w:r>
      <w:r w:rsidRPr="00383121">
        <w:rPr>
          <w:highlight w:val="white"/>
        </w:rPr>
        <w:t xml:space="preserve">which </w:t>
      </w:r>
      <w:r>
        <w:rPr>
          <w:highlight w:val="white"/>
        </w:rPr>
        <w:t>exposes a Username and a Password</w:t>
      </w:r>
      <w:r w:rsidR="006278A1">
        <w:rPr>
          <w:highlight w:val="white"/>
        </w:rPr>
        <w:t xml:space="preserve"> string</w:t>
      </w:r>
      <w:r>
        <w:rPr>
          <w:highlight w:val="white"/>
        </w:rPr>
        <w:t xml:space="preserve"> </w:t>
      </w:r>
      <w:r w:rsidR="006278A1">
        <w:rPr>
          <w:highlight w:val="white"/>
        </w:rPr>
        <w:t>properties</w:t>
      </w:r>
      <w:r>
        <w:rPr>
          <w:highlight w:val="white"/>
        </w:rPr>
        <w:t>.</w:t>
      </w:r>
      <w:r w:rsidR="006278A1">
        <w:rPr>
          <w:highlight w:val="white"/>
        </w:rPr>
        <w:t xml:space="preserve"> If the job board only requires a simple username and password combination, then you probably won’t need to create a new class to represent the job board credentials.</w:t>
      </w:r>
    </w:p>
    <w:p w:rsidR="006278A1" w:rsidRDefault="006278A1" w:rsidP="00383121">
      <w:pPr>
        <w:rPr>
          <w:highlight w:val="white"/>
        </w:rPr>
      </w:pPr>
    </w:p>
    <w:p w:rsidR="006278A1" w:rsidRDefault="006278A1" w:rsidP="00383121">
      <w:pPr>
        <w:rPr>
          <w:highlight w:val="white"/>
        </w:rPr>
      </w:pPr>
      <w:r>
        <w:rPr>
          <w:highlight w:val="white"/>
        </w:rPr>
        <w:t xml:space="preserve">Some job boards require extra information such as an additional username for the job posting tool. In this case we may need to add more properties to the </w:t>
      </w:r>
      <w:r>
        <w:rPr>
          <w:rFonts w:ascii="Consolas" w:hAnsi="Consolas" w:cs="Consolas"/>
          <w:color w:val="2B91AF"/>
          <w:szCs w:val="15"/>
          <w:highlight w:val="white"/>
          <w:lang w:eastAsia="en-GB"/>
        </w:rPr>
        <w:t>Account</w:t>
      </w:r>
      <w:r w:rsidRPr="005602BC">
        <w:rPr>
          <w:rFonts w:ascii="Consolas" w:hAnsi="Consolas" w:cs="Consolas"/>
          <w:color w:val="2B91AF"/>
          <w:szCs w:val="15"/>
          <w:highlight w:val="white"/>
          <w:lang w:eastAsia="en-GB"/>
        </w:rPr>
        <w:t>Data</w:t>
      </w:r>
      <w:r>
        <w:rPr>
          <w:rFonts w:ascii="Consolas" w:hAnsi="Consolas" w:cs="Consolas"/>
          <w:color w:val="2B91AF"/>
          <w:szCs w:val="15"/>
          <w:highlight w:val="white"/>
          <w:lang w:eastAsia="en-GB"/>
        </w:rPr>
        <w:t xml:space="preserve"> </w:t>
      </w:r>
      <w:r>
        <w:rPr>
          <w:highlight w:val="white"/>
        </w:rPr>
        <w:t xml:space="preserve">class to represent a third party integrator username, and possibly the password too. </w:t>
      </w:r>
      <w:r w:rsidR="00342CE1">
        <w:rPr>
          <w:highlight w:val="white"/>
        </w:rPr>
        <w:t xml:space="preserve">To do this, you could create a new account class to inherit from </w:t>
      </w:r>
      <w:r w:rsidR="00342CE1" w:rsidRPr="00342CE1">
        <w:rPr>
          <w:rStyle w:val="CodeSampleChar"/>
          <w:highlight w:val="white"/>
        </w:rPr>
        <w:t>AccountData</w:t>
      </w:r>
      <w:r w:rsidR="00342CE1">
        <w:rPr>
          <w:highlight w:val="white"/>
        </w:rPr>
        <w:t xml:space="preserve"> and then add additional properties.</w:t>
      </w:r>
    </w:p>
    <w:p w:rsidR="00E27D6C" w:rsidRDefault="00E27D6C" w:rsidP="00383121">
      <w:pPr>
        <w:rPr>
          <w:highlight w:val="white"/>
        </w:rPr>
      </w:pPr>
    </w:p>
    <w:p w:rsidR="00E27D6C" w:rsidRDefault="00E27D6C" w:rsidP="00383121">
      <w:pPr>
        <w:rPr>
          <w:highlight w:val="white"/>
          <w:lang w:eastAsia="en-GB"/>
        </w:rPr>
      </w:pPr>
      <w:r>
        <w:rPr>
          <w:highlight w:val="white"/>
        </w:rPr>
        <w:t xml:space="preserve">If you do not wish to use a Username and Password structure for credentials then you can create your own account data class by creating a new class and inheriting from </w:t>
      </w:r>
      <w:r w:rsidR="00936138" w:rsidRPr="00936138">
        <w:rPr>
          <w:rFonts w:ascii="Consolas" w:hAnsi="Consolas" w:cs="Consolas"/>
          <w:color w:val="2B91AF"/>
          <w:szCs w:val="15"/>
          <w:highlight w:val="white"/>
          <w:lang w:eastAsia="en-GB"/>
        </w:rPr>
        <w:t>ChannelData</w:t>
      </w:r>
      <w:r>
        <w:rPr>
          <w:highlight w:val="white"/>
        </w:rPr>
        <w:t>.</w:t>
      </w:r>
    </w:p>
    <w:p w:rsidR="00CD612D" w:rsidRDefault="00CD612D" w:rsidP="00CD612D">
      <w:pPr>
        <w:rPr>
          <w:highlight w:val="white"/>
          <w:lang w:eastAsia="en-GB"/>
        </w:rPr>
      </w:pPr>
    </w:p>
    <w:p w:rsidR="00CD612D" w:rsidRPr="00CD612D" w:rsidRDefault="006278A1" w:rsidP="00CD612D">
      <w:pPr>
        <w:rPr>
          <w:highlight w:val="white"/>
          <w:lang w:eastAsia="en-GB"/>
        </w:rPr>
      </w:pPr>
      <w:r>
        <w:rPr>
          <w:highlight w:val="white"/>
          <w:lang w:eastAsia="en-GB"/>
        </w:rPr>
        <w:t>For more information, p</w:t>
      </w:r>
      <w:r w:rsidR="00CD612D">
        <w:rPr>
          <w:highlight w:val="white"/>
          <w:lang w:eastAsia="en-GB"/>
        </w:rPr>
        <w:t xml:space="preserve">lease consult section 3.2 in </w:t>
      </w:r>
      <w:hyperlink r:id="rId46" w:history="1">
        <w:r w:rsidR="00CD612D" w:rsidRPr="00161FF8">
          <w:rPr>
            <w:rStyle w:val="Hyperlink"/>
          </w:rPr>
          <w:t>PEChannelDeveloperGuide.docx</w:t>
        </w:r>
      </w:hyperlink>
    </w:p>
    <w:p w:rsidR="002F6170" w:rsidRDefault="002F6170" w:rsidP="00BF7803"/>
    <w:p w:rsidR="006278A1" w:rsidRDefault="006278A1" w:rsidP="006278A1">
      <w:pPr>
        <w:pStyle w:val="Heading4"/>
      </w:pPr>
      <w:r>
        <w:t>JobserveAccountData.cs</w:t>
      </w:r>
    </w:p>
    <w:p w:rsidR="00E27D6C" w:rsidRDefault="00E27D6C" w:rsidP="006278A1">
      <w:r>
        <w:t>The Jobserve specification tells us we need the following values for credentials:</w:t>
      </w:r>
    </w:p>
    <w:p w:rsidR="00E27D6C" w:rsidRDefault="00E27D6C" w:rsidP="006278A1">
      <w:r>
        <w:rPr>
          <w:noProof/>
          <w:lang w:eastAsia="en-GB"/>
        </w:rPr>
        <w:drawing>
          <wp:inline distT="0" distB="0" distL="0" distR="0" wp14:anchorId="4FA2B593" wp14:editId="301CAE02">
            <wp:extent cx="2461260" cy="393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73264" cy="395137"/>
                    </a:xfrm>
                    <a:prstGeom prst="rect">
                      <a:avLst/>
                    </a:prstGeom>
                  </pic:spPr>
                </pic:pic>
              </a:graphicData>
            </a:graphic>
          </wp:inline>
        </w:drawing>
      </w:r>
    </w:p>
    <w:p w:rsidR="00E27D6C" w:rsidRDefault="00E27D6C" w:rsidP="006278A1">
      <w:r>
        <w:t xml:space="preserve">Whilst this is pretty much the same as a username and a password, they have different names, so this would warrant a new </w:t>
      </w:r>
      <w:r w:rsidR="00CC498D">
        <w:t xml:space="preserve">class to </w:t>
      </w:r>
      <w:r w:rsidR="008560ED">
        <w:t xml:space="preserve">be created </w:t>
      </w:r>
      <w:r w:rsidR="00CC498D">
        <w:t xml:space="preserve">and to inherit from </w:t>
      </w:r>
      <w:r w:rsidR="00CC498D" w:rsidRPr="00936138">
        <w:rPr>
          <w:rFonts w:ascii="Consolas" w:hAnsi="Consolas" w:cs="Consolas"/>
          <w:color w:val="2B91AF"/>
          <w:szCs w:val="15"/>
          <w:highlight w:val="white"/>
          <w:lang w:eastAsia="en-GB"/>
        </w:rPr>
        <w:t>ChannelData</w:t>
      </w:r>
      <w:r w:rsidR="00CC498D">
        <w:t>.</w:t>
      </w:r>
    </w:p>
    <w:p w:rsidR="0042033E" w:rsidRDefault="0042033E" w:rsidP="006278A1"/>
    <w:p w:rsidR="00335024" w:rsidRDefault="00335024" w:rsidP="006278A1">
      <w:r w:rsidRPr="00335024">
        <w:rPr>
          <w:u w:val="single"/>
        </w:rPr>
        <w:t>Note:</w:t>
      </w:r>
      <w:r>
        <w:t xml:space="preserve"> In the Channel attribute, there are values for </w:t>
      </w:r>
      <w:r w:rsidRPr="00A50C6E">
        <w:rPr>
          <w:rStyle w:val="CodeSampleChar"/>
        </w:rPr>
        <w:t>UsernameText</w:t>
      </w:r>
      <w:r>
        <w:t xml:space="preserve"> and </w:t>
      </w:r>
      <w:r w:rsidRPr="00A50C6E">
        <w:rPr>
          <w:rStyle w:val="CodeSampleChar"/>
        </w:rPr>
        <w:t>PasswordText</w:t>
      </w:r>
      <w:r>
        <w:t xml:space="preserve">. These are purely used to populate the correct fields in web-cruit’s JobMedia table, as web-cruit typically expects authentication to only consist of a username and password combination. Some job boards however, can have more complex </w:t>
      </w:r>
    </w:p>
    <w:p w:rsidR="00335024" w:rsidRDefault="00335024" w:rsidP="006278A1"/>
    <w:p w:rsidR="00335024" w:rsidRDefault="00335024" w:rsidP="006278A1">
      <w:r>
        <w:t xml:space="preserve">The simple rule is to remember that the </w:t>
      </w:r>
      <w:r w:rsidRPr="00A50C6E">
        <w:rPr>
          <w:rStyle w:val="CodeSampleChar"/>
        </w:rPr>
        <w:t>DisplayAs</w:t>
      </w:r>
      <w:r>
        <w:t xml:space="preserve"> attribute </w:t>
      </w:r>
      <w:r w:rsidR="008F2755">
        <w:t xml:space="preserve">for an Account property is only going to be used for users who use the PE as an API, whereas the Channel attribute properties for </w:t>
      </w:r>
      <w:r w:rsidR="008F2755" w:rsidRPr="00A50C6E">
        <w:rPr>
          <w:rStyle w:val="CodeSampleChar"/>
        </w:rPr>
        <w:t>UsernameText</w:t>
      </w:r>
      <w:r w:rsidR="008F2755">
        <w:t xml:space="preserve"> and </w:t>
      </w:r>
      <w:r w:rsidR="008F2755" w:rsidRPr="00A50C6E">
        <w:rPr>
          <w:rStyle w:val="CodeSampleChar"/>
        </w:rPr>
        <w:t>PasswordText</w:t>
      </w:r>
      <w:r w:rsidR="008F2755">
        <w:t xml:space="preserve"> are used for web-cruit only.</w:t>
      </w:r>
    </w:p>
    <w:p w:rsidR="00335024" w:rsidRDefault="00335024" w:rsidP="006278A1"/>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FF"/>
          <w:szCs w:val="15"/>
          <w:highlight w:val="white"/>
          <w:lang w:eastAsia="en-GB"/>
        </w:rPr>
        <w:t>namespace</w:t>
      </w:r>
      <w:r w:rsidRPr="00CC498D">
        <w:rPr>
          <w:rFonts w:ascii="Consolas" w:hAnsi="Consolas" w:cs="Consolas"/>
          <w:color w:val="000000"/>
          <w:szCs w:val="15"/>
          <w:highlight w:val="white"/>
          <w:lang w:eastAsia="en-GB"/>
        </w:rPr>
        <w:t xml:space="preserve"> Kaonix.PE.Channels.Jobserve</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using</w:t>
      </w:r>
      <w:r w:rsidRPr="00CC498D">
        <w:rPr>
          <w:rFonts w:ascii="Consolas" w:hAnsi="Consolas" w:cs="Consolas"/>
          <w:color w:val="000000"/>
          <w:szCs w:val="15"/>
          <w:highlight w:val="white"/>
          <w:lang w:eastAsia="en-GB"/>
        </w:rPr>
        <w:t xml:space="preserve"> Kaonix.PE.API.Channels;</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class</w:t>
      </w: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JobserveAccountData</w:t>
      </w:r>
      <w:r w:rsidRPr="00CC498D">
        <w:rPr>
          <w:rFonts w:ascii="Consolas" w:hAnsi="Consolas" w:cs="Consolas"/>
          <w:color w:val="000000"/>
          <w:szCs w:val="15"/>
          <w:highlight w:val="white"/>
          <w:lang w:eastAsia="en-GB"/>
        </w:rPr>
        <w:t xml:space="preserve"> : </w:t>
      </w:r>
      <w:r w:rsidRPr="00CC498D">
        <w:rPr>
          <w:rFonts w:ascii="Consolas" w:hAnsi="Consolas" w:cs="Consolas"/>
          <w:color w:val="2B91AF"/>
          <w:szCs w:val="15"/>
          <w:highlight w:val="white"/>
          <w:lang w:eastAsia="en-GB"/>
        </w:rPr>
        <w:t>ChannelData</w:t>
      </w:r>
      <w:r w:rsidRPr="00CC498D">
        <w:rPr>
          <w:rFonts w:ascii="Consolas" w:hAnsi="Consolas" w:cs="Consolas"/>
          <w:color w:val="000000"/>
          <w:szCs w:val="15"/>
          <w:highlight w:val="white"/>
          <w:lang w:eastAsia="en-GB"/>
        </w:rPr>
        <w:t xml:space="preserve">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"Account Number"</w:t>
      </w:r>
      <w:r w:rsidRPr="00CC498D">
        <w:rPr>
          <w:rFonts w:ascii="Consolas" w:hAnsi="Consolas" w:cs="Consolas"/>
          <w:color w:val="000000"/>
          <w:szCs w:val="15"/>
          <w:highlight w:val="white"/>
          <w:lang w:eastAsia="en-GB"/>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UsernameRef</w:t>
      </w:r>
      <w:r w:rsidRPr="00CC498D">
        <w:rPr>
          <w:rFonts w:ascii="Consolas" w:hAnsi="Consolas" w:cs="Consolas"/>
          <w:color w:val="000000"/>
          <w:szCs w:val="15"/>
          <w:highlight w:val="white"/>
          <w:lang w:eastAsia="en-GB"/>
        </w:rPr>
        <w:t>(</w:t>
      </w:r>
      <w:r w:rsidRPr="00CC498D">
        <w:rPr>
          <w:rFonts w:ascii="Consolas" w:hAnsi="Consolas" w:cs="Consolas"/>
          <w:color w:val="0000FF"/>
          <w:szCs w:val="15"/>
          <w:highlight w:val="white"/>
          <w:lang w:eastAsia="en-GB"/>
        </w:rPr>
        <w:t>true</w:t>
      </w:r>
      <w:r w:rsidRPr="00CC498D">
        <w:rPr>
          <w:rFonts w:ascii="Consolas" w:hAnsi="Consolas" w:cs="Consolas"/>
          <w:color w:val="000000"/>
          <w:szCs w:val="15"/>
          <w:highlight w:val="white"/>
          <w:lang w:eastAsia="en-GB"/>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AccountNumber { </w:t>
      </w:r>
      <w:r w:rsidRPr="00CC498D">
        <w:rPr>
          <w:rFonts w:ascii="Consolas" w:hAnsi="Consolas" w:cs="Consolas"/>
          <w:color w:val="0000FF"/>
          <w:szCs w:val="15"/>
          <w:highlight w:val="white"/>
          <w:lang w:eastAsia="en-GB"/>
        </w:rPr>
        <w:t>get</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set</w:t>
      </w:r>
      <w:r w:rsidRPr="00CC498D">
        <w:rPr>
          <w:rFonts w:ascii="Consolas" w:hAnsi="Consolas" w:cs="Consolas"/>
          <w:color w:val="000000"/>
          <w:szCs w:val="15"/>
          <w:highlight w:val="white"/>
          <w:lang w:eastAsia="en-GB"/>
        </w:rPr>
        <w:t>;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"Authorisation Code"</w:t>
      </w:r>
      <w:r w:rsidRPr="00CC498D">
        <w:rPr>
          <w:rFonts w:ascii="Consolas" w:hAnsi="Consolas" w:cs="Consolas"/>
          <w:color w:val="000000"/>
          <w:szCs w:val="15"/>
          <w:highlight w:val="white"/>
          <w:lang w:eastAsia="en-GB"/>
        </w:rPr>
        <w:t>)]</w:t>
      </w:r>
    </w:p>
    <w:p w:rsidR="00CC498D" w:rsidRPr="00CC498D" w:rsidRDefault="00CC498D" w:rsidP="00006DB2">
      <w:pPr>
        <w:pStyle w:val="CodeSample"/>
        <w:rPr>
          <w:highlight w:val="white"/>
        </w:rPr>
      </w:pPr>
      <w:r w:rsidRPr="00CC498D">
        <w:rPr>
          <w:highlight w:val="white"/>
        </w:rPr>
        <w:t xml:space="preserve">        [PasswordRef(</w:t>
      </w:r>
      <w:r w:rsidRPr="00CC498D">
        <w:rPr>
          <w:color w:val="0000FF"/>
          <w:highlight w:val="white"/>
        </w:rPr>
        <w:t>true</w:t>
      </w:r>
      <w:r w:rsidRPr="00CC498D">
        <w:rPr>
          <w:highlight w:val="white"/>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AuthorisationCode { </w:t>
      </w:r>
      <w:r w:rsidRPr="00CC498D">
        <w:rPr>
          <w:rFonts w:ascii="Consolas" w:hAnsi="Consolas" w:cs="Consolas"/>
          <w:color w:val="0000FF"/>
          <w:szCs w:val="15"/>
          <w:highlight w:val="white"/>
          <w:lang w:eastAsia="en-GB"/>
        </w:rPr>
        <w:t>get</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set</w:t>
      </w:r>
      <w:r w:rsidRPr="00CC498D">
        <w:rPr>
          <w:rFonts w:ascii="Consolas" w:hAnsi="Consolas" w:cs="Consolas"/>
          <w:color w:val="000000"/>
          <w:szCs w:val="15"/>
          <w:highlight w:val="white"/>
          <w:lang w:eastAsia="en-GB"/>
        </w:rPr>
        <w:t>;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6278A1" w:rsidRDefault="006278A1" w:rsidP="00BF7803"/>
    <w:p w:rsidR="00CC498D" w:rsidRDefault="00CC498D" w:rsidP="00CC498D">
      <w:pPr>
        <w:pStyle w:val="Heading3"/>
      </w:pPr>
      <w:bookmarkStart w:id="56" w:name="_Toc460316669"/>
      <w:r>
        <w:t>OutputData class</w:t>
      </w:r>
      <w:bookmarkEnd w:id="56"/>
    </w:p>
    <w:p w:rsidR="00CC498D" w:rsidRDefault="00CC498D" w:rsidP="00CC498D"/>
    <w:p w:rsidR="00CC498D" w:rsidRDefault="00006DB2" w:rsidP="00CC498D">
      <w:r>
        <w:t xml:space="preserve">The OutputData class represents any data that is returned from the job board after a successful post. The PE has a </w:t>
      </w:r>
      <w:r w:rsidR="00C45A37">
        <w:t>ready-made</w:t>
      </w:r>
      <w:r>
        <w:t xml:space="preserve"> class called </w:t>
      </w:r>
      <w:r w:rsidRPr="00006DB2">
        <w:rPr>
          <w:rStyle w:val="CodeSampleChar"/>
        </w:rPr>
        <w:t>JobIdOutputData</w:t>
      </w:r>
      <w:r>
        <w:t xml:space="preserve"> which is ideal if the job returns a reference identifier. The PE will use this reference if the vacancy is updated in the future.</w:t>
      </w:r>
    </w:p>
    <w:p w:rsidR="00006DB2" w:rsidRDefault="00006DB2" w:rsidP="00CC498D"/>
    <w:p w:rsidR="00006DB2" w:rsidRDefault="00006DB2" w:rsidP="00CC498D">
      <w:r>
        <w:t xml:space="preserve">If the job board doesn’t return any meaningful data then there is a </w:t>
      </w:r>
      <w:r w:rsidR="00C45A37">
        <w:t>ready-made</w:t>
      </w:r>
      <w:r>
        <w:t xml:space="preserve"> class of </w:t>
      </w:r>
      <w:r w:rsidRPr="00006DB2">
        <w:rPr>
          <w:rStyle w:val="CodeSampleChar"/>
        </w:rPr>
        <w:t>EmptyChannelData</w:t>
      </w:r>
      <w:r>
        <w:t>.</w:t>
      </w:r>
    </w:p>
    <w:p w:rsidR="00006DB2" w:rsidRDefault="00006DB2" w:rsidP="00CC498D"/>
    <w:p w:rsidR="00006DB2" w:rsidRDefault="00006DB2" w:rsidP="00CC498D">
      <w:r>
        <w:t xml:space="preserve">However, if the job board returns a lot of information that we might want to record, then we can create our own OutputData class and inherit it from </w:t>
      </w:r>
      <w:r w:rsidRPr="00006DB2">
        <w:rPr>
          <w:rStyle w:val="CodeSampleChar"/>
        </w:rPr>
        <w:t>ChannelData</w:t>
      </w:r>
      <w:r>
        <w:t>.</w:t>
      </w:r>
    </w:p>
    <w:p w:rsidR="00006DB2" w:rsidRDefault="00006DB2" w:rsidP="00CC498D"/>
    <w:p w:rsidR="00006DB2" w:rsidRPr="00006DB2" w:rsidRDefault="00006DB2" w:rsidP="00CC498D">
      <w:pPr>
        <w:rPr>
          <w:highlight w:val="white"/>
          <w:lang w:eastAsia="en-GB"/>
        </w:rPr>
      </w:pPr>
      <w:r>
        <w:rPr>
          <w:highlight w:val="white"/>
          <w:lang w:eastAsia="en-GB"/>
        </w:rPr>
        <w:t xml:space="preserve">For more information, please consult section 3.4 in </w:t>
      </w:r>
      <w:hyperlink r:id="rId48" w:history="1">
        <w:r w:rsidRPr="00161FF8">
          <w:rPr>
            <w:rStyle w:val="Hyperlink"/>
          </w:rPr>
          <w:t>PEChannelDeveloperGuide.docx</w:t>
        </w:r>
      </w:hyperlink>
    </w:p>
    <w:p w:rsidR="00CC498D" w:rsidRDefault="00CC498D" w:rsidP="00BF7803"/>
    <w:p w:rsidR="00006DB2" w:rsidRDefault="00006DB2" w:rsidP="00006DB2">
      <w:pPr>
        <w:pStyle w:val="Heading4"/>
      </w:pPr>
      <w:r>
        <w:t>Jobserve’s Output Data</w:t>
      </w:r>
    </w:p>
    <w:p w:rsidR="00006DB2" w:rsidRDefault="00006DB2" w:rsidP="00006DB2">
      <w:r>
        <w:t>The Jobserve specification unhelpfully doesn’t give us an example of a response but looking at the web-cruit vacancy outbox can help. Here is an example of a response:</w:t>
      </w:r>
    </w:p>
    <w:p w:rsidR="00006DB2" w:rsidRDefault="00006DB2" w:rsidP="00006DB2"/>
    <w:p w:rsidR="00006DB2" w:rsidRPr="00006DB2" w:rsidRDefault="00006DB2" w:rsidP="00006DB2">
      <w:pPr>
        <w:pStyle w:val="CodeSample"/>
        <w:rPr>
          <w:color w:val="7030A0"/>
        </w:rPr>
      </w:pPr>
      <w:r w:rsidRPr="00006DB2">
        <w:rPr>
          <w:color w:val="7030A0"/>
        </w:rPr>
        <w:t>&lt;SOAP:Envelope xmlns:SOAP = "urn:schemas-xmlsoap-org:soap.v1"&gt;</w:t>
      </w:r>
    </w:p>
    <w:p w:rsidR="00006DB2" w:rsidRPr="00006DB2" w:rsidRDefault="00006DB2" w:rsidP="00006DB2">
      <w:pPr>
        <w:pStyle w:val="CodeSample"/>
        <w:rPr>
          <w:color w:val="7030A0"/>
        </w:rPr>
      </w:pPr>
      <w:r w:rsidRPr="00006DB2">
        <w:rPr>
          <w:color w:val="7030A0"/>
        </w:rPr>
        <w:t xml:space="preserve">    &lt;SOAP:Body&gt;</w:t>
      </w:r>
    </w:p>
    <w:p w:rsidR="00006DB2" w:rsidRPr="00006DB2" w:rsidRDefault="00006DB2" w:rsidP="00006DB2">
      <w:pPr>
        <w:pStyle w:val="CodeSample"/>
        <w:rPr>
          <w:color w:val="7030A0"/>
        </w:rPr>
      </w:pPr>
      <w:r w:rsidRPr="00006DB2">
        <w:rPr>
          <w:color w:val="7030A0"/>
        </w:rPr>
        <w:t xml:space="preserve">        &lt;Summary&gt;Number of Adverts Received : 1 Number successfully posted onto the website : 1&lt;/Summary&gt;</w:t>
      </w:r>
    </w:p>
    <w:p w:rsidR="00006DB2" w:rsidRPr="00006DB2" w:rsidRDefault="00006DB2" w:rsidP="00006DB2">
      <w:pPr>
        <w:pStyle w:val="CodeSample"/>
        <w:rPr>
          <w:color w:val="7030A0"/>
        </w:rPr>
      </w:pPr>
      <w:r w:rsidRPr="00006DB2">
        <w:rPr>
          <w:color w:val="7030A0"/>
        </w:rPr>
        <w:t xml:space="preserve">        &lt;Results&gt;</w:t>
      </w:r>
    </w:p>
    <w:p w:rsidR="00006DB2" w:rsidRPr="00006DB2" w:rsidRDefault="00006DB2" w:rsidP="00006DB2">
      <w:pPr>
        <w:pStyle w:val="CodeSample"/>
        <w:rPr>
          <w:color w:val="7030A0"/>
        </w:rPr>
      </w:pPr>
      <w:r w:rsidRPr="00006DB2">
        <w:rPr>
          <w:color w:val="7030A0"/>
        </w:rPr>
        <w:t xml:space="preserve">            &lt;Result&gt;</w:t>
      </w:r>
    </w:p>
    <w:p w:rsidR="00006DB2" w:rsidRPr="00006DB2" w:rsidRDefault="00006DB2" w:rsidP="00006DB2">
      <w:pPr>
        <w:pStyle w:val="CodeSample"/>
        <w:rPr>
          <w:color w:val="7030A0"/>
        </w:rPr>
      </w:pPr>
      <w:r w:rsidRPr="00006DB2">
        <w:rPr>
          <w:color w:val="7030A0"/>
        </w:rPr>
        <w:t xml:space="preserve">                &lt;AdvertNumber&gt;1&lt;/AdvertNumber&gt;</w:t>
      </w:r>
    </w:p>
    <w:p w:rsidR="00006DB2" w:rsidRPr="00006DB2" w:rsidRDefault="00006DB2" w:rsidP="00006DB2">
      <w:pPr>
        <w:pStyle w:val="CodeSample"/>
        <w:rPr>
          <w:color w:val="7030A0"/>
        </w:rPr>
      </w:pPr>
      <w:r w:rsidRPr="00006DB2">
        <w:rPr>
          <w:color w:val="7030A0"/>
        </w:rPr>
        <w:t xml:space="preserve">                &lt;JobID&gt;x015602e7200f&lt;/JobID&gt;</w:t>
      </w:r>
    </w:p>
    <w:p w:rsidR="00006DB2" w:rsidRPr="00006DB2" w:rsidRDefault="00006DB2" w:rsidP="00006DB2">
      <w:pPr>
        <w:pStyle w:val="CodeSample"/>
        <w:rPr>
          <w:color w:val="7030A0"/>
        </w:rPr>
      </w:pPr>
      <w:r w:rsidRPr="00006DB2">
        <w:rPr>
          <w:color w:val="7030A0"/>
        </w:rPr>
        <w:t xml:space="preserve">            &lt;/Result&gt;</w:t>
      </w:r>
    </w:p>
    <w:p w:rsidR="00006DB2" w:rsidRPr="00006DB2" w:rsidRDefault="00006DB2" w:rsidP="00006DB2">
      <w:pPr>
        <w:pStyle w:val="CodeSample"/>
        <w:rPr>
          <w:color w:val="7030A0"/>
        </w:rPr>
      </w:pPr>
      <w:r w:rsidRPr="00006DB2">
        <w:rPr>
          <w:color w:val="7030A0"/>
        </w:rPr>
        <w:t xml:space="preserve">        &lt;/Results&gt;</w:t>
      </w:r>
    </w:p>
    <w:p w:rsidR="00006DB2" w:rsidRPr="00006DB2" w:rsidRDefault="00006DB2" w:rsidP="00006DB2">
      <w:pPr>
        <w:pStyle w:val="CodeSample"/>
        <w:rPr>
          <w:color w:val="7030A0"/>
        </w:rPr>
      </w:pPr>
      <w:r w:rsidRPr="00006DB2">
        <w:rPr>
          <w:color w:val="7030A0"/>
        </w:rPr>
        <w:t xml:space="preserve">    &lt;/SOAP:Body&gt;</w:t>
      </w:r>
    </w:p>
    <w:p w:rsidR="00006DB2" w:rsidRPr="00006DB2" w:rsidRDefault="00006DB2" w:rsidP="00006DB2">
      <w:pPr>
        <w:pStyle w:val="CodeSample"/>
        <w:rPr>
          <w:color w:val="7030A0"/>
        </w:rPr>
      </w:pPr>
      <w:r w:rsidRPr="00006DB2">
        <w:rPr>
          <w:color w:val="7030A0"/>
        </w:rPr>
        <w:t>&lt;/SOAP:Envelope&gt;</w:t>
      </w:r>
    </w:p>
    <w:p w:rsidR="00006DB2" w:rsidRDefault="00006DB2" w:rsidP="00BF7803"/>
    <w:p w:rsidR="00006DB2" w:rsidRDefault="00006DB2" w:rsidP="00BF7803">
      <w:r>
        <w:t xml:space="preserve">The only useful piece of information here is the &lt;JobId&gt; element, which fits nicely into the </w:t>
      </w:r>
      <w:r w:rsidRPr="00006DB2">
        <w:rPr>
          <w:rStyle w:val="CodeSampleChar"/>
        </w:rPr>
        <w:t>JobIdOutputData</w:t>
      </w:r>
      <w:r>
        <w:t xml:space="preserve"> class, so we do not need to create our own OutputData class here.</w:t>
      </w:r>
    </w:p>
    <w:p w:rsidR="00D57AB7" w:rsidRDefault="00D57AB7" w:rsidP="00BF7803"/>
    <w:p w:rsidR="00D57AB7" w:rsidRDefault="00D57AB7" w:rsidP="00D57AB7">
      <w:pPr>
        <w:pStyle w:val="Heading3"/>
      </w:pPr>
      <w:bookmarkStart w:id="57" w:name="_Toc460316670"/>
      <w:r>
        <w:t>Create the Settings Factory</w:t>
      </w:r>
      <w:bookmarkEnd w:id="57"/>
    </w:p>
    <w:p w:rsidR="00D57AB7" w:rsidRDefault="00152707" w:rsidP="00BF7803">
      <w:r>
        <w:t xml:space="preserve">The purpose of a settings factory is to store configurable settings which may be different when we are posting jobs in debug mode, testing mode or on a production server. The most common use </w:t>
      </w:r>
      <w:r w:rsidR="003B5B2D">
        <w:t>is store different posting URL’s for a testing environment and a posting environment. We don’t need a posting URL for debug mode, but we’ll usually just bundle it in w</w:t>
      </w:r>
      <w:r w:rsidR="00A10461">
        <w:t>ith the testing environment URL, even though in debug mode, we don’t actually post anything, we just return a string containing a mocked response from the job board.</w:t>
      </w:r>
    </w:p>
    <w:p w:rsidR="003B5B2D" w:rsidRDefault="003B5B2D" w:rsidP="00BF7803"/>
    <w:p w:rsidR="003B5B2D" w:rsidRPr="003B5B2D" w:rsidRDefault="003B5B2D" w:rsidP="00BF7803">
      <w:pPr>
        <w:rPr>
          <w:highlight w:val="white"/>
          <w:lang w:eastAsia="en-GB"/>
        </w:rPr>
      </w:pPr>
      <w:r>
        <w:rPr>
          <w:highlight w:val="white"/>
          <w:lang w:eastAsia="en-GB"/>
        </w:rPr>
        <w:t xml:space="preserve">For more information, please consult section 3.4 in </w:t>
      </w:r>
      <w:hyperlink r:id="rId49" w:history="1">
        <w:r w:rsidRPr="00161FF8">
          <w:rPr>
            <w:rStyle w:val="Hyperlink"/>
          </w:rPr>
          <w:t>PEChannelDeveloperGuide.docx</w:t>
        </w:r>
      </w:hyperlink>
    </w:p>
    <w:p w:rsidR="003B5B2D" w:rsidRDefault="003B5B2D" w:rsidP="00BF7803"/>
    <w:p w:rsidR="003B5B2D" w:rsidRDefault="003B5B2D" w:rsidP="003B5B2D">
      <w:pPr>
        <w:pStyle w:val="Heading4"/>
      </w:pPr>
      <w:r>
        <w:t>JobserveSettingsFactory.cs</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FF"/>
          <w:szCs w:val="15"/>
          <w:highlight w:val="white"/>
          <w:lang w:eastAsia="en-GB"/>
        </w:rPr>
        <w:t>namespace</w:t>
      </w:r>
      <w:r w:rsidRPr="003B5B2D">
        <w:rPr>
          <w:rFonts w:ascii="Consolas" w:hAnsi="Consolas" w:cs="Consolas"/>
          <w:color w:val="000000"/>
          <w:szCs w:val="15"/>
          <w:highlight w:val="white"/>
          <w:lang w:eastAsia="en-GB"/>
        </w:rPr>
        <w:t xml:space="preserve"> Kaonix.PE.Channels.Jobserve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using</w:t>
      </w:r>
      <w:r w:rsidRPr="003B5B2D">
        <w:rPr>
          <w:rFonts w:ascii="Consolas" w:hAnsi="Consolas" w:cs="Consolas"/>
          <w:color w:val="000000"/>
          <w:szCs w:val="15"/>
          <w:highlight w:val="white"/>
          <w:lang w:eastAsia="en-GB"/>
        </w:rPr>
        <w:t xml:space="preserve"> Kaonix.PE.API.Channels;</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using</w:t>
      </w:r>
      <w:r w:rsidRPr="003B5B2D">
        <w:rPr>
          <w:rFonts w:ascii="Consolas" w:hAnsi="Consolas" w:cs="Consolas"/>
          <w:color w:val="000000"/>
          <w:szCs w:val="15"/>
          <w:highlight w:val="white"/>
          <w:lang w:eastAsia="en-GB"/>
        </w:rPr>
        <w:t xml:space="preserve"> Kaonix.PE.API.Channels.Vacancies;</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public</w:t>
      </w: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class</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JobserveSettingsFactory</w:t>
      </w:r>
      <w:r w:rsidRPr="003B5B2D">
        <w:rPr>
          <w:rFonts w:ascii="Consolas" w:hAnsi="Consolas" w:cs="Consolas"/>
          <w:color w:val="000000"/>
          <w:szCs w:val="15"/>
          <w:highlight w:val="white"/>
          <w:lang w:eastAsia="en-GB"/>
        </w:rPr>
        <w:t xml:space="preserve"> : </w:t>
      </w:r>
      <w:r w:rsidRPr="003B5B2D">
        <w:rPr>
          <w:rFonts w:ascii="Consolas" w:hAnsi="Consolas" w:cs="Consolas"/>
          <w:color w:val="2B91AF"/>
          <w:szCs w:val="15"/>
          <w:highlight w:val="white"/>
          <w:lang w:eastAsia="en-GB"/>
        </w:rPr>
        <w:t>VacancyChannelSettingsFactory</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lastRenderedPageBreak/>
        <w:t xml:space="preserve">        </w:t>
      </w:r>
      <w:r w:rsidRPr="003B5B2D">
        <w:rPr>
          <w:rFonts w:ascii="Consolas" w:hAnsi="Consolas" w:cs="Consolas"/>
          <w:color w:val="0000FF"/>
          <w:szCs w:val="15"/>
          <w:highlight w:val="white"/>
          <w:lang w:eastAsia="en-GB"/>
        </w:rPr>
        <w:t>private</w:t>
      </w: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const</w:t>
      </w: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string</w:t>
      </w:r>
      <w:r w:rsidRPr="003B5B2D">
        <w:rPr>
          <w:rFonts w:ascii="Consolas" w:hAnsi="Consolas" w:cs="Consolas"/>
          <w:color w:val="000000"/>
          <w:szCs w:val="15"/>
          <w:highlight w:val="white"/>
          <w:lang w:eastAsia="en-GB"/>
        </w:rPr>
        <w:t xml:space="preserve"> WebPostUrl = </w:t>
      </w:r>
      <w:r w:rsidRPr="003B5B2D">
        <w:rPr>
          <w:rFonts w:ascii="Consolas" w:hAnsi="Consolas" w:cs="Consolas"/>
          <w:color w:val="A31515"/>
          <w:szCs w:val="15"/>
          <w:highlight w:val="white"/>
          <w:lang w:eastAsia="en-GB"/>
        </w:rPr>
        <w:t>"WebPostUrl"</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public</w:t>
      </w:r>
      <w:r w:rsidRPr="003B5B2D">
        <w:rPr>
          <w:rFonts w:ascii="Consolas" w:hAnsi="Consolas" w:cs="Consolas"/>
          <w:color w:val="000000"/>
          <w:szCs w:val="15"/>
          <w:highlight w:val="white"/>
          <w:lang w:eastAsia="en-GB"/>
        </w:rPr>
        <w:t xml:space="preserve"> JobserveSettingsFactory(</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 xml:space="preserve"> executionMode)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 </w:t>
      </w:r>
      <w:r w:rsidRPr="003B5B2D">
        <w:rPr>
          <w:rFonts w:ascii="Consolas" w:hAnsi="Consolas" w:cs="Consolas"/>
          <w:color w:val="0000FF"/>
          <w:szCs w:val="15"/>
          <w:highlight w:val="white"/>
          <w:lang w:eastAsia="en-GB"/>
        </w:rPr>
        <w:t>base</w:t>
      </w:r>
      <w:r w:rsidRPr="003B5B2D">
        <w:rPr>
          <w:rFonts w:ascii="Consolas" w:hAnsi="Consolas" w:cs="Consolas"/>
          <w:color w:val="000000"/>
          <w:szCs w:val="15"/>
          <w:highlight w:val="white"/>
          <w:lang w:eastAsia="en-GB"/>
        </w:rPr>
        <w:t>(executionMode)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switch</w:t>
      </w:r>
      <w:r w:rsidRPr="003B5B2D">
        <w:rPr>
          <w:rFonts w:ascii="Consolas" w:hAnsi="Consolas" w:cs="Consolas"/>
          <w:color w:val="000000"/>
          <w:szCs w:val="15"/>
          <w:highlight w:val="white"/>
          <w:lang w:eastAsia="en-GB"/>
        </w:rPr>
        <w:t xml:space="preserve"> (executionMode)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case</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.Debug:</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case</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.Test: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settings.Add(WebPostUrl, </w:t>
      </w:r>
      <w:r w:rsidRPr="003B5B2D">
        <w:rPr>
          <w:rFonts w:ascii="Consolas" w:hAnsi="Consolas" w:cs="Consolas"/>
          <w:color w:val="A31515"/>
          <w:szCs w:val="15"/>
          <w:highlight w:val="white"/>
          <w:lang w:eastAsia="en-GB"/>
        </w:rPr>
        <w:t>"http://193.119.59.225"</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break</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case</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.Production:</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settings.Add(WebPostUrl, </w:t>
      </w:r>
      <w:r w:rsidRPr="003B5B2D">
        <w:rPr>
          <w:rFonts w:ascii="Consolas" w:hAnsi="Consolas" w:cs="Consolas"/>
          <w:color w:val="A31515"/>
          <w:szCs w:val="15"/>
          <w:highlight w:val="white"/>
          <w:lang w:eastAsia="en-GB"/>
        </w:rPr>
        <w:t>"https://xml.jobserve.com"</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break</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w:t>
      </w:r>
    </w:p>
    <w:p w:rsidR="00152707" w:rsidRDefault="00152707" w:rsidP="00BF7803"/>
    <w:p w:rsidR="0042033E" w:rsidRDefault="007C3CC6" w:rsidP="00BF7803">
      <w:r>
        <w:t>The settings factory class can then be accessed in the channel class via the host property as follows:</w:t>
      </w:r>
    </w:p>
    <w:p w:rsidR="007C3CC6" w:rsidRDefault="007C3CC6" w:rsidP="00BF7803"/>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FF"/>
          <w:szCs w:val="15"/>
          <w:highlight w:val="white"/>
          <w:lang w:eastAsia="en-GB"/>
        </w:rPr>
        <w:t>public</w:t>
      </w: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override</w:t>
      </w: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void</w:t>
      </w:r>
      <w:r w:rsidRPr="007C3CC6">
        <w:rPr>
          <w:rFonts w:ascii="Consolas" w:hAnsi="Consolas" w:cs="Consolas"/>
          <w:color w:val="000000"/>
          <w:szCs w:val="15"/>
          <w:highlight w:val="white"/>
          <w:lang w:eastAsia="en-GB"/>
        </w:rPr>
        <w:t xml:space="preserve"> Post()</w:t>
      </w:r>
    </w:p>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00"/>
          <w:szCs w:val="15"/>
          <w:highlight w:val="white"/>
          <w:lang w:eastAsia="en-GB"/>
        </w:rPr>
        <w:t>{</w:t>
      </w:r>
    </w:p>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string</w:t>
      </w:r>
      <w:r w:rsidRPr="007C3CC6">
        <w:rPr>
          <w:rFonts w:ascii="Consolas" w:hAnsi="Consolas" w:cs="Consolas"/>
          <w:color w:val="000000"/>
          <w:szCs w:val="15"/>
          <w:highlight w:val="white"/>
          <w:lang w:eastAsia="en-GB"/>
        </w:rPr>
        <w:t xml:space="preserve"> postUrl = Host.SettingsFactory[</w:t>
      </w:r>
      <w:r w:rsidRPr="007C3CC6">
        <w:rPr>
          <w:rFonts w:ascii="Consolas" w:hAnsi="Consolas" w:cs="Consolas"/>
          <w:color w:val="2B91AF"/>
          <w:szCs w:val="15"/>
          <w:highlight w:val="white"/>
          <w:lang w:eastAsia="en-GB"/>
        </w:rPr>
        <w:t>JobserveSettingsFactory</w:t>
      </w:r>
      <w:r w:rsidRPr="007C3CC6">
        <w:rPr>
          <w:rFonts w:ascii="Consolas" w:hAnsi="Consolas" w:cs="Consolas"/>
          <w:color w:val="000000"/>
          <w:szCs w:val="15"/>
          <w:highlight w:val="white"/>
          <w:lang w:eastAsia="en-GB"/>
        </w:rPr>
        <w:t>.WebPostUrl];</w:t>
      </w:r>
    </w:p>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w:t>
      </w:r>
    </w:p>
    <w:p w:rsidR="007C3CC6" w:rsidRPr="007C3CC6" w:rsidRDefault="007C3CC6" w:rsidP="007C3CC6">
      <w:pPr>
        <w:rPr>
          <w:sz w:val="22"/>
        </w:rPr>
      </w:pPr>
      <w:r w:rsidRPr="007C3CC6">
        <w:rPr>
          <w:rFonts w:ascii="Consolas" w:hAnsi="Consolas" w:cs="Consolas"/>
          <w:color w:val="000000"/>
          <w:szCs w:val="15"/>
          <w:highlight w:val="white"/>
          <w:lang w:eastAsia="en-GB"/>
        </w:rPr>
        <w:t>}</w:t>
      </w:r>
    </w:p>
    <w:p w:rsidR="007C3CC6" w:rsidRDefault="007C3CC6" w:rsidP="00BF7803"/>
    <w:p w:rsidR="00BF7803" w:rsidRDefault="00DF6422" w:rsidP="00DF6422">
      <w:pPr>
        <w:pStyle w:val="Heading3"/>
      </w:pPr>
      <w:bookmarkStart w:id="58" w:name="_Toc460316671"/>
      <w:r>
        <w:t>Create the Channel Class</w:t>
      </w:r>
      <w:bookmarkEnd w:id="58"/>
    </w:p>
    <w:p w:rsidR="00DF6422" w:rsidRDefault="00D262F2" w:rsidP="00DF6422">
      <w:r>
        <w:t>The channel class inherits from VacancyChannel and has four generic type parameters for the vacancy data (common data), account data, custom data and output.</w:t>
      </w:r>
    </w:p>
    <w:p w:rsidR="00D262F2" w:rsidRDefault="00D262F2" w:rsidP="00DF6422"/>
    <w:p w:rsidR="00D262F2" w:rsidRDefault="00D262F2" w:rsidP="00DF6422">
      <w:r>
        <w:t>Because of the required generic type parameters, we were unable to</w:t>
      </w:r>
      <w:r w:rsidR="008E11A3">
        <w:t xml:space="preserve"> create this class until now.</w:t>
      </w:r>
    </w:p>
    <w:p w:rsidR="008E11A3" w:rsidRDefault="008E11A3" w:rsidP="00DF6422"/>
    <w:p w:rsidR="008E11A3" w:rsidRDefault="008E11A3" w:rsidP="00DF6422">
      <w:r>
        <w:t>The class requires:</w:t>
      </w:r>
    </w:p>
    <w:p w:rsidR="008E11A3" w:rsidRDefault="008E11A3" w:rsidP="008E11A3">
      <w:pPr>
        <w:pStyle w:val="ListParagraph"/>
        <w:numPr>
          <w:ilvl w:val="0"/>
          <w:numId w:val="17"/>
        </w:numPr>
      </w:pPr>
      <w:r>
        <w:t>A constructor to take an IChannelHost and PostProperties as parameters</w:t>
      </w:r>
    </w:p>
    <w:p w:rsidR="008E11A3" w:rsidRDefault="008E11A3" w:rsidP="008E11A3">
      <w:pPr>
        <w:pStyle w:val="ListParagraph"/>
        <w:numPr>
          <w:ilvl w:val="0"/>
          <w:numId w:val="17"/>
        </w:numPr>
      </w:pPr>
      <w:r>
        <w:t>A channel attribute</w:t>
      </w:r>
    </w:p>
    <w:p w:rsidR="008E11A3" w:rsidRDefault="008E11A3" w:rsidP="008E11A3">
      <w:pPr>
        <w:pStyle w:val="ListParagraph"/>
        <w:numPr>
          <w:ilvl w:val="0"/>
          <w:numId w:val="17"/>
        </w:numPr>
      </w:pPr>
      <w:r>
        <w:t>An override of the Post method, Repost method and Delete method.</w:t>
      </w:r>
    </w:p>
    <w:p w:rsidR="008E11A3" w:rsidRDefault="008E11A3" w:rsidP="008E11A3">
      <w:pPr>
        <w:pStyle w:val="ListParagraph"/>
        <w:numPr>
          <w:ilvl w:val="0"/>
          <w:numId w:val="17"/>
        </w:numPr>
      </w:pPr>
      <w:r>
        <w:t>An override of the Update method may be required if the job board supports updates.</w:t>
      </w:r>
    </w:p>
    <w:p w:rsidR="00D262F2" w:rsidRDefault="00D262F2" w:rsidP="00DF6422"/>
    <w:p w:rsidR="00D262F2" w:rsidRDefault="008E11A3" w:rsidP="008E11A3">
      <w:pPr>
        <w:pStyle w:val="Heading4"/>
      </w:pPr>
      <w:r>
        <w:t>JobserveChannel.cs Declaration</w:t>
      </w:r>
    </w:p>
    <w:p w:rsidR="008E11A3" w:rsidRDefault="008E11A3" w:rsidP="008E11A3">
      <w:r>
        <w:t xml:space="preserve">An example of the JobserveChannel class is </w:t>
      </w:r>
      <w:r w:rsidR="00D8019B">
        <w:t>below, with the required constructor:</w:t>
      </w:r>
    </w:p>
    <w:p w:rsidR="008E11A3" w:rsidRPr="008E11A3" w:rsidRDefault="008E11A3" w:rsidP="008E11A3">
      <w:pPr>
        <w:rPr>
          <w:sz w:val="22"/>
        </w:rPr>
      </w:pP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FF"/>
          <w:szCs w:val="15"/>
          <w:highlight w:val="white"/>
          <w:lang w:eastAsia="en-GB"/>
        </w:rPr>
        <w:t>namespace</w:t>
      </w:r>
      <w:r w:rsidRPr="008E11A3">
        <w:rPr>
          <w:rFonts w:ascii="Consolas" w:hAnsi="Consolas" w:cs="Consolas"/>
          <w:color w:val="000000"/>
          <w:szCs w:val="15"/>
          <w:highlight w:val="white"/>
          <w:lang w:eastAsia="en-GB"/>
        </w:rPr>
        <w:t xml:space="preserve"> Kaonix.PE.Channels.Jobserve</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using</w:t>
      </w:r>
      <w:r w:rsidRPr="008E11A3">
        <w:rPr>
          <w:rFonts w:ascii="Consolas" w:hAnsi="Consolas" w:cs="Consolas"/>
          <w:color w:val="000000"/>
          <w:szCs w:val="15"/>
          <w:highlight w:val="white"/>
          <w:lang w:eastAsia="en-GB"/>
        </w:rPr>
        <w:t xml:space="preserve"> Kaonix.PE.API.Channels;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using</w:t>
      </w:r>
      <w:r w:rsidRPr="008E11A3">
        <w:rPr>
          <w:rFonts w:ascii="Consolas" w:hAnsi="Consolas" w:cs="Consolas"/>
          <w:color w:val="000000"/>
          <w:szCs w:val="15"/>
          <w:highlight w:val="white"/>
          <w:lang w:eastAsia="en-GB"/>
        </w:rPr>
        <w:t xml:space="preserve"> Kaonix.PE.API.Channels.Vacancies;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public</w:t>
      </w: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class</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JobserveChannel</w:t>
      </w:r>
      <w:r w:rsidRPr="008E11A3">
        <w:rPr>
          <w:rFonts w:ascii="Consolas" w:hAnsi="Consolas" w:cs="Consolas"/>
          <w:color w:val="000000"/>
          <w:szCs w:val="15"/>
          <w:highlight w:val="white"/>
          <w:lang w:eastAsia="en-GB"/>
        </w:rPr>
        <w:t xml:space="preserve"> : </w:t>
      </w:r>
      <w:r w:rsidRPr="008E11A3">
        <w:rPr>
          <w:rFonts w:ascii="Consolas" w:hAnsi="Consolas" w:cs="Consolas"/>
          <w:color w:val="2B91AF"/>
          <w:szCs w:val="15"/>
          <w:highlight w:val="white"/>
          <w:lang w:eastAsia="en-GB"/>
        </w:rPr>
        <w:t>VacancyChannel</w:t>
      </w:r>
      <w:r w:rsidRPr="008E11A3">
        <w:rPr>
          <w:rFonts w:ascii="Consolas" w:hAnsi="Consolas" w:cs="Consolas"/>
          <w:color w:val="000000"/>
          <w:szCs w:val="15"/>
          <w:highlight w:val="white"/>
          <w:lang w:eastAsia="en-GB"/>
        </w:rPr>
        <w:t>&lt;</w:t>
      </w:r>
      <w:r w:rsidRPr="008E11A3">
        <w:rPr>
          <w:rFonts w:ascii="Consolas" w:hAnsi="Consolas" w:cs="Consolas"/>
          <w:color w:val="2B91AF"/>
          <w:szCs w:val="15"/>
          <w:highlight w:val="white"/>
          <w:lang w:eastAsia="en-GB"/>
        </w:rPr>
        <w:t>JobserveVacancy</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JobserveAccountData</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JobserveCustomData</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JobIdOutputData</w:t>
      </w:r>
      <w:r w:rsidRPr="008E11A3">
        <w:rPr>
          <w:rFonts w:ascii="Consolas" w:hAnsi="Consolas" w:cs="Consolas"/>
          <w:color w:val="000000"/>
          <w:szCs w:val="15"/>
          <w:highlight w:val="white"/>
          <w:lang w:eastAsia="en-GB"/>
        </w:rPr>
        <w:t>&gt;</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public</w:t>
      </w:r>
      <w:r w:rsidRPr="008E11A3">
        <w:rPr>
          <w:rFonts w:ascii="Consolas" w:hAnsi="Consolas" w:cs="Consolas"/>
          <w:color w:val="000000"/>
          <w:szCs w:val="15"/>
          <w:highlight w:val="white"/>
          <w:lang w:eastAsia="en-GB"/>
        </w:rPr>
        <w:t xml:space="preserve"> JobserveChannel(</w:t>
      </w:r>
      <w:r w:rsidRPr="008E11A3">
        <w:rPr>
          <w:rFonts w:ascii="Consolas" w:hAnsi="Consolas" w:cs="Consolas"/>
          <w:color w:val="2B91AF"/>
          <w:szCs w:val="15"/>
          <w:highlight w:val="white"/>
          <w:lang w:eastAsia="en-GB"/>
        </w:rPr>
        <w:t>IChannelHost</w:t>
      </w:r>
      <w:r w:rsidRPr="008E11A3">
        <w:rPr>
          <w:rFonts w:ascii="Consolas" w:hAnsi="Consolas" w:cs="Consolas"/>
          <w:color w:val="000000"/>
          <w:szCs w:val="15"/>
          <w:highlight w:val="white"/>
          <w:lang w:eastAsia="en-GB"/>
        </w:rPr>
        <w:t xml:space="preserve"> host, </w:t>
      </w:r>
      <w:r w:rsidRPr="008E11A3">
        <w:rPr>
          <w:rFonts w:ascii="Consolas" w:hAnsi="Consolas" w:cs="Consolas"/>
          <w:color w:val="2B91AF"/>
          <w:szCs w:val="15"/>
          <w:highlight w:val="white"/>
          <w:lang w:eastAsia="en-GB"/>
        </w:rPr>
        <w:t>PostProperties</w:t>
      </w:r>
      <w:r w:rsidRPr="008E11A3">
        <w:rPr>
          <w:rFonts w:ascii="Consolas" w:hAnsi="Consolas" w:cs="Consolas"/>
          <w:color w:val="000000"/>
          <w:szCs w:val="15"/>
          <w:highlight w:val="white"/>
          <w:lang w:eastAsia="en-GB"/>
        </w:rPr>
        <w:t xml:space="preserve"> postProperties)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 </w:t>
      </w:r>
      <w:r w:rsidRPr="008E11A3">
        <w:rPr>
          <w:rFonts w:ascii="Consolas" w:hAnsi="Consolas" w:cs="Consolas"/>
          <w:color w:val="0000FF"/>
          <w:szCs w:val="15"/>
          <w:highlight w:val="white"/>
          <w:lang w:eastAsia="en-GB"/>
        </w:rPr>
        <w:t>base</w:t>
      </w:r>
      <w:r w:rsidRPr="008E11A3">
        <w:rPr>
          <w:rFonts w:ascii="Consolas" w:hAnsi="Consolas" w:cs="Consolas"/>
          <w:color w:val="000000"/>
          <w:szCs w:val="15"/>
          <w:highlight w:val="white"/>
          <w:lang w:eastAsia="en-GB"/>
        </w:rPr>
        <w:t>(host, postProperties)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w:t>
      </w:r>
    </w:p>
    <w:p w:rsidR="00D262F2" w:rsidRDefault="00D262F2" w:rsidP="00DF6422"/>
    <w:p w:rsidR="00D262F2" w:rsidRDefault="00A03A08" w:rsidP="00A03A08">
      <w:pPr>
        <w:pStyle w:val="Heading4"/>
      </w:pPr>
      <w:r>
        <w:lastRenderedPageBreak/>
        <w:t>Applying the Channel Attribute</w:t>
      </w:r>
    </w:p>
    <w:p w:rsidR="00A03A08" w:rsidRDefault="00A03A08" w:rsidP="00A03A08">
      <w:r>
        <w:t>The channel attribute must be applied to the class and its purpose is to provide meta-data to the PE which w</w:t>
      </w:r>
      <w:r w:rsidR="00F8083C">
        <w:t>ill describe what the job board</w:t>
      </w:r>
      <w:r>
        <w:t xml:space="preserve"> capabilities are.</w:t>
      </w:r>
      <w:r w:rsidR="00966B46">
        <w:t xml:space="preserve"> In terms of web-cruit, we must carefully choose what to use for the “ExternalSystemRef” value, typically choose one that hasn’t already been taken in web-cruit’s JobMedia database table. As a convention, PE job feeds in web-cruit begin at 1000 so they are easily distinguishable from ColdFusion based web feeds.</w:t>
      </w:r>
    </w:p>
    <w:p w:rsidR="00A03A08" w:rsidRDefault="00A03A08" w:rsidP="00A03A08"/>
    <w:p w:rsidR="00A03A08" w:rsidRPr="00A03A08" w:rsidRDefault="00A03A08" w:rsidP="00A03A08">
      <w:r>
        <w:t xml:space="preserve">More information on the channel attribute can be found in section 2.2 in </w:t>
      </w:r>
      <w:hyperlink r:id="rId50" w:history="1">
        <w:r w:rsidRPr="00161FF8">
          <w:rPr>
            <w:rStyle w:val="Hyperlink"/>
          </w:rPr>
          <w:t>PEChannelDeveloperGuide.docx</w:t>
        </w:r>
      </w:hyperlink>
    </w:p>
    <w:p w:rsidR="00DF6422" w:rsidRDefault="00DF6422" w:rsidP="00DF6422"/>
    <w:p w:rsidR="0006559C" w:rsidRDefault="0006559C" w:rsidP="0006559C">
      <w:pPr>
        <w:pStyle w:val="Heading5"/>
      </w:pPr>
      <w:r>
        <w:t>Channel Attribute for JobServe</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Channel</w:t>
      </w:r>
      <w:r w:rsidRPr="0056187B">
        <w:rPr>
          <w:rFonts w:ascii="Consolas" w:hAnsi="Consolas" w:cs="Consolas"/>
          <w:color w:val="000000"/>
          <w:szCs w:val="15"/>
          <w:highlight w:val="white"/>
          <w:lang w:eastAsia="en-GB"/>
        </w:rPr>
        <w:t>(</w:t>
      </w:r>
      <w:r w:rsidRPr="0056187B">
        <w:rPr>
          <w:rFonts w:ascii="Consolas" w:hAnsi="Consolas" w:cs="Consolas"/>
          <w:color w:val="A31515"/>
          <w:szCs w:val="15"/>
          <w:highlight w:val="white"/>
          <w:lang w:eastAsia="en-GB"/>
        </w:rPr>
        <w:t>"{9E4BF16E-40CB-45DB-973A-AEC50D178DE6}"</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ChannelVisibility</w:t>
      </w:r>
      <w:r w:rsidRPr="0056187B">
        <w:rPr>
          <w:rFonts w:ascii="Consolas" w:hAnsi="Consolas" w:cs="Consolas"/>
          <w:color w:val="000000"/>
          <w:szCs w:val="15"/>
          <w:highlight w:val="white"/>
          <w:lang w:eastAsia="en-GB"/>
        </w:rPr>
        <w:t>.Public,</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A31515"/>
          <w:szCs w:val="15"/>
          <w:highlight w:val="white"/>
          <w:lang w:eastAsia="en-GB"/>
        </w:rPr>
        <w:t>"www.jobserve.com"</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A31515"/>
          <w:szCs w:val="15"/>
          <w:highlight w:val="white"/>
          <w:lang w:eastAsia="en-GB"/>
        </w:rPr>
        <w:t>"Jobserve"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PostDurationType</w:t>
      </w:r>
      <w:r w:rsidRPr="0056187B">
        <w:rPr>
          <w:rFonts w:ascii="Consolas" w:hAnsi="Consolas" w:cs="Consolas"/>
          <w:color w:val="000000"/>
          <w:szCs w:val="15"/>
          <w:highlight w:val="white"/>
          <w:lang w:eastAsia="en-GB"/>
        </w:rPr>
        <w:t>.FixedDuration,</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UpdateDurationBehaviour</w:t>
      </w:r>
      <w:r w:rsidRPr="0056187B">
        <w:rPr>
          <w:rFonts w:ascii="Consolas" w:hAnsi="Consolas" w:cs="Consolas"/>
          <w:color w:val="000000"/>
          <w:szCs w:val="15"/>
          <w:highlight w:val="white"/>
          <w:lang w:eastAsia="en-GB"/>
        </w:rPr>
        <w:t>.</w:t>
      </w:r>
      <w:r w:rsidR="00141FFF">
        <w:rPr>
          <w:rFonts w:ascii="Consolas" w:hAnsi="Consolas" w:cs="Consolas"/>
          <w:color w:val="000000"/>
          <w:szCs w:val="15"/>
          <w:highlight w:val="white"/>
          <w:lang w:eastAsia="en-GB"/>
        </w:rPr>
        <w:t>Extend</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ExpiryDeleteBehaviour</w:t>
      </w:r>
      <w:r w:rsidRPr="0056187B">
        <w:rPr>
          <w:rFonts w:ascii="Consolas" w:hAnsi="Consolas" w:cs="Consolas"/>
          <w:color w:val="000000"/>
          <w:szCs w:val="15"/>
          <w:highlight w:val="white"/>
          <w:lang w:eastAsia="en-GB"/>
        </w:rPr>
        <w:t>.</w:t>
      </w:r>
      <w:r w:rsidR="00141FFF">
        <w:rPr>
          <w:rFonts w:ascii="Consolas" w:hAnsi="Consolas" w:cs="Consolas"/>
          <w:color w:val="000000"/>
          <w:szCs w:val="15"/>
          <w:highlight w:val="white"/>
          <w:lang w:eastAsia="en-GB"/>
        </w:rPr>
        <w:t>NoAction</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PostMechanism</w:t>
      </w:r>
      <w:r w:rsidRPr="0056187B">
        <w:rPr>
          <w:rFonts w:ascii="Consolas" w:hAnsi="Consolas" w:cs="Consolas"/>
          <w:color w:val="000000"/>
          <w:szCs w:val="15"/>
          <w:highlight w:val="white"/>
          <w:lang w:eastAsia="en-GB"/>
        </w:rPr>
        <w:t>.XmlHttp,</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ContactEmail = </w:t>
      </w:r>
      <w:r w:rsidRPr="0056187B">
        <w:rPr>
          <w:rFonts w:ascii="Consolas" w:hAnsi="Consolas" w:cs="Consolas"/>
          <w:color w:val="A31515"/>
          <w:szCs w:val="15"/>
          <w:highlight w:val="white"/>
          <w:lang w:eastAsia="en-GB"/>
        </w:rPr>
        <w:t>"customer.care@jobserve.com"</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ContactName = </w:t>
      </w:r>
      <w:r w:rsidRPr="0056187B">
        <w:rPr>
          <w:rFonts w:ascii="Consolas" w:hAnsi="Consolas" w:cs="Consolas"/>
          <w:color w:val="A31515"/>
          <w:szCs w:val="15"/>
          <w:highlight w:val="white"/>
          <w:lang w:eastAsia="en-GB"/>
        </w:rPr>
        <w:t>"Jobserve Support"</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ContactPhone = </w:t>
      </w:r>
      <w:r w:rsidRPr="0056187B">
        <w:rPr>
          <w:rFonts w:ascii="Consolas" w:hAnsi="Consolas" w:cs="Consolas"/>
          <w:color w:val="A31515"/>
          <w:szCs w:val="15"/>
          <w:highlight w:val="white"/>
          <w:lang w:eastAsia="en-GB"/>
        </w:rPr>
        <w:t>"+44 (0)1621 817335"</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Description = </w:t>
      </w:r>
      <w:r w:rsidRPr="0056187B">
        <w:rPr>
          <w:rFonts w:ascii="Consolas" w:hAnsi="Consolas" w:cs="Consolas"/>
          <w:color w:val="A31515"/>
          <w:szCs w:val="15"/>
          <w:highlight w:val="white"/>
          <w:lang w:eastAsia="en-GB"/>
        </w:rPr>
        <w:t>"In 2010, JobServe published 200,000 jobs and etc"</w:t>
      </w:r>
      <w:r w:rsidRPr="0056187B">
        <w:rPr>
          <w:rFonts w:ascii="Consolas" w:hAnsi="Consolas" w:cs="Consolas"/>
          <w:color w:val="000000"/>
          <w:szCs w:val="15"/>
          <w:highlight w:val="white"/>
          <w:lang w:eastAsia="en-GB"/>
        </w:rPr>
        <w:t>,</w:t>
      </w:r>
    </w:p>
    <w:p w:rsidR="00AE50AE"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ExternalSystemRef = </w:t>
      </w:r>
      <w:r w:rsidRPr="0056187B">
        <w:rPr>
          <w:rFonts w:ascii="Consolas" w:hAnsi="Consolas" w:cs="Consolas"/>
          <w:color w:val="A31515"/>
          <w:szCs w:val="15"/>
          <w:highlight w:val="white"/>
          <w:lang w:eastAsia="en-GB"/>
        </w:rPr>
        <w:t>"1072"</w:t>
      </w:r>
      <w:r w:rsidRPr="0056187B">
        <w:rPr>
          <w:rFonts w:ascii="Consolas" w:hAnsi="Consolas" w:cs="Consolas"/>
          <w:color w:val="000000"/>
          <w:szCs w:val="15"/>
          <w:highlight w:val="white"/>
          <w:lang w:eastAsia="en-GB"/>
        </w:rPr>
        <w:t>,</w:t>
      </w:r>
    </w:p>
    <w:p w:rsidR="00A8454E" w:rsidRPr="0056187B" w:rsidRDefault="00A8454E" w:rsidP="0056187B">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ab/>
        <w:t xml:space="preserve">     RequiresAccount = </w:t>
      </w:r>
      <w:r w:rsidRPr="0056187B">
        <w:rPr>
          <w:rFonts w:ascii="Consolas" w:hAnsi="Consolas" w:cs="Consolas"/>
          <w:color w:val="0000FF"/>
          <w:szCs w:val="15"/>
          <w:highlight w:val="white"/>
          <w:lang w:eastAsia="en-GB"/>
        </w:rPr>
        <w:t>true</w:t>
      </w:r>
      <w:r>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UsernameText = </w:t>
      </w:r>
      <w:r w:rsidRPr="0056187B">
        <w:rPr>
          <w:rFonts w:ascii="Consolas" w:hAnsi="Consolas" w:cs="Consolas"/>
          <w:color w:val="A31515"/>
          <w:szCs w:val="15"/>
          <w:highlight w:val="white"/>
          <w:lang w:eastAsia="en-GB"/>
        </w:rPr>
        <w:t>"Account Number"</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PasswordText = </w:t>
      </w:r>
      <w:r w:rsidRPr="0056187B">
        <w:rPr>
          <w:rFonts w:ascii="Consolas" w:hAnsi="Consolas" w:cs="Consolas"/>
          <w:color w:val="A31515"/>
          <w:szCs w:val="15"/>
          <w:highlight w:val="white"/>
          <w:lang w:eastAsia="en-GB"/>
        </w:rPr>
        <w:t>"Authorisation Code"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SupportsAccountVerification = </w:t>
      </w:r>
      <w:r w:rsidR="00C16829">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SupportsGetUrl = </w:t>
      </w:r>
      <w:r w:rsidRPr="0056187B">
        <w:rPr>
          <w:rFonts w:ascii="Consolas" w:hAnsi="Consolas" w:cs="Consolas"/>
          <w:color w:val="0000FF"/>
          <w:szCs w:val="15"/>
          <w:highlight w:val="white"/>
          <w:lang w:eastAsia="en-GB"/>
        </w:rPr>
        <w:t>false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SupportsDebugMode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SupportsTestMode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SupportsProductionMode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SupportsPosting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SupportsUpdating = </w:t>
      </w:r>
      <w:r w:rsidR="00570E7D">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SupportsReposting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SupportsDeleting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06559C" w:rsidRDefault="00AE50AE" w:rsidP="0056187B">
      <w:pPr>
        <w:rPr>
          <w:rFonts w:ascii="Consolas" w:hAnsi="Consolas" w:cs="Consolas"/>
          <w:color w:val="000000"/>
          <w:szCs w:val="15"/>
          <w:lang w:eastAsia="en-GB"/>
        </w:rPr>
      </w:pPr>
      <w:r w:rsidRPr="0056187B">
        <w:rPr>
          <w:rFonts w:ascii="Consolas" w:hAnsi="Consolas" w:cs="Consolas"/>
          <w:color w:val="000000"/>
          <w:szCs w:val="15"/>
          <w:highlight w:val="white"/>
          <w:lang w:eastAsia="en-GB"/>
        </w:rPr>
        <w:t xml:space="preserve">            SettingsFactoryType = </w:t>
      </w:r>
      <w:r w:rsidRPr="0056187B">
        <w:rPr>
          <w:rFonts w:ascii="Consolas" w:hAnsi="Consolas" w:cs="Consolas"/>
          <w:color w:val="0000FF"/>
          <w:szCs w:val="15"/>
          <w:highlight w:val="white"/>
          <w:lang w:eastAsia="en-GB"/>
        </w:rPr>
        <w:t>typeof</w:t>
      </w:r>
      <w:r w:rsidRPr="0056187B">
        <w:rPr>
          <w:rFonts w:ascii="Consolas" w:hAnsi="Consolas" w:cs="Consolas"/>
          <w:color w:val="000000"/>
          <w:szCs w:val="15"/>
          <w:highlight w:val="white"/>
          <w:lang w:eastAsia="en-GB"/>
        </w:rPr>
        <w:t>(</w:t>
      </w:r>
      <w:r w:rsidRPr="0056187B">
        <w:rPr>
          <w:rFonts w:ascii="Consolas" w:hAnsi="Consolas" w:cs="Consolas"/>
          <w:color w:val="2B91AF"/>
          <w:szCs w:val="15"/>
          <w:highlight w:val="white"/>
          <w:lang w:eastAsia="en-GB"/>
        </w:rPr>
        <w:t>JobserveSettingsFactory</w:t>
      </w:r>
      <w:r w:rsidRPr="0056187B">
        <w:rPr>
          <w:rFonts w:ascii="Consolas" w:hAnsi="Consolas" w:cs="Consolas"/>
          <w:color w:val="000000"/>
          <w:szCs w:val="15"/>
          <w:highlight w:val="white"/>
          <w:lang w:eastAsia="en-GB"/>
        </w:rPr>
        <w:t>))]</w:t>
      </w:r>
    </w:p>
    <w:p w:rsidR="00C80451" w:rsidRDefault="00C80451" w:rsidP="0056187B">
      <w:pPr>
        <w:rPr>
          <w:rFonts w:ascii="Consolas" w:hAnsi="Consolas" w:cs="Consolas"/>
          <w:color w:val="000000"/>
          <w:szCs w:val="15"/>
          <w:lang w:eastAsia="en-GB"/>
        </w:rPr>
      </w:pPr>
    </w:p>
    <w:p w:rsidR="00C80451" w:rsidRDefault="00C80451" w:rsidP="00C80451">
      <w:pPr>
        <w:pStyle w:val="Heading4"/>
      </w:pPr>
      <w:r>
        <w:t>Override Posting Methods</w:t>
      </w:r>
    </w:p>
    <w:p w:rsidR="00C80451" w:rsidRDefault="00897F39" w:rsidP="00C80451">
      <w:r>
        <w:t>Now we need to override any methods that the job board will implement. These methods are indicative of what the job board capabilities are and can include any of the following:</w:t>
      </w:r>
    </w:p>
    <w:p w:rsidR="00897F39" w:rsidRDefault="00897F39" w:rsidP="00C80451"/>
    <w:p w:rsidR="00897F39" w:rsidRDefault="00897F39" w:rsidP="00897F39">
      <w:pPr>
        <w:pStyle w:val="ListParagraph"/>
        <w:numPr>
          <w:ilvl w:val="0"/>
          <w:numId w:val="18"/>
        </w:numPr>
      </w:pPr>
      <w:r>
        <w:t>Post</w:t>
      </w:r>
    </w:p>
    <w:p w:rsidR="00897F39" w:rsidRDefault="00897F39" w:rsidP="00897F39">
      <w:pPr>
        <w:pStyle w:val="ListParagraph"/>
        <w:numPr>
          <w:ilvl w:val="0"/>
          <w:numId w:val="18"/>
        </w:numPr>
      </w:pPr>
      <w:r>
        <w:t>Update</w:t>
      </w:r>
    </w:p>
    <w:p w:rsidR="00897F39" w:rsidRDefault="00897F39" w:rsidP="00897F39">
      <w:pPr>
        <w:pStyle w:val="ListParagraph"/>
        <w:numPr>
          <w:ilvl w:val="0"/>
          <w:numId w:val="18"/>
        </w:numPr>
      </w:pPr>
      <w:r>
        <w:t>Report</w:t>
      </w:r>
    </w:p>
    <w:p w:rsidR="00897F39" w:rsidRPr="00C80451" w:rsidRDefault="00897F39" w:rsidP="00897F39">
      <w:pPr>
        <w:pStyle w:val="ListParagraph"/>
        <w:numPr>
          <w:ilvl w:val="0"/>
          <w:numId w:val="18"/>
        </w:numPr>
      </w:pPr>
      <w:r>
        <w:t>Delete</w:t>
      </w:r>
    </w:p>
    <w:p w:rsidR="00BF7803" w:rsidRDefault="00BF7803" w:rsidP="00BF7803"/>
    <w:p w:rsidR="00897F39" w:rsidRDefault="00897F39" w:rsidP="00897F39">
      <w:pPr>
        <w:pStyle w:val="Heading5"/>
      </w:pPr>
      <w:r>
        <w:t>Our Example:Jobserve Posting Methods</w:t>
      </w:r>
    </w:p>
    <w:p w:rsidR="002C467A" w:rsidRPr="002C467A" w:rsidRDefault="002C467A" w:rsidP="002C467A">
      <w:r>
        <w:t xml:space="preserve">For now, we’ll just put </w:t>
      </w:r>
      <w:r w:rsidRPr="002C467A">
        <w:rPr>
          <w:rStyle w:val="CodeSampleChar"/>
        </w:rPr>
        <w:t>NotImplementedException</w:t>
      </w:r>
      <w:r>
        <w:t xml:space="preserve"> placeholders in here for now, as we want to create some unit tests next so we can utilise </w:t>
      </w:r>
      <w:hyperlink r:id="rId51" w:history="1">
        <w:r w:rsidRPr="00063C22">
          <w:rPr>
            <w:rStyle w:val="Hyperlink"/>
          </w:rPr>
          <w:t>test driven development</w:t>
        </w:r>
      </w:hyperlink>
      <w:r>
        <w:t>.</w:t>
      </w:r>
    </w:p>
    <w:p w:rsidR="00897F39" w:rsidRPr="002C467A" w:rsidRDefault="00897F39" w:rsidP="00897F39">
      <w:pPr>
        <w:rPr>
          <w:sz w:val="22"/>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Post()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Update()</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lastRenderedPageBreak/>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Repost()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Delete()</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rPr>
          <w:sz w:val="22"/>
        </w:rPr>
      </w:pPr>
      <w:r w:rsidRPr="002C467A">
        <w:rPr>
          <w:rFonts w:ascii="Consolas" w:hAnsi="Consolas" w:cs="Consolas"/>
          <w:color w:val="000000"/>
          <w:szCs w:val="15"/>
          <w:highlight w:val="white"/>
          <w:lang w:eastAsia="en-GB"/>
        </w:rPr>
        <w:t xml:space="preserve">        }</w:t>
      </w:r>
    </w:p>
    <w:p w:rsidR="00C26686" w:rsidRDefault="00C26686">
      <w:pPr>
        <w:spacing w:after="0"/>
      </w:pPr>
    </w:p>
    <w:p w:rsidR="002C467A" w:rsidRDefault="002C467A" w:rsidP="007433C4">
      <w:pPr>
        <w:pStyle w:val="Heading1"/>
      </w:pPr>
      <w:bookmarkStart w:id="59" w:name="_Toc460316672"/>
      <w:r>
        <w:t>Create Test Classes</w:t>
      </w:r>
      <w:bookmarkEnd w:id="59"/>
    </w:p>
    <w:p w:rsidR="002C467A" w:rsidRDefault="002C467A">
      <w:pPr>
        <w:spacing w:after="0"/>
      </w:pPr>
    </w:p>
    <w:p w:rsidR="00CB7D46" w:rsidRDefault="00CB7D46">
      <w:pPr>
        <w:spacing w:after="0"/>
      </w:pPr>
      <w:r>
        <w:t>We’ve now reached a stage where we have the basic structure of our feed. We have enough to create our unit test classes.</w:t>
      </w:r>
    </w:p>
    <w:p w:rsidR="00063C22" w:rsidRDefault="00063C22">
      <w:pPr>
        <w:spacing w:after="0"/>
      </w:pPr>
    </w:p>
    <w:p w:rsidR="00063C22" w:rsidRDefault="00063C22">
      <w:pPr>
        <w:spacing w:after="0"/>
      </w:pPr>
      <w:r>
        <w:t xml:space="preserve">Unit testing of channels is briefly covered in section 5 of </w:t>
      </w:r>
      <w:hyperlink r:id="rId52" w:history="1">
        <w:r w:rsidRPr="00161FF8">
          <w:rPr>
            <w:rStyle w:val="Hyperlink"/>
          </w:rPr>
          <w:t>PEChannelDeveloperGuide.docx</w:t>
        </w:r>
      </w:hyperlink>
      <w:r>
        <w:t xml:space="preserve">. </w:t>
      </w:r>
    </w:p>
    <w:p w:rsidR="00063C22" w:rsidRDefault="00063C22">
      <w:pPr>
        <w:spacing w:after="0"/>
      </w:pPr>
    </w:p>
    <w:p w:rsidR="006C24A2" w:rsidRDefault="006C24A2">
      <w:pPr>
        <w:spacing w:after="0"/>
      </w:pPr>
      <w:r>
        <w:t>Firstly we need to create a folder in the Kaonix.PE.Tests.Channels project like so:</w:t>
      </w:r>
    </w:p>
    <w:p w:rsidR="006C24A2" w:rsidRDefault="006C24A2">
      <w:pPr>
        <w:spacing w:after="0"/>
      </w:pPr>
    </w:p>
    <w:p w:rsidR="00063C22" w:rsidRDefault="006C24A2">
      <w:pPr>
        <w:spacing w:after="0"/>
      </w:pPr>
      <w:r>
        <w:rPr>
          <w:noProof/>
          <w:lang w:eastAsia="en-GB"/>
        </w:rPr>
        <w:drawing>
          <wp:inline distT="0" distB="0" distL="0" distR="0" wp14:anchorId="574C41E4" wp14:editId="2388A664">
            <wp:extent cx="1234440" cy="133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34440" cy="1337310"/>
                    </a:xfrm>
                    <a:prstGeom prst="rect">
                      <a:avLst/>
                    </a:prstGeom>
                  </pic:spPr>
                </pic:pic>
              </a:graphicData>
            </a:graphic>
          </wp:inline>
        </w:drawing>
      </w:r>
      <w:r w:rsidR="00063C22">
        <w:t xml:space="preserve"> </w:t>
      </w:r>
    </w:p>
    <w:p w:rsidR="00CB7D46" w:rsidRDefault="00CB7D46" w:rsidP="00CB7D46">
      <w:pPr>
        <w:pStyle w:val="Heading2"/>
      </w:pPr>
      <w:bookmarkStart w:id="60" w:name="_Toc460316673"/>
      <w:r>
        <w:t>Create a Content Class</w:t>
      </w:r>
      <w:bookmarkEnd w:id="60"/>
    </w:p>
    <w:p w:rsidR="00CB7D46" w:rsidRDefault="006C24A2" w:rsidP="00CB7D46">
      <w:r>
        <w:t xml:space="preserve">The purpose of a content class is provide test data to our unit tests. We need to create a class to inherit from </w:t>
      </w:r>
      <w:r w:rsidRPr="006C24A2">
        <w:rPr>
          <w:rStyle w:val="CodeSampleChar"/>
        </w:rPr>
        <w:t>ChannelContent&lt;TVacancy, TAccountData, TCustomData, TOutputData&gt;</w:t>
      </w:r>
      <w:r>
        <w:t xml:space="preserve"> and then we’ll have to populate the vacancy, account data, custom data and output data classes in an overridden method called </w:t>
      </w:r>
      <w:r w:rsidRPr="006C24A2">
        <w:rPr>
          <w:rStyle w:val="CodeSampleChar"/>
        </w:rPr>
        <w:t>InitializeTestData</w:t>
      </w:r>
      <w:r w:rsidRPr="006C24A2">
        <w:t>.</w:t>
      </w:r>
    </w:p>
    <w:p w:rsidR="006C24A2" w:rsidRDefault="006C24A2" w:rsidP="00CB7D46"/>
    <w:p w:rsidR="006C24A2" w:rsidRDefault="006C24A2" w:rsidP="006C24A2">
      <w:pPr>
        <w:pStyle w:val="Heading3"/>
      </w:pPr>
      <w:bookmarkStart w:id="61" w:name="_Toc460316674"/>
      <w:r>
        <w:t>JobserveContent.cs</w:t>
      </w:r>
      <w:bookmarkEnd w:id="61"/>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System;</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System.Text;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FF"/>
          <w:szCs w:val="15"/>
          <w:highlight w:val="white"/>
          <w:lang w:eastAsia="en-GB"/>
        </w:rPr>
        <w:t>namespace</w:t>
      </w:r>
      <w:r w:rsidRPr="00D44305">
        <w:rPr>
          <w:rFonts w:ascii="Consolas" w:hAnsi="Consolas" w:cs="Consolas"/>
          <w:color w:val="000000"/>
          <w:szCs w:val="15"/>
          <w:highlight w:val="white"/>
          <w:lang w:eastAsia="en-GB"/>
        </w:rPr>
        <w:t xml:space="preserve"> Kaonix.PE.Tests.Channels.Jobserve</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Kaonix.PE.API.Channels;</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Kaonix.PE.API.Channels.Vacancies;</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Kaonix.PE.Channels.Jobserve;</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public</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class</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JobserveContent</w:t>
      </w:r>
      <w:r w:rsidRPr="00D44305">
        <w:rPr>
          <w:rFonts w:ascii="Consolas" w:hAnsi="Consolas" w:cs="Consolas"/>
          <w:color w:val="000000"/>
          <w:szCs w:val="15"/>
          <w:highlight w:val="white"/>
          <w:lang w:eastAsia="en-GB"/>
        </w:rPr>
        <w:t xml:space="preserve"> : </w:t>
      </w:r>
      <w:r w:rsidRPr="00D44305">
        <w:rPr>
          <w:rFonts w:ascii="Consolas" w:hAnsi="Consolas" w:cs="Consolas"/>
          <w:color w:val="2B91AF"/>
          <w:szCs w:val="15"/>
          <w:highlight w:val="white"/>
          <w:lang w:eastAsia="en-GB"/>
        </w:rPr>
        <w:t>ChannelContent</w:t>
      </w:r>
      <w:r w:rsidRPr="00D44305">
        <w:rPr>
          <w:rFonts w:ascii="Consolas" w:hAnsi="Consolas" w:cs="Consolas"/>
          <w:color w:val="000000"/>
          <w:szCs w:val="15"/>
          <w:highlight w:val="white"/>
          <w:lang w:eastAsia="en-GB"/>
        </w:rPr>
        <w:t>&lt;</w:t>
      </w:r>
      <w:r w:rsidRPr="00D44305">
        <w:rPr>
          <w:rFonts w:ascii="Consolas" w:hAnsi="Consolas" w:cs="Consolas"/>
          <w:color w:val="2B91AF"/>
          <w:szCs w:val="15"/>
          <w:highlight w:val="white"/>
          <w:lang w:eastAsia="en-GB"/>
        </w:rPr>
        <w:t>JobserveVacancy</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JobserveAccountData</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JobserveCustomData</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JobIdOutputData</w:t>
      </w:r>
      <w:r w:rsidRPr="00D44305">
        <w:rPr>
          <w:rFonts w:ascii="Consolas" w:hAnsi="Consolas" w:cs="Consolas"/>
          <w:color w:val="000000"/>
          <w:szCs w:val="15"/>
          <w:highlight w:val="white"/>
          <w:lang w:eastAsia="en-GB"/>
        </w:rPr>
        <w:t>&gt;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public</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override</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void</w:t>
      </w:r>
      <w:r w:rsidRPr="00D44305">
        <w:rPr>
          <w:rFonts w:ascii="Consolas" w:hAnsi="Consolas" w:cs="Consolas"/>
          <w:color w:val="000000"/>
          <w:szCs w:val="15"/>
          <w:highlight w:val="white"/>
          <w:lang w:eastAsia="en-GB"/>
        </w:rPr>
        <w:t xml:space="preserve"> InitializeTestData()</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8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using StringBuilder is a great way to see how the job description is formatted on the job board</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we can see if line breaks work and we can see if special characters such as pound signs, ampersands are formatted correctly</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if they are not, we may need to encode them</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StringBuilder</w:t>
      </w:r>
      <w:r w:rsidRPr="00D44305">
        <w:rPr>
          <w:rFonts w:ascii="Consolas" w:hAnsi="Consolas" w:cs="Consolas"/>
          <w:color w:val="000000"/>
          <w:szCs w:val="15"/>
          <w:highlight w:val="white"/>
          <w:lang w:eastAsia="en-GB"/>
        </w:rPr>
        <w:t xml:space="preserve"> jobDesc = </w:t>
      </w:r>
      <w:r w:rsidRPr="00D44305">
        <w:rPr>
          <w:rFonts w:ascii="Consolas" w:hAnsi="Consolas" w:cs="Consolas"/>
          <w:color w:val="0000FF"/>
          <w:szCs w:val="15"/>
          <w:highlight w:val="white"/>
          <w:lang w:eastAsia="en-GB"/>
        </w:rPr>
        <w:t>new</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StringBuilder</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"This is a test vacancy only."</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"Please do not apply."</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lastRenderedPageBreak/>
        <w:t xml:space="preserve">            jobDesc.AppendLine(</w:t>
      </w:r>
      <w:r w:rsidRPr="00D44305">
        <w:rPr>
          <w:rFonts w:ascii="Consolas" w:hAnsi="Consolas" w:cs="Consolas"/>
          <w:color w:val="A31515"/>
          <w:szCs w:val="15"/>
          <w:highlight w:val="white"/>
          <w:lang w:eastAsia="en-GB"/>
        </w:rPr>
        <w:t>"Some special characters."</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 ! $ % ^ &amp; * ( ) { } @ ' : ; ~ # &lt; &gt; , . / ? \""</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jobDesc.AppendFormat(</w:t>
      </w:r>
      <w:r w:rsidRPr="00D44305">
        <w:rPr>
          <w:rFonts w:ascii="Consolas" w:hAnsi="Consolas" w:cs="Consolas"/>
          <w:color w:val="A31515"/>
          <w:szCs w:val="15"/>
          <w:highlight w:val="white"/>
          <w:lang w:eastAsia="en-GB"/>
        </w:rPr>
        <w:t xml:space="preserve">"Posted at: </w:t>
      </w:r>
      <w:r w:rsidRPr="00D44305">
        <w:rPr>
          <w:rFonts w:ascii="Consolas" w:hAnsi="Consolas" w:cs="Consolas"/>
          <w:color w:val="3CB371"/>
          <w:szCs w:val="15"/>
          <w:highlight w:val="white"/>
          <w:lang w:eastAsia="en-GB"/>
        </w:rPr>
        <w:t>{0}</w:t>
      </w:r>
      <w:r w:rsidRPr="00D44305">
        <w:rPr>
          <w:rFonts w:ascii="Consolas" w:hAnsi="Consolas" w:cs="Consolas"/>
          <w:color w:val="A31515"/>
          <w:szCs w:val="15"/>
          <w:highlight w:val="white"/>
          <w:lang w:eastAsia="en-GB"/>
        </w:rPr>
        <w:t>"</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string</w:t>
      </w:r>
      <w:r w:rsidRPr="00D44305">
        <w:rPr>
          <w:rFonts w:ascii="Consolas" w:hAnsi="Consolas" w:cs="Consolas"/>
          <w:color w:val="000000"/>
          <w:szCs w:val="15"/>
          <w:highlight w:val="white"/>
          <w:lang w:eastAsia="en-GB"/>
        </w:rPr>
        <w:t>.Format(</w:t>
      </w:r>
      <w:r w:rsidRPr="00D44305">
        <w:rPr>
          <w:rFonts w:ascii="Consolas" w:hAnsi="Consolas" w:cs="Consolas"/>
          <w:color w:val="A31515"/>
          <w:szCs w:val="15"/>
          <w:highlight w:val="white"/>
          <w:lang w:eastAsia="en-GB"/>
        </w:rPr>
        <w:t>"</w:t>
      </w:r>
      <w:r w:rsidRPr="00D44305">
        <w:rPr>
          <w:rFonts w:ascii="Consolas" w:hAnsi="Consolas" w:cs="Consolas"/>
          <w:color w:val="3CB371"/>
          <w:szCs w:val="15"/>
          <w:highlight w:val="white"/>
          <w:lang w:eastAsia="en-GB"/>
        </w:rPr>
        <w:t>{0:d MMM yyyy HH:mm:ss}</w:t>
      </w:r>
      <w:r w:rsidRPr="00D44305">
        <w:rPr>
          <w:rFonts w:ascii="Consolas" w:hAnsi="Consolas" w:cs="Consolas"/>
          <w:color w:val="A31515"/>
          <w:szCs w:val="15"/>
          <w:highlight w:val="white"/>
          <w:lang w:eastAsia="en-GB"/>
        </w:rPr>
        <w:t>"</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DateTime</w:t>
      </w:r>
      <w:r w:rsidRPr="00D44305">
        <w:rPr>
          <w:rFonts w:ascii="Consolas" w:hAnsi="Consolas" w:cs="Consolas"/>
          <w:color w:val="000000"/>
          <w:szCs w:val="15"/>
          <w:highlight w:val="white"/>
          <w:lang w:eastAsia="en-GB"/>
        </w:rPr>
        <w:t>.Now));</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8000"/>
          <w:szCs w:val="15"/>
          <w:highlight w:val="white"/>
          <w:lang w:eastAsia="en-GB"/>
        </w:rPr>
        <w:t xml:space="preserve">/* Even though we have a CustomData property for handling the special case of post durations for Jobserve,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the PE requires the PostProperties to be populated also.</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PostProperties.Duration = </w:t>
      </w:r>
      <w:r w:rsidRPr="00D44305">
        <w:rPr>
          <w:rFonts w:ascii="Consolas" w:hAnsi="Consolas" w:cs="Consolas"/>
          <w:color w:val="0000FF"/>
          <w:szCs w:val="15"/>
          <w:highlight w:val="white"/>
          <w:lang w:eastAsia="en-GB"/>
        </w:rPr>
        <w:t>new</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PostDuration</w:t>
      </w:r>
      <w:r w:rsidRPr="00D44305">
        <w:rPr>
          <w:rFonts w:ascii="Consolas" w:hAnsi="Consolas" w:cs="Consolas"/>
          <w:color w:val="000000"/>
          <w:szCs w:val="15"/>
          <w:highlight w:val="white"/>
          <w:lang w:eastAsia="en-GB"/>
        </w:rPr>
        <w:t xml:space="preserve"> { Period = 2, Units = </w:t>
      </w:r>
      <w:r w:rsidRPr="00D44305">
        <w:rPr>
          <w:rFonts w:ascii="Consolas" w:hAnsi="Consolas" w:cs="Consolas"/>
          <w:color w:val="2B91AF"/>
          <w:szCs w:val="15"/>
          <w:highlight w:val="white"/>
          <w:lang w:eastAsia="en-GB"/>
        </w:rPr>
        <w:t>PostDurationUnits</w:t>
      </w:r>
      <w:r w:rsidRPr="00D44305">
        <w:rPr>
          <w:rFonts w:ascii="Consolas" w:hAnsi="Consolas" w:cs="Consolas"/>
          <w:color w:val="000000"/>
          <w:szCs w:val="15"/>
          <w:highlight w:val="white"/>
          <w:lang w:eastAsia="en-GB"/>
        </w:rPr>
        <w:t>.Weeks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AccountData.AccountNumber = </w:t>
      </w:r>
      <w:r w:rsidRPr="00D44305">
        <w:rPr>
          <w:rFonts w:ascii="Consolas" w:hAnsi="Consolas" w:cs="Consolas"/>
          <w:color w:val="A31515"/>
          <w:szCs w:val="15"/>
          <w:highlight w:val="white"/>
          <w:lang w:eastAsia="en-GB"/>
        </w:rPr>
        <w:t>"999111"</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AccountData.AuthorisationCode = </w:t>
      </w:r>
      <w:r w:rsidRPr="00D44305">
        <w:rPr>
          <w:rFonts w:ascii="Consolas" w:hAnsi="Consolas" w:cs="Consolas"/>
          <w:color w:val="A31515"/>
          <w:szCs w:val="15"/>
          <w:highlight w:val="white"/>
          <w:lang w:eastAsia="en-GB"/>
        </w:rPr>
        <w:t>"test111"</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Vacancy.VacancyType = </w:t>
      </w:r>
      <w:r w:rsidRPr="00D44305">
        <w:rPr>
          <w:rFonts w:ascii="Consolas" w:hAnsi="Consolas" w:cs="Consolas"/>
          <w:color w:val="2B91AF"/>
          <w:szCs w:val="15"/>
          <w:highlight w:val="white"/>
          <w:lang w:eastAsia="en-GB"/>
        </w:rPr>
        <w:t>VacancyType</w:t>
      </w:r>
      <w:r w:rsidRPr="00D44305">
        <w:rPr>
          <w:rFonts w:ascii="Consolas" w:hAnsi="Consolas" w:cs="Consolas"/>
          <w:color w:val="000000"/>
          <w:szCs w:val="15"/>
          <w:highlight w:val="white"/>
          <w:lang w:eastAsia="en-GB"/>
        </w:rPr>
        <w:t>.Perm;</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Vacancy.WorkingHours = </w:t>
      </w:r>
      <w:r w:rsidRPr="00D44305">
        <w:rPr>
          <w:rFonts w:ascii="Consolas" w:hAnsi="Consolas" w:cs="Consolas"/>
          <w:color w:val="2B91AF"/>
          <w:szCs w:val="15"/>
          <w:highlight w:val="white"/>
          <w:lang w:eastAsia="en-GB"/>
        </w:rPr>
        <w:t>WorkingHours</w:t>
      </w:r>
      <w:r w:rsidRPr="00D44305">
        <w:rPr>
          <w:rFonts w:ascii="Consolas" w:hAnsi="Consolas" w:cs="Consolas"/>
          <w:color w:val="000000"/>
          <w:szCs w:val="15"/>
          <w:highlight w:val="white"/>
          <w:lang w:eastAsia="en-GB"/>
        </w:rPr>
        <w:t>.FullTime;</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Vacancy.PayFrequency = </w:t>
      </w:r>
      <w:r w:rsidRPr="00D44305">
        <w:rPr>
          <w:rFonts w:ascii="Consolas" w:hAnsi="Consolas" w:cs="Consolas"/>
          <w:color w:val="2B91AF"/>
          <w:szCs w:val="15"/>
          <w:highlight w:val="white"/>
          <w:lang w:eastAsia="en-GB"/>
        </w:rPr>
        <w:t>PayFrequency</w:t>
      </w:r>
      <w:r w:rsidRPr="00D44305">
        <w:rPr>
          <w:rFonts w:ascii="Consolas" w:hAnsi="Consolas" w:cs="Consolas"/>
          <w:color w:val="000000"/>
          <w:szCs w:val="15"/>
          <w:highlight w:val="white"/>
          <w:lang w:eastAsia="en-GB"/>
        </w:rPr>
        <w:t>.Yearly;</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Vacancy.CompanyName = </w:t>
      </w:r>
      <w:r w:rsidRPr="00D44305">
        <w:rPr>
          <w:rFonts w:ascii="Consolas" w:hAnsi="Consolas" w:cs="Consolas"/>
          <w:color w:val="A31515"/>
          <w:szCs w:val="15"/>
          <w:highlight w:val="white"/>
          <w:lang w:eastAsia="en-GB"/>
        </w:rPr>
        <w:t>"Kaonix Test"</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Vacancy.ContactFirstName = </w:t>
      </w:r>
      <w:r w:rsidRPr="00D44305">
        <w:rPr>
          <w:rFonts w:ascii="Consolas" w:hAnsi="Consolas" w:cs="Consolas"/>
          <w:color w:val="A31515"/>
          <w:szCs w:val="15"/>
          <w:highlight w:val="white"/>
          <w:lang w:eastAsia="en-GB"/>
        </w:rPr>
        <w:t>"Andy"</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Vacancy.ContactSurname = </w:t>
      </w:r>
      <w:r w:rsidRPr="00D44305">
        <w:rPr>
          <w:rFonts w:ascii="Consolas" w:hAnsi="Consolas" w:cs="Consolas"/>
          <w:color w:val="A31515"/>
          <w:szCs w:val="15"/>
          <w:highlight w:val="white"/>
          <w:lang w:eastAsia="en-GB"/>
        </w:rPr>
        <w:t>"Hudson"</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Vacancy.ContactPhoneNumber = </w:t>
      </w:r>
      <w:r w:rsidRPr="00D44305">
        <w:rPr>
          <w:rFonts w:ascii="Consolas" w:hAnsi="Consolas" w:cs="Consolas"/>
          <w:color w:val="A31515"/>
          <w:szCs w:val="15"/>
          <w:highlight w:val="white"/>
          <w:lang w:eastAsia="en-GB"/>
        </w:rPr>
        <w:t>"01257 123456"</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Vacancy.Description = jobDesc.ToString();</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Vacancy.StartDateText = </w:t>
      </w:r>
      <w:r w:rsidRPr="00D44305">
        <w:rPr>
          <w:rFonts w:ascii="Consolas" w:hAnsi="Consolas" w:cs="Consolas"/>
          <w:color w:val="A31515"/>
          <w:szCs w:val="15"/>
          <w:highlight w:val="white"/>
          <w:lang w:eastAsia="en-GB"/>
        </w:rPr>
        <w:t>"ASAP"</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Vacancy.Title = </w:t>
      </w:r>
      <w:r w:rsidRPr="00D44305">
        <w:rPr>
          <w:rFonts w:ascii="Consolas" w:hAnsi="Consolas" w:cs="Consolas"/>
          <w:color w:val="A31515"/>
          <w:szCs w:val="15"/>
          <w:highlight w:val="white"/>
          <w:lang w:eastAsia="en-GB"/>
        </w:rPr>
        <w:t>"C# Developer"</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Vacancy.PostCode = </w:t>
      </w:r>
      <w:r w:rsidRPr="00D44305">
        <w:rPr>
          <w:rFonts w:ascii="Consolas" w:hAnsi="Consolas" w:cs="Consolas"/>
          <w:color w:val="A31515"/>
          <w:szCs w:val="15"/>
          <w:highlight w:val="white"/>
          <w:lang w:eastAsia="en-GB"/>
        </w:rPr>
        <w:t>"PR7 4NA"</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Vacancy.SalaryDescription = </w:t>
      </w:r>
      <w:r w:rsidRPr="00D44305">
        <w:rPr>
          <w:rFonts w:ascii="Consolas" w:hAnsi="Consolas" w:cs="Consolas"/>
          <w:color w:val="A31515"/>
          <w:szCs w:val="15"/>
          <w:highlight w:val="white"/>
          <w:lang w:eastAsia="en-GB"/>
        </w:rPr>
        <w:t>"Excellent"</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Vacancy.VacancyRef = </w:t>
      </w:r>
      <w:r w:rsidRPr="00D44305">
        <w:rPr>
          <w:rFonts w:ascii="Consolas" w:hAnsi="Consolas" w:cs="Consolas"/>
          <w:color w:val="A31515"/>
          <w:szCs w:val="15"/>
          <w:highlight w:val="white"/>
          <w:lang w:eastAsia="en-GB"/>
        </w:rPr>
        <w:t>"KAONIX-1"</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Vacancy.ResponseEmail = </w:t>
      </w:r>
      <w:r w:rsidRPr="00D44305">
        <w:rPr>
          <w:rFonts w:ascii="Consolas" w:hAnsi="Consolas" w:cs="Consolas"/>
          <w:color w:val="A31515"/>
          <w:szCs w:val="15"/>
          <w:highlight w:val="white"/>
          <w:lang w:eastAsia="en-GB"/>
        </w:rPr>
        <w:t>"jobs@kaonix.com"</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Vacancy.ResponseUrl = </w:t>
      </w:r>
      <w:r w:rsidRPr="00D44305">
        <w:rPr>
          <w:rFonts w:ascii="Consolas" w:hAnsi="Consolas" w:cs="Consolas"/>
          <w:color w:val="A31515"/>
          <w:szCs w:val="15"/>
          <w:highlight w:val="white"/>
          <w:lang w:eastAsia="en-GB"/>
        </w:rPr>
        <w:t>"http://www.kaonix.com/jobs/123"</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 w:val="22"/>
          <w:szCs w:val="15"/>
          <w:highlight w:val="white"/>
          <w:lang w:eastAsia="en-GB"/>
        </w:rPr>
      </w:pPr>
      <w:r w:rsidRPr="00D44305">
        <w:rPr>
          <w:rFonts w:ascii="Consolas" w:hAnsi="Consolas" w:cs="Consolas"/>
          <w:color w:val="000000"/>
          <w:szCs w:val="15"/>
          <w:highlight w:val="white"/>
          <w:lang w:eastAsia="en-GB"/>
        </w:rPr>
        <w:t xml:space="preserve">            Vacancy.Id = </w:t>
      </w:r>
      <w:r w:rsidRPr="00D44305">
        <w:rPr>
          <w:rFonts w:ascii="Consolas" w:hAnsi="Consolas" w:cs="Consolas"/>
          <w:color w:val="2B91AF"/>
          <w:szCs w:val="15"/>
          <w:highlight w:val="white"/>
          <w:lang w:eastAsia="en-GB"/>
        </w:rPr>
        <w:t>StringUtils</w:t>
      </w:r>
      <w:r w:rsidRPr="00D44305">
        <w:rPr>
          <w:rFonts w:ascii="Consolas" w:hAnsi="Consolas" w:cs="Consolas"/>
          <w:color w:val="000000"/>
          <w:szCs w:val="15"/>
          <w:highlight w:val="white"/>
          <w:lang w:eastAsia="en-GB"/>
        </w:rPr>
        <w:t xml:space="preserve">.NewID(); </w:t>
      </w:r>
      <w:r w:rsidRPr="00D44305">
        <w:rPr>
          <w:rFonts w:ascii="Consolas" w:hAnsi="Consolas" w:cs="Consolas"/>
          <w:color w:val="008000"/>
          <w:szCs w:val="15"/>
          <w:highlight w:val="white"/>
          <w:lang w:eastAsia="en-GB"/>
        </w:rPr>
        <w:t>// returns a GUID</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CustomData.Category = </w:t>
      </w:r>
      <w:r w:rsidRPr="00D44305">
        <w:rPr>
          <w:rFonts w:ascii="Consolas" w:hAnsi="Consolas" w:cs="Consolas"/>
          <w:color w:val="A31515"/>
          <w:szCs w:val="15"/>
          <w:highlight w:val="white"/>
          <w:lang w:eastAsia="en-GB"/>
        </w:rPr>
        <w:t>"Graduate"</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CustomData.Industry = 1; </w:t>
      </w:r>
      <w:r w:rsidRPr="00D44305">
        <w:rPr>
          <w:rFonts w:ascii="Consolas" w:hAnsi="Consolas" w:cs="Consolas"/>
          <w:color w:val="008000"/>
          <w:szCs w:val="15"/>
          <w:highlight w:val="white"/>
          <w:lang w:eastAsia="en-GB"/>
        </w:rPr>
        <w:t xml:space="preserve">// IT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CustomData.IsoCountryCode = </w:t>
      </w:r>
      <w:r w:rsidRPr="00D44305">
        <w:rPr>
          <w:rFonts w:ascii="Consolas" w:hAnsi="Consolas" w:cs="Consolas"/>
          <w:color w:val="A31515"/>
          <w:szCs w:val="15"/>
          <w:highlight w:val="white"/>
          <w:lang w:eastAsia="en-GB"/>
        </w:rPr>
        <w:t>"GBR"</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CustomData.NumberOfWeeksDuration = </w:t>
      </w:r>
      <w:r w:rsidRPr="00D44305">
        <w:rPr>
          <w:rFonts w:ascii="Consolas" w:hAnsi="Consolas" w:cs="Consolas"/>
          <w:color w:val="2B91AF"/>
          <w:szCs w:val="15"/>
          <w:highlight w:val="white"/>
          <w:lang w:eastAsia="en-GB"/>
        </w:rPr>
        <w:t>JobservePostingDuration</w:t>
      </w:r>
      <w:r w:rsidRPr="00D44305">
        <w:rPr>
          <w:rFonts w:ascii="Consolas" w:hAnsi="Consolas" w:cs="Consolas"/>
          <w:color w:val="000000"/>
          <w:szCs w:val="15"/>
          <w:highlight w:val="white"/>
          <w:lang w:eastAsia="en-GB"/>
        </w:rPr>
        <w:t>.TwoWeeks;</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6C24A2" w:rsidRPr="00440459" w:rsidRDefault="00440459" w:rsidP="00440459">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6C24A2" w:rsidRDefault="007E130C" w:rsidP="00CB7D46">
      <w:pPr>
        <w:pStyle w:val="Heading2"/>
      </w:pPr>
      <w:bookmarkStart w:id="62" w:name="_Toc460316675"/>
      <w:r>
        <w:t>Create a Debug Mode Unit Test</w:t>
      </w:r>
      <w:bookmarkEnd w:id="62"/>
    </w:p>
    <w:p w:rsidR="00CB7D46" w:rsidRDefault="00A349B7" w:rsidP="00CB7D46">
      <w:r>
        <w:t xml:space="preserve">All unit test classes inherit from ChannelTestBase with six generic type parameters consisting of </w:t>
      </w:r>
      <w:r w:rsidRPr="00A349B7">
        <w:rPr>
          <w:rStyle w:val="CodeSampleChar"/>
          <w:highlight w:val="white"/>
        </w:rPr>
        <w:t>&lt;TChannel, TContent, TVacancyData, TAccountData, TCustomData, TOutputData&gt;</w:t>
      </w:r>
      <w:r w:rsidRPr="00A349B7">
        <w:t>.</w:t>
      </w:r>
    </w:p>
    <w:p w:rsidR="00A349B7" w:rsidRDefault="00A349B7" w:rsidP="00CB7D46"/>
    <w:p w:rsidR="00A349B7" w:rsidRDefault="00A349B7" w:rsidP="00CB7D46">
      <w:r>
        <w:t xml:space="preserve">ChannelTestBase includes an abstract property of ExecutionMode which we will be asked to override, and as this is a debug unit test class, we will just have to apply </w:t>
      </w:r>
      <w:r w:rsidR="00D44305">
        <w:t xml:space="preserve">the </w:t>
      </w:r>
      <w:r>
        <w:t xml:space="preserve">appropriate </w:t>
      </w:r>
      <w:r w:rsidR="00D44305" w:rsidRPr="00D44305">
        <w:rPr>
          <w:rStyle w:val="CodeSampleChar"/>
        </w:rPr>
        <w:t>ChannelExecutionMode.Debug</w:t>
      </w:r>
      <w:r w:rsidR="00D44305">
        <w:t xml:space="preserve"> </w:t>
      </w:r>
      <w:r>
        <w:t>enumeration</w:t>
      </w:r>
      <w:r w:rsidR="00D44305">
        <w:t xml:space="preserve">. </w:t>
      </w:r>
    </w:p>
    <w:p w:rsidR="00D44305" w:rsidRDefault="00D44305" w:rsidP="00CB7D46"/>
    <w:p w:rsidR="00D44305" w:rsidRDefault="00D44305" w:rsidP="00CB7D46">
      <w:r>
        <w:t>Adding our first unit test is straight forward. We use the utility method CreateChannel and pass in the DefaultContent property, which is a reference to our content class we create just before.</w:t>
      </w:r>
    </w:p>
    <w:p w:rsidR="00A349B7" w:rsidRDefault="00A349B7" w:rsidP="00CB7D46"/>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FF"/>
          <w:szCs w:val="15"/>
          <w:highlight w:val="white"/>
          <w:lang w:eastAsia="en-GB"/>
        </w:rPr>
        <w:t>namespace</w:t>
      </w:r>
      <w:r w:rsidRPr="00A349B7">
        <w:rPr>
          <w:rFonts w:ascii="Consolas" w:hAnsi="Consolas" w:cs="Consolas"/>
          <w:color w:val="000000"/>
          <w:szCs w:val="15"/>
          <w:highlight w:val="white"/>
          <w:lang w:eastAsia="en-GB"/>
        </w:rPr>
        <w:t xml:space="preserve"> Kaonix.PE.Tests.Channels.Jobserve</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Kaonix.PE.API.Channels;</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Kaonix.PE.API.Channels.Vacancies;</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Kaonix.PE.Channels.Jobserve;</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NUnit.Framework;</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TestFixture</w:t>
      </w:r>
      <w:r w:rsidRPr="00A349B7">
        <w:rPr>
          <w:rFonts w:ascii="Consolas" w:hAnsi="Consolas" w:cs="Consolas"/>
          <w:color w:val="000000"/>
          <w:szCs w:val="15"/>
          <w:highlight w:val="white"/>
          <w:lang w:eastAsia="en-GB"/>
        </w:rPr>
        <w: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public</w:t>
      </w: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class</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TestDebugJobserveChannel</w:t>
      </w:r>
      <w:r w:rsidRPr="00A349B7">
        <w:rPr>
          <w:rFonts w:ascii="Consolas" w:hAnsi="Consolas" w:cs="Consolas"/>
          <w:color w:val="000000"/>
          <w:szCs w:val="15"/>
          <w:highlight w:val="white"/>
          <w:lang w:eastAsia="en-GB"/>
        </w:rPr>
        <w:t xml:space="preserve"> : </w:t>
      </w:r>
      <w:r w:rsidRPr="00A349B7">
        <w:rPr>
          <w:rFonts w:ascii="Consolas" w:hAnsi="Consolas" w:cs="Consolas"/>
          <w:color w:val="2B91AF"/>
          <w:szCs w:val="15"/>
          <w:highlight w:val="white"/>
          <w:lang w:eastAsia="en-GB"/>
        </w:rPr>
        <w:t>ChannelTestBase</w:t>
      </w:r>
      <w:r w:rsidRPr="00A349B7">
        <w:rPr>
          <w:rFonts w:ascii="Consolas" w:hAnsi="Consolas" w:cs="Consolas"/>
          <w:color w:val="000000"/>
          <w:szCs w:val="15"/>
          <w:highlight w:val="white"/>
          <w:lang w:eastAsia="en-GB"/>
        </w:rPr>
        <w:t>&lt;</w:t>
      </w:r>
      <w:r w:rsidRPr="00A349B7">
        <w:rPr>
          <w:rFonts w:ascii="Consolas" w:hAnsi="Consolas" w:cs="Consolas"/>
          <w:color w:val="2B91AF"/>
          <w:szCs w:val="15"/>
          <w:highlight w:val="white"/>
          <w:lang w:eastAsia="en-GB"/>
        </w:rPr>
        <w:t>JobserveChannel</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JobserveContent</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JobserveVacancy</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JobserveAccountData</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JobserveCustomData</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JobIdOutputData</w:t>
      </w:r>
      <w:r w:rsidRPr="00A349B7">
        <w:rPr>
          <w:rFonts w:ascii="Consolas" w:hAnsi="Consolas" w:cs="Consolas"/>
          <w:color w:val="000000"/>
          <w:szCs w:val="15"/>
          <w:highlight w:val="white"/>
          <w:lang w:eastAsia="en-GB"/>
        </w:rPr>
        <w:t>&gt;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lastRenderedPageBreak/>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Test</w:t>
      </w:r>
      <w:r w:rsidRPr="00A349B7">
        <w:rPr>
          <w:rFonts w:ascii="Consolas" w:hAnsi="Consolas" w:cs="Consolas"/>
          <w:color w:val="000000"/>
          <w:szCs w:val="15"/>
          <w:highlight w:val="white"/>
          <w:lang w:eastAsia="en-GB"/>
        </w:rPr>
        <w: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public</w:t>
      </w: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void</w:t>
      </w:r>
      <w:r w:rsidRPr="00A349B7">
        <w:rPr>
          <w:rFonts w:ascii="Consolas" w:hAnsi="Consolas" w:cs="Consolas"/>
          <w:color w:val="000000"/>
          <w:szCs w:val="15"/>
          <w:highlight w:val="white"/>
          <w:lang w:eastAsia="en-GB"/>
        </w:rPr>
        <w:t xml:space="preserve"> TestPost()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IChannel</w:t>
      </w:r>
      <w:r w:rsidRPr="00A349B7">
        <w:rPr>
          <w:rFonts w:ascii="Consolas" w:hAnsi="Consolas" w:cs="Consolas"/>
          <w:color w:val="000000"/>
          <w:szCs w:val="15"/>
          <w:highlight w:val="white"/>
          <w:lang w:eastAsia="en-GB"/>
        </w:rPr>
        <w:t xml:space="preserve"> channel = </w:t>
      </w:r>
      <w:r w:rsidRPr="00A349B7">
        <w:rPr>
          <w:rFonts w:ascii="Consolas" w:hAnsi="Consolas" w:cs="Consolas"/>
          <w:color w:val="0000FF"/>
          <w:szCs w:val="15"/>
          <w:highlight w:val="white"/>
          <w:lang w:eastAsia="en-GB"/>
        </w:rPr>
        <w:t>this</w:t>
      </w:r>
      <w:r w:rsidRPr="00A349B7">
        <w:rPr>
          <w:rFonts w:ascii="Consolas" w:hAnsi="Consolas" w:cs="Consolas"/>
          <w:color w:val="000000"/>
          <w:szCs w:val="15"/>
          <w:highlight w:val="white"/>
          <w:lang w:eastAsia="en-GB"/>
        </w:rPr>
        <w:t>.CreateChannel(DefaultContent);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channel.Post();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protected</w:t>
      </w: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override</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ChannelExecutionMode</w:t>
      </w:r>
      <w:r w:rsidRPr="00A349B7">
        <w:rPr>
          <w:rFonts w:ascii="Consolas" w:hAnsi="Consolas" w:cs="Consolas"/>
          <w:color w:val="000000"/>
          <w:szCs w:val="15"/>
          <w:highlight w:val="white"/>
          <w:lang w:eastAsia="en-GB"/>
        </w:rPr>
        <w:t xml:space="preserve"> ExecutionMode</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get</w:t>
      </w:r>
      <w:r w:rsidRPr="00A349B7">
        <w:rPr>
          <w:rFonts w:ascii="Consolas" w:hAnsi="Consolas" w:cs="Consolas"/>
          <w:color w:val="000000"/>
          <w:szCs w:val="15"/>
          <w:highlight w:val="white"/>
          <w:lang w:eastAsia="en-GB"/>
        </w:rPr>
        <w:t xml:space="preserve"> { </w:t>
      </w:r>
      <w:r w:rsidRPr="00A349B7">
        <w:rPr>
          <w:rFonts w:ascii="Consolas" w:hAnsi="Consolas" w:cs="Consolas"/>
          <w:color w:val="0000FF"/>
          <w:szCs w:val="15"/>
          <w:highlight w:val="white"/>
          <w:lang w:eastAsia="en-GB"/>
        </w:rPr>
        <w:t>return</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ChannelExecutionMode</w:t>
      </w:r>
      <w:r w:rsidRPr="00A349B7">
        <w:rPr>
          <w:rFonts w:ascii="Consolas" w:hAnsi="Consolas" w:cs="Consolas"/>
          <w:color w:val="000000"/>
          <w:szCs w:val="15"/>
          <w:highlight w:val="white"/>
          <w:lang w:eastAsia="en-GB"/>
        </w:rPr>
        <w:t>.Debug;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rPr>
          <w:sz w:val="22"/>
        </w:rPr>
      </w:pPr>
      <w:r w:rsidRPr="00A349B7">
        <w:rPr>
          <w:rFonts w:ascii="Consolas" w:hAnsi="Consolas" w:cs="Consolas"/>
          <w:color w:val="000000"/>
          <w:szCs w:val="15"/>
          <w:highlight w:val="white"/>
          <w:lang w:eastAsia="en-GB"/>
        </w:rPr>
        <w:t xml:space="preserve">    }</w:t>
      </w:r>
    </w:p>
    <w:p w:rsidR="00A349B7" w:rsidRDefault="00A349B7" w:rsidP="00CB7D46"/>
    <w:p w:rsidR="00A349B7" w:rsidRDefault="00A349B7" w:rsidP="00CB7D46">
      <w:r>
        <w:t xml:space="preserve">Note the </w:t>
      </w:r>
      <w:r w:rsidRPr="00A349B7">
        <w:rPr>
          <w:rStyle w:val="CodeSampleChar"/>
        </w:rPr>
        <w:t>[TestFixture]</w:t>
      </w:r>
      <w:r>
        <w:t xml:space="preserve"> and </w:t>
      </w:r>
      <w:r w:rsidRPr="00A349B7">
        <w:rPr>
          <w:rStyle w:val="CodeSampleChar"/>
        </w:rPr>
        <w:t>[Test]</w:t>
      </w:r>
      <w:r>
        <w:t xml:space="preserve"> attributes, these are part of the Nunit testing framework and we’ll have to add the namespace for that.</w:t>
      </w:r>
    </w:p>
    <w:p w:rsidR="00D44305" w:rsidRDefault="00D44305" w:rsidP="00CB7D46"/>
    <w:p w:rsidR="00D44305" w:rsidRDefault="00D44305" w:rsidP="00D44305">
      <w:pPr>
        <w:pStyle w:val="Heading3"/>
      </w:pPr>
      <w:bookmarkStart w:id="63" w:name="_Toc460316676"/>
      <w:r>
        <w:t>Running our First Test</w:t>
      </w:r>
      <w:bookmarkEnd w:id="63"/>
    </w:p>
    <w:p w:rsidR="00D44305" w:rsidRDefault="00D44305" w:rsidP="00D44305">
      <w:r>
        <w:t xml:space="preserve">Let’s run the TestPost method, and it will fail because it currently returns nothing but a </w:t>
      </w:r>
      <w:r w:rsidRPr="00D44305">
        <w:rPr>
          <w:rStyle w:val="CodeSampleChar"/>
        </w:rPr>
        <w:t>NotImplementedException</w:t>
      </w:r>
      <w:r>
        <w:t>.</w:t>
      </w:r>
    </w:p>
    <w:p w:rsidR="00D44305" w:rsidRDefault="00D44305" w:rsidP="00D44305"/>
    <w:p w:rsidR="00D44305" w:rsidRDefault="00D44305" w:rsidP="00D44305">
      <w:r>
        <w:t>It is doesn’t get that far, it will alert us to other issues with the feed. Such errors might appear as:</w:t>
      </w:r>
    </w:p>
    <w:p w:rsidR="00D44305" w:rsidRDefault="00D44305" w:rsidP="00D44305"/>
    <w:p w:rsidR="00D44305" w:rsidRPr="00D44305" w:rsidRDefault="00D44305" w:rsidP="00D44305">
      <w:r>
        <w:rPr>
          <w:rFonts w:ascii="Consolas" w:hAnsi="Consolas" w:cs="Consolas"/>
          <w:color w:val="000000"/>
          <w:sz w:val="20"/>
          <w:szCs w:val="20"/>
          <w:lang w:val="en-US" w:eastAsia="en-GB"/>
        </w:rPr>
        <w:t>Error 'ResponseEmail is required but was null.' occurred validating property ResponseEmail.   Error 'ResponseUrl is required but was null.' occurred validating property ResponseUrl.   Error 'Id is required but was null.' occurred validating property Id.</w:t>
      </w:r>
    </w:p>
    <w:p w:rsidR="002C467A" w:rsidRDefault="002C467A">
      <w:pPr>
        <w:spacing w:after="0"/>
      </w:pPr>
    </w:p>
    <w:p w:rsidR="00D44305" w:rsidRDefault="00D44305">
      <w:pPr>
        <w:spacing w:after="0"/>
      </w:pPr>
      <w:r>
        <w:t>However, at this stage we expect to get this in the unit test output:</w:t>
      </w:r>
    </w:p>
    <w:p w:rsidR="00D44305" w:rsidRDefault="00D44305">
      <w:pPr>
        <w:spacing w:after="0"/>
      </w:pPr>
    </w:p>
    <w:p w:rsidR="0030214E" w:rsidRDefault="0030214E">
      <w:pPr>
        <w:spacing w:after="0"/>
      </w:pPr>
      <w:r>
        <w:rPr>
          <w:noProof/>
          <w:lang w:eastAsia="en-GB"/>
        </w:rPr>
        <w:drawing>
          <wp:inline distT="0" distB="0" distL="0" distR="0" wp14:anchorId="4C6406A5" wp14:editId="345FCA40">
            <wp:extent cx="4312920" cy="1657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21188" cy="1660478"/>
                    </a:xfrm>
                    <a:prstGeom prst="rect">
                      <a:avLst/>
                    </a:prstGeom>
                  </pic:spPr>
                </pic:pic>
              </a:graphicData>
            </a:graphic>
          </wp:inline>
        </w:drawing>
      </w:r>
    </w:p>
    <w:p w:rsidR="0030214E" w:rsidRDefault="0030214E">
      <w:pPr>
        <w:spacing w:after="0"/>
      </w:pPr>
    </w:p>
    <w:p w:rsidR="0030214E" w:rsidRDefault="0030214E" w:rsidP="0030214E">
      <w:pPr>
        <w:pStyle w:val="Heading3"/>
      </w:pPr>
      <w:bookmarkStart w:id="64" w:name="_Toc460316677"/>
      <w:r>
        <w:t>Fixing our First Unit Test</w:t>
      </w:r>
      <w:bookmarkEnd w:id="64"/>
    </w:p>
    <w:p w:rsidR="0030214E" w:rsidRDefault="0003708D" w:rsidP="0030214E">
      <w:r>
        <w:t>We only want out first unit test to return a string faking a response from the job board. In terms of Jobserve, their specification helpfully gives us an example:</w:t>
      </w:r>
    </w:p>
    <w:p w:rsidR="0003708D" w:rsidRDefault="0003708D" w:rsidP="0030214E"/>
    <w:p w:rsidR="0003708D" w:rsidRPr="0003708D" w:rsidRDefault="0003708D" w:rsidP="0030214E">
      <w:pPr>
        <w:rPr>
          <w:b/>
        </w:rPr>
      </w:pPr>
      <w:r>
        <w:rPr>
          <w:noProof/>
          <w:lang w:eastAsia="en-GB"/>
        </w:rPr>
        <w:lastRenderedPageBreak/>
        <w:drawing>
          <wp:inline distT="0" distB="0" distL="0" distR="0" wp14:anchorId="59DEB8B7" wp14:editId="5061188D">
            <wp:extent cx="5843270" cy="1786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43270" cy="1786890"/>
                    </a:xfrm>
                    <a:prstGeom prst="rect">
                      <a:avLst/>
                    </a:prstGeom>
                  </pic:spPr>
                </pic:pic>
              </a:graphicData>
            </a:graphic>
          </wp:inline>
        </w:drawing>
      </w:r>
    </w:p>
    <w:p w:rsidR="00D44305" w:rsidRDefault="00D44305">
      <w:pPr>
        <w:spacing w:after="0"/>
      </w:pPr>
    </w:p>
    <w:p w:rsidR="0003708D" w:rsidRDefault="0003708D">
      <w:pPr>
        <w:spacing w:after="0"/>
      </w:pPr>
      <w:r>
        <w:t>Therefore, we can modify our JobserveChannel.cs file to return this if the channel is running in debug mode:</w:t>
      </w:r>
    </w:p>
    <w:p w:rsidR="0003708D" w:rsidRDefault="0003708D">
      <w:pPr>
        <w:spacing w:after="0"/>
      </w:pP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public</w:t>
      </w: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override</w:t>
      </w: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void</w:t>
      </w:r>
      <w:r w:rsidRPr="00BE6EB1">
        <w:rPr>
          <w:rFonts w:ascii="Consolas" w:hAnsi="Consolas" w:cs="Consolas"/>
          <w:color w:val="000000"/>
          <w:szCs w:val="15"/>
          <w:highlight w:val="white"/>
          <w:lang w:eastAsia="en-GB"/>
        </w:rPr>
        <w:t xml:space="preserve"> Post()</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if</w:t>
      </w:r>
      <w:r w:rsidRPr="00BE6EB1">
        <w:rPr>
          <w:rFonts w:ascii="Consolas" w:hAnsi="Consolas" w:cs="Consolas"/>
          <w:color w:val="000000"/>
          <w:szCs w:val="15"/>
          <w:highlight w:val="white"/>
          <w:lang w:eastAsia="en-GB"/>
        </w:rPr>
        <w:t xml:space="preserve"> (Host.ExecutionMode == </w:t>
      </w:r>
      <w:r w:rsidRPr="00BE6EB1">
        <w:rPr>
          <w:rFonts w:ascii="Consolas" w:hAnsi="Consolas" w:cs="Consolas"/>
          <w:color w:val="2B91AF"/>
          <w:szCs w:val="15"/>
          <w:highlight w:val="white"/>
          <w:lang w:eastAsia="en-GB"/>
        </w:rPr>
        <w:t>ChannelExecutionMode</w:t>
      </w:r>
      <w:r w:rsidRPr="00BE6EB1">
        <w:rPr>
          <w:rFonts w:ascii="Consolas" w:hAnsi="Consolas" w:cs="Consolas"/>
          <w:color w:val="000000"/>
          <w:szCs w:val="15"/>
          <w:highlight w:val="white"/>
          <w:lang w:eastAsia="en-GB"/>
        </w:rPr>
        <w:t>.Debug)</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string</w:t>
      </w:r>
      <w:r w:rsidRPr="00BE6EB1">
        <w:rPr>
          <w:rFonts w:ascii="Consolas" w:hAnsi="Consolas" w:cs="Consolas"/>
          <w:color w:val="000000"/>
          <w:szCs w:val="15"/>
          <w:highlight w:val="white"/>
          <w:lang w:eastAsia="en-GB"/>
        </w:rPr>
        <w:t xml:space="preserve"> response = </w:t>
      </w:r>
      <w:r w:rsidRPr="00BE6EB1">
        <w:rPr>
          <w:rFonts w:ascii="Consolas" w:hAnsi="Consolas" w:cs="Consolas"/>
          <w:color w:val="0000FF"/>
          <w:szCs w:val="15"/>
          <w:highlight w:val="white"/>
          <w:lang w:eastAsia="en-GB"/>
        </w:rPr>
        <w:t>this</w:t>
      </w:r>
      <w:r w:rsidRPr="00BE6EB1">
        <w:rPr>
          <w:rFonts w:ascii="Consolas" w:hAnsi="Consolas" w:cs="Consolas"/>
          <w:color w:val="000000"/>
          <w:szCs w:val="15"/>
          <w:highlight w:val="white"/>
          <w:lang w:eastAsia="en-GB"/>
        </w:rPr>
        <w:t>.GetDebugResponse();</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Host.Trace(response);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else</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throw</w:t>
      </w: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new</w:t>
      </w:r>
      <w:r w:rsidRPr="00BE6EB1">
        <w:rPr>
          <w:rFonts w:ascii="Consolas" w:hAnsi="Consolas" w:cs="Consolas"/>
          <w:color w:val="000000"/>
          <w:szCs w:val="15"/>
          <w:highlight w:val="white"/>
          <w:lang w:eastAsia="en-GB"/>
        </w:rPr>
        <w:t xml:space="preserve"> </w:t>
      </w:r>
      <w:r w:rsidRPr="00BE6EB1">
        <w:rPr>
          <w:rFonts w:ascii="Consolas" w:hAnsi="Consolas" w:cs="Consolas"/>
          <w:b/>
          <w:bCs/>
          <w:color w:val="00008B"/>
          <w:szCs w:val="15"/>
          <w:highlight w:val="white"/>
          <w:lang w:eastAsia="en-GB"/>
        </w:rPr>
        <w:t>NotImplementedException</w:t>
      </w:r>
      <w:r w:rsidRPr="00BE6EB1">
        <w:rPr>
          <w:rFonts w:ascii="Consolas" w:hAnsi="Consolas" w:cs="Consolas"/>
          <w:color w:val="000000"/>
          <w:szCs w:val="15"/>
          <w:highlight w:val="white"/>
          <w:lang w:eastAsia="en-GB"/>
        </w:rPr>
        <w:t>();</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03708D"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03708D" w:rsidRDefault="00BE6EB1" w:rsidP="00BE6EB1">
      <w:pPr>
        <w:autoSpaceDE w:val="0"/>
        <w:autoSpaceDN w:val="0"/>
        <w:adjustRightInd w:val="0"/>
        <w:spacing w:after="0"/>
        <w:rPr>
          <w:rFonts w:ascii="Consolas" w:hAnsi="Consolas" w:cs="Consolas"/>
          <w:color w:val="000000"/>
          <w:szCs w:val="15"/>
          <w:highlight w:val="white"/>
          <w:lang w:eastAsia="en-GB"/>
        </w:rPr>
      </w:pP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w:t>
      </w:r>
      <w:r w:rsidRPr="0003708D">
        <w:rPr>
          <w:rFonts w:ascii="Consolas" w:hAnsi="Consolas" w:cs="Consolas"/>
          <w:color w:val="808080"/>
          <w:szCs w:val="15"/>
          <w:highlight w:val="white"/>
          <w:lang w:eastAsia="en-GB"/>
        </w:rPr>
        <w:t>&lt;summary&gt;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Create a faked response from jobserve</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w:t>
      </w:r>
      <w:r w:rsidRPr="0003708D">
        <w:rPr>
          <w:rFonts w:ascii="Consolas" w:hAnsi="Consolas" w:cs="Consolas"/>
          <w:color w:val="808080"/>
          <w:szCs w:val="15"/>
          <w:highlight w:val="white"/>
          <w:lang w:eastAsia="en-GB"/>
        </w:rPr>
        <w:t>&lt;/summary&gt;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w:t>
      </w:r>
      <w:r w:rsidRPr="0003708D">
        <w:rPr>
          <w:rFonts w:ascii="Consolas" w:hAnsi="Consolas" w:cs="Consolas"/>
          <w:color w:val="808080"/>
          <w:szCs w:val="15"/>
          <w:highlight w:val="white"/>
          <w:lang w:eastAsia="en-GB"/>
        </w:rPr>
        <w:t>&lt;returns&gt;&lt;/returns&gt;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0000FF"/>
          <w:szCs w:val="15"/>
          <w:highlight w:val="white"/>
          <w:lang w:eastAsia="en-GB"/>
        </w:rPr>
        <w:t>private</w:t>
      </w:r>
      <w:r w:rsidRPr="0003708D">
        <w:rPr>
          <w:rFonts w:ascii="Consolas" w:hAnsi="Consolas" w:cs="Consolas"/>
          <w:color w:val="000000"/>
          <w:szCs w:val="15"/>
          <w:highlight w:val="white"/>
          <w:lang w:eastAsia="en-GB"/>
        </w:rPr>
        <w:t xml:space="preserve"> </w:t>
      </w:r>
      <w:r w:rsidRPr="0003708D">
        <w:rPr>
          <w:rFonts w:ascii="Consolas" w:hAnsi="Consolas" w:cs="Consolas"/>
          <w:color w:val="0000FF"/>
          <w:szCs w:val="15"/>
          <w:highlight w:val="white"/>
          <w:lang w:eastAsia="en-GB"/>
        </w:rPr>
        <w:t>string</w:t>
      </w:r>
      <w:r w:rsidRPr="0003708D">
        <w:rPr>
          <w:rFonts w:ascii="Consolas" w:hAnsi="Consolas" w:cs="Consolas"/>
          <w:color w:val="000000"/>
          <w:szCs w:val="15"/>
          <w:highlight w:val="white"/>
          <w:lang w:eastAsia="en-GB"/>
        </w:rPr>
        <w:t xml:space="preserve"> GetDebugResponse()</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2B91AF"/>
          <w:szCs w:val="15"/>
          <w:highlight w:val="white"/>
          <w:lang w:eastAsia="en-GB"/>
        </w:rPr>
        <w:t>StringBuilder</w:t>
      </w:r>
      <w:r w:rsidRPr="0003708D">
        <w:rPr>
          <w:rFonts w:ascii="Consolas" w:hAnsi="Consolas" w:cs="Consolas"/>
          <w:color w:val="000000"/>
          <w:szCs w:val="15"/>
          <w:highlight w:val="white"/>
          <w:lang w:eastAsia="en-GB"/>
        </w:rPr>
        <w:t xml:space="preserve"> resp = </w:t>
      </w:r>
      <w:r w:rsidRPr="0003708D">
        <w:rPr>
          <w:rFonts w:ascii="Consolas" w:hAnsi="Consolas" w:cs="Consolas"/>
          <w:color w:val="0000FF"/>
          <w:szCs w:val="15"/>
          <w:highlight w:val="white"/>
          <w:lang w:eastAsia="en-GB"/>
        </w:rPr>
        <w:t>new</w:t>
      </w:r>
      <w:r w:rsidRPr="0003708D">
        <w:rPr>
          <w:rFonts w:ascii="Consolas" w:hAnsi="Consolas" w:cs="Consolas"/>
          <w:color w:val="000000"/>
          <w:szCs w:val="15"/>
          <w:highlight w:val="white"/>
          <w:lang w:eastAsia="en-GB"/>
        </w:rPr>
        <w:t xml:space="preserve"> </w:t>
      </w:r>
      <w:r w:rsidRPr="0003708D">
        <w:rPr>
          <w:rFonts w:ascii="Consolas" w:hAnsi="Consolas" w:cs="Consolas"/>
          <w:color w:val="2B91AF"/>
          <w:szCs w:val="15"/>
          <w:highlight w:val="white"/>
          <w:lang w:eastAsia="en-GB"/>
        </w:rPr>
        <w:t>StringBuilder</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"&lt;SOAP:Envelope xmlns:SOAP=\"urn:schemas-xmlsoap-org:soap.v1\"&gt;"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"&lt;SOAP:Body&gt;"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"&lt;Summary&gt;Number of Adverts Received : 1 Number successfully posted onto the website : 1&lt;/Summary&gt;"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"&lt;Results&gt;"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"&lt;AdvertNumber&gt;1&lt;/AdvertNumber&gt;"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"&lt;JobID&gt;x014600e85c81&lt;/JobID&gt;"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"&lt;/Results&gt;"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"&lt;/SOAP:Body&gt;"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"&lt;/SOAP:Envelope&gt;"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0000FF"/>
          <w:szCs w:val="15"/>
          <w:highlight w:val="white"/>
          <w:lang w:eastAsia="en-GB"/>
        </w:rPr>
        <w:t>return</w:t>
      </w:r>
      <w:r w:rsidRPr="0003708D">
        <w:rPr>
          <w:rFonts w:ascii="Consolas" w:hAnsi="Consolas" w:cs="Consolas"/>
          <w:color w:val="000000"/>
          <w:szCs w:val="15"/>
          <w:highlight w:val="white"/>
          <w:lang w:eastAsia="en-GB"/>
        </w:rPr>
        <w:t xml:space="preserve"> resp.ToString();</w:t>
      </w:r>
    </w:p>
    <w:p w:rsidR="0003708D" w:rsidRPr="0003708D" w:rsidRDefault="0003708D" w:rsidP="0003708D">
      <w:pPr>
        <w:spacing w:after="0"/>
        <w:rPr>
          <w:sz w:val="22"/>
        </w:rPr>
      </w:pPr>
      <w:r w:rsidRPr="0003708D">
        <w:rPr>
          <w:rFonts w:ascii="Consolas" w:hAnsi="Consolas" w:cs="Consolas"/>
          <w:color w:val="000000"/>
          <w:szCs w:val="15"/>
          <w:highlight w:val="white"/>
          <w:lang w:eastAsia="en-GB"/>
        </w:rPr>
        <w:t xml:space="preserve">        }</w:t>
      </w:r>
    </w:p>
    <w:p w:rsidR="0003708D" w:rsidRDefault="0003708D">
      <w:pPr>
        <w:spacing w:after="0"/>
      </w:pPr>
    </w:p>
    <w:p w:rsidR="0003708D" w:rsidRDefault="0003708D">
      <w:pPr>
        <w:spacing w:after="0"/>
      </w:pPr>
      <w:r>
        <w:t>Now because we are returning a string and not throwing an exception, the unit test will work.</w:t>
      </w:r>
    </w:p>
    <w:p w:rsidR="0003708D" w:rsidRDefault="0003708D">
      <w:pPr>
        <w:spacing w:after="0"/>
      </w:pPr>
    </w:p>
    <w:p w:rsidR="0003708D" w:rsidRDefault="0003708D">
      <w:pPr>
        <w:spacing w:after="0"/>
      </w:pPr>
      <w:r>
        <w:rPr>
          <w:noProof/>
          <w:lang w:eastAsia="en-GB"/>
        </w:rPr>
        <w:lastRenderedPageBreak/>
        <w:drawing>
          <wp:inline distT="0" distB="0" distL="0" distR="0" wp14:anchorId="37F7AB6B" wp14:editId="33780BAD">
            <wp:extent cx="4259580" cy="2289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65791" cy="2292828"/>
                    </a:xfrm>
                    <a:prstGeom prst="rect">
                      <a:avLst/>
                    </a:prstGeom>
                  </pic:spPr>
                </pic:pic>
              </a:graphicData>
            </a:graphic>
          </wp:inline>
        </w:drawing>
      </w:r>
    </w:p>
    <w:p w:rsidR="0003708D" w:rsidRDefault="0003708D">
      <w:pPr>
        <w:spacing w:after="0"/>
      </w:pPr>
    </w:p>
    <w:p w:rsidR="0003708D" w:rsidRDefault="0003708D" w:rsidP="0003708D">
      <w:pPr>
        <w:pStyle w:val="Heading3"/>
      </w:pPr>
      <w:bookmarkStart w:id="65" w:name="_Toc460316678"/>
      <w:r>
        <w:t>Parsing the Response</w:t>
      </w:r>
      <w:bookmarkEnd w:id="65"/>
    </w:p>
    <w:p w:rsidR="0003708D" w:rsidRDefault="0003708D" w:rsidP="0003708D">
      <w:r>
        <w:t>However, simple getting the response back from Jobserve isn’t very useful. We will need to parse the XML here and pass the JobId to the OutputData class.</w:t>
      </w:r>
    </w:p>
    <w:p w:rsidR="0003708D" w:rsidRDefault="0003708D" w:rsidP="0003708D"/>
    <w:p w:rsidR="0003708D" w:rsidRDefault="00FF398C" w:rsidP="0003708D">
      <w:r>
        <w:t xml:space="preserve">We can add a method to the JobserveChannel.cs file which will be responsible for parsing the </w:t>
      </w:r>
      <w:r w:rsidR="00644C83">
        <w:t>job Id by using Linq to XML:</w:t>
      </w:r>
    </w:p>
    <w:p w:rsidR="00644C83" w:rsidRDefault="00644C83" w:rsidP="0003708D"/>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FF"/>
          <w:szCs w:val="15"/>
          <w:highlight w:val="white"/>
          <w:lang w:eastAsia="en-GB"/>
        </w:rPr>
        <w:t>private</w:t>
      </w: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void</w:t>
      </w:r>
      <w:r w:rsidRPr="00644C83">
        <w:rPr>
          <w:rFonts w:ascii="Consolas" w:hAnsi="Consolas" w:cs="Consolas"/>
          <w:color w:val="000000"/>
          <w:szCs w:val="15"/>
          <w:highlight w:val="white"/>
          <w:lang w:eastAsia="en-GB"/>
        </w:rPr>
        <w:t xml:space="preserve"> ExtractJobIdFromResponse(</w:t>
      </w:r>
      <w:r w:rsidRPr="00644C83">
        <w:rPr>
          <w:rFonts w:ascii="Consolas" w:hAnsi="Consolas" w:cs="Consolas"/>
          <w:color w:val="0000FF"/>
          <w:szCs w:val="15"/>
          <w:highlight w:val="white"/>
          <w:lang w:eastAsia="en-GB"/>
        </w:rPr>
        <w:t>string</w:t>
      </w:r>
      <w:r w:rsidRPr="00644C83">
        <w:rPr>
          <w:rFonts w:ascii="Consolas" w:hAnsi="Consolas" w:cs="Consolas"/>
          <w:color w:val="000000"/>
          <w:szCs w:val="15"/>
          <w:highlight w:val="white"/>
          <w:lang w:eastAsia="en-GB"/>
        </w:rPr>
        <w:t xml:space="preserve"> response)</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2B91AF"/>
          <w:szCs w:val="15"/>
          <w:highlight w:val="white"/>
          <w:lang w:eastAsia="en-GB"/>
        </w:rPr>
        <w:t>XDocument</w:t>
      </w:r>
      <w:r w:rsidRPr="00644C83">
        <w:rPr>
          <w:rFonts w:ascii="Consolas" w:hAnsi="Consolas" w:cs="Consolas"/>
          <w:color w:val="000000"/>
          <w:szCs w:val="15"/>
          <w:highlight w:val="white"/>
          <w:lang w:eastAsia="en-GB"/>
        </w:rPr>
        <w:t xml:space="preserve"> doc = </w:t>
      </w:r>
      <w:r w:rsidRPr="00644C83">
        <w:rPr>
          <w:rFonts w:ascii="Consolas" w:hAnsi="Consolas" w:cs="Consolas"/>
          <w:color w:val="2B91AF"/>
          <w:szCs w:val="15"/>
          <w:highlight w:val="white"/>
          <w:lang w:eastAsia="en-GB"/>
        </w:rPr>
        <w:t>XDocument</w:t>
      </w:r>
      <w:r w:rsidRPr="00644C83">
        <w:rPr>
          <w:rFonts w:ascii="Consolas" w:hAnsi="Consolas" w:cs="Consolas"/>
          <w:color w:val="000000"/>
          <w:szCs w:val="15"/>
          <w:highlight w:val="white"/>
          <w:lang w:eastAsia="en-GB"/>
        </w:rPr>
        <w:t>.Parse(response);</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var</w:t>
      </w:r>
      <w:r w:rsidRPr="00644C83">
        <w:rPr>
          <w:rFonts w:ascii="Consolas" w:hAnsi="Consolas" w:cs="Consolas"/>
          <w:color w:val="000000"/>
          <w:szCs w:val="15"/>
          <w:highlight w:val="white"/>
          <w:lang w:eastAsia="en-GB"/>
        </w:rPr>
        <w:t xml:space="preserve"> resultNode = doc.Descendants().FirstOrDefault(e =&gt; e.Name.LocalName == </w:t>
      </w:r>
      <w:r w:rsidRPr="00644C83">
        <w:rPr>
          <w:rFonts w:ascii="Consolas" w:hAnsi="Consolas" w:cs="Consolas"/>
          <w:color w:val="A31515"/>
          <w:szCs w:val="15"/>
          <w:highlight w:val="white"/>
          <w:lang w:eastAsia="en-GB"/>
        </w:rPr>
        <w:t>"Result"</w:t>
      </w:r>
      <w:r w:rsidRPr="00644C83">
        <w:rPr>
          <w:rFonts w:ascii="Consolas" w:hAnsi="Consolas" w:cs="Consolas"/>
          <w:color w:val="000000"/>
          <w:szCs w:val="15"/>
          <w:highlight w:val="white"/>
          <w:lang w:eastAsia="en-GB"/>
        </w:rPr>
        <w:t>);</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if</w:t>
      </w:r>
      <w:r w:rsidRPr="00644C83">
        <w:rPr>
          <w:rFonts w:ascii="Consolas" w:hAnsi="Consolas" w:cs="Consolas"/>
          <w:color w:val="000000"/>
          <w:szCs w:val="15"/>
          <w:highlight w:val="white"/>
          <w:lang w:eastAsia="en-GB"/>
        </w:rPr>
        <w:t xml:space="preserve"> (resultNode != </w:t>
      </w:r>
      <w:r w:rsidRPr="00644C83">
        <w:rPr>
          <w:rFonts w:ascii="Consolas" w:hAnsi="Consolas" w:cs="Consolas"/>
          <w:color w:val="0000FF"/>
          <w:szCs w:val="15"/>
          <w:highlight w:val="white"/>
          <w:lang w:eastAsia="en-GB"/>
        </w:rPr>
        <w:t>null</w:t>
      </w:r>
      <w:r w:rsidRPr="00644C83">
        <w:rPr>
          <w:rFonts w:ascii="Consolas" w:hAnsi="Consolas" w:cs="Consolas"/>
          <w:color w:val="000000"/>
          <w:szCs w:val="15"/>
          <w:highlight w:val="white"/>
          <w:lang w:eastAsia="en-GB"/>
        </w:rPr>
        <w:t>)</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t>
      </w:r>
      <w:r w:rsidRPr="0039128A">
        <w:rPr>
          <w:rFonts w:ascii="Consolas" w:hAnsi="Consolas" w:cs="Consolas"/>
          <w:color w:val="0000FF"/>
          <w:szCs w:val="15"/>
          <w:highlight w:val="white"/>
          <w:lang w:eastAsia="en-GB"/>
        </w:rPr>
        <w:t>string</w:t>
      </w:r>
      <w:r w:rsidRPr="0039128A">
        <w:rPr>
          <w:rFonts w:ascii="Consolas" w:hAnsi="Consolas" w:cs="Consolas"/>
          <w:color w:val="000000"/>
          <w:szCs w:val="15"/>
          <w:highlight w:val="white"/>
          <w:lang w:eastAsia="en-GB"/>
        </w:rPr>
        <w:t xml:space="preserve"> advertNumberValue =</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resultNode.Descendants()</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.Where(e =&gt; e.Name.LocalName == </w:t>
      </w:r>
      <w:r w:rsidRPr="0039128A">
        <w:rPr>
          <w:rFonts w:ascii="Consolas" w:hAnsi="Consolas" w:cs="Consolas"/>
          <w:color w:val="A31515"/>
          <w:szCs w:val="15"/>
          <w:highlight w:val="white"/>
          <w:lang w:eastAsia="en-GB"/>
        </w:rPr>
        <w:t>"AdvertNumber"</w:t>
      </w:r>
      <w:r w:rsidRPr="0039128A">
        <w:rPr>
          <w:rFonts w:ascii="Consolas" w:hAnsi="Consolas" w:cs="Consolas"/>
          <w:color w:val="000000"/>
          <w:szCs w:val="15"/>
          <w:highlight w:val="white"/>
          <w:lang w:eastAsia="en-GB"/>
        </w:rPr>
        <w:t>)</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.Select(e =&gt; e.Value)</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.FirstOrDefault();</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t>
      </w:r>
      <w:r w:rsidRPr="0039128A">
        <w:rPr>
          <w:rFonts w:ascii="Consolas" w:hAnsi="Consolas" w:cs="Consolas"/>
          <w:color w:val="0000FF"/>
          <w:szCs w:val="15"/>
          <w:highlight w:val="white"/>
          <w:lang w:eastAsia="en-GB"/>
        </w:rPr>
        <w:t>string</w:t>
      </w:r>
      <w:r w:rsidRPr="0039128A">
        <w:rPr>
          <w:rFonts w:ascii="Consolas" w:hAnsi="Consolas" w:cs="Consolas"/>
          <w:color w:val="000000"/>
          <w:szCs w:val="15"/>
          <w:highlight w:val="white"/>
          <w:lang w:eastAsia="en-GB"/>
        </w:rPr>
        <w:t xml:space="preserve"> jobId =</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resultNode.Descendants()</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.Where(e =&gt; e.Name.LocalName == </w:t>
      </w:r>
      <w:r w:rsidRPr="0039128A">
        <w:rPr>
          <w:rFonts w:ascii="Consolas" w:hAnsi="Consolas" w:cs="Consolas"/>
          <w:color w:val="A31515"/>
          <w:szCs w:val="15"/>
          <w:highlight w:val="white"/>
          <w:lang w:eastAsia="en-GB"/>
        </w:rPr>
        <w:t>"JobID"</w:t>
      </w:r>
      <w:r w:rsidRPr="0039128A">
        <w:rPr>
          <w:rFonts w:ascii="Consolas" w:hAnsi="Consolas" w:cs="Consolas"/>
          <w:color w:val="000000"/>
          <w:szCs w:val="15"/>
          <w:highlight w:val="white"/>
          <w:lang w:eastAsia="en-GB"/>
        </w:rPr>
        <w:t>)</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.Select(e =&gt; e.Value)</w:t>
      </w:r>
    </w:p>
    <w:p w:rsidR="00644C83"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.FirstOrDefault();</w:t>
      </w:r>
    </w:p>
    <w:p w:rsidR="0039128A" w:rsidRPr="00644C83" w:rsidRDefault="0039128A" w:rsidP="0039128A">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int</w:t>
      </w:r>
      <w:r w:rsidRPr="00644C83">
        <w:rPr>
          <w:rFonts w:ascii="Consolas" w:hAnsi="Consolas" w:cs="Consolas"/>
          <w:color w:val="000000"/>
          <w:szCs w:val="15"/>
          <w:highlight w:val="white"/>
          <w:lang w:eastAsia="en-GB"/>
        </w:rPr>
        <w:t xml:space="preserve"> numberAdvertsPosted;</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bool</w:t>
      </w:r>
      <w:r w:rsidRPr="00644C83">
        <w:rPr>
          <w:rFonts w:ascii="Consolas" w:hAnsi="Consolas" w:cs="Consolas"/>
          <w:color w:val="000000"/>
          <w:szCs w:val="15"/>
          <w:highlight w:val="white"/>
          <w:lang w:eastAsia="en-GB"/>
        </w:rPr>
        <w:t xml:space="preserve"> parsedNumberAdvertsPosted = </w:t>
      </w:r>
      <w:r w:rsidRPr="00644C83">
        <w:rPr>
          <w:rFonts w:ascii="Consolas" w:hAnsi="Consolas" w:cs="Consolas"/>
          <w:color w:val="0000FF"/>
          <w:szCs w:val="15"/>
          <w:highlight w:val="white"/>
          <w:lang w:eastAsia="en-GB"/>
        </w:rPr>
        <w:t>int</w:t>
      </w:r>
      <w:r w:rsidRPr="00644C83">
        <w:rPr>
          <w:rFonts w:ascii="Consolas" w:hAnsi="Consolas" w:cs="Consolas"/>
          <w:color w:val="000000"/>
          <w:szCs w:val="15"/>
          <w:highlight w:val="white"/>
          <w:lang w:eastAsia="en-GB"/>
        </w:rPr>
        <w:t xml:space="preserve">.TryParse(advertNumberValue, </w:t>
      </w:r>
      <w:r w:rsidRPr="00644C83">
        <w:rPr>
          <w:rFonts w:ascii="Consolas" w:hAnsi="Consolas" w:cs="Consolas"/>
          <w:color w:val="0000FF"/>
          <w:szCs w:val="15"/>
          <w:highlight w:val="white"/>
          <w:lang w:eastAsia="en-GB"/>
        </w:rPr>
        <w:t>out</w:t>
      </w:r>
      <w:r w:rsidRPr="00644C83">
        <w:rPr>
          <w:rFonts w:ascii="Consolas" w:hAnsi="Consolas" w:cs="Consolas"/>
          <w:color w:val="000000"/>
          <w:szCs w:val="15"/>
          <w:highlight w:val="white"/>
          <w:lang w:eastAsia="en-GB"/>
        </w:rPr>
        <w:t xml:space="preserve"> numberAdvertsPosted);</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if</w:t>
      </w:r>
      <w:r w:rsidRPr="00644C83">
        <w:rPr>
          <w:rFonts w:ascii="Consolas" w:hAnsi="Consolas" w:cs="Consolas"/>
          <w:color w:val="000000"/>
          <w:szCs w:val="15"/>
          <w:highlight w:val="white"/>
          <w:lang w:eastAsia="en-GB"/>
        </w:rPr>
        <w:t xml:space="preserve"> (!parsedNumberAdvertsPosted || numberAdvertsPosted == 0)</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throw</w:t>
      </w: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new</w:t>
      </w:r>
      <w:r w:rsidRPr="00644C83">
        <w:rPr>
          <w:rFonts w:ascii="Consolas" w:hAnsi="Consolas" w:cs="Consolas"/>
          <w:color w:val="000000"/>
          <w:szCs w:val="15"/>
          <w:highlight w:val="white"/>
          <w:lang w:eastAsia="en-GB"/>
        </w:rPr>
        <w:t xml:space="preserve"> </w:t>
      </w:r>
      <w:r w:rsidRPr="00644C83">
        <w:rPr>
          <w:rFonts w:ascii="Consolas" w:hAnsi="Consolas" w:cs="Consolas"/>
          <w:color w:val="2B91AF"/>
          <w:szCs w:val="15"/>
          <w:highlight w:val="white"/>
          <w:lang w:eastAsia="en-GB"/>
        </w:rPr>
        <w:t>RemoteChannelException</w:t>
      </w:r>
      <w:r w:rsidRPr="00644C83">
        <w:rPr>
          <w:rFonts w:ascii="Consolas" w:hAnsi="Consolas" w:cs="Consolas"/>
          <w:color w:val="000000"/>
          <w:szCs w:val="15"/>
          <w:highlight w:val="white"/>
          <w:lang w:eastAsia="en-GB"/>
        </w:rPr>
        <w:t>(</w:t>
      </w:r>
      <w:r w:rsidRPr="00644C83">
        <w:rPr>
          <w:rFonts w:ascii="Consolas" w:hAnsi="Consolas" w:cs="Consolas"/>
          <w:color w:val="0000FF"/>
          <w:szCs w:val="15"/>
          <w:highlight w:val="white"/>
          <w:lang w:eastAsia="en-GB"/>
        </w:rPr>
        <w:t>string</w:t>
      </w:r>
      <w:r w:rsidRPr="00644C83">
        <w:rPr>
          <w:rFonts w:ascii="Consolas" w:hAnsi="Consolas" w:cs="Consolas"/>
          <w:color w:val="000000"/>
          <w:szCs w:val="15"/>
          <w:highlight w:val="white"/>
          <w:lang w:eastAsia="en-GB"/>
        </w:rPr>
        <w:t>.Format(</w:t>
      </w:r>
      <w:r w:rsidRPr="00644C83">
        <w:rPr>
          <w:rFonts w:ascii="Consolas" w:hAnsi="Consolas" w:cs="Consolas"/>
          <w:color w:val="A31515"/>
          <w:szCs w:val="15"/>
          <w:highlight w:val="white"/>
          <w:lang w:eastAsia="en-GB"/>
        </w:rPr>
        <w:t xml:space="preserve">"Unable to parse JobID from response: </w:t>
      </w:r>
      <w:r w:rsidRPr="00644C83">
        <w:rPr>
          <w:rFonts w:ascii="Consolas" w:hAnsi="Consolas" w:cs="Consolas"/>
          <w:color w:val="3CB371"/>
          <w:szCs w:val="15"/>
          <w:highlight w:val="white"/>
          <w:lang w:eastAsia="en-GB"/>
        </w:rPr>
        <w:t>{0}</w:t>
      </w:r>
      <w:r w:rsidRPr="00644C83">
        <w:rPr>
          <w:rFonts w:ascii="Consolas" w:hAnsi="Consolas" w:cs="Consolas"/>
          <w:color w:val="A31515"/>
          <w:szCs w:val="15"/>
          <w:highlight w:val="white"/>
          <w:lang w:eastAsia="en-GB"/>
        </w:rPr>
        <w:t>"</w:t>
      </w:r>
      <w:r w:rsidRPr="00644C83">
        <w:rPr>
          <w:rFonts w:ascii="Consolas" w:hAnsi="Consolas" w:cs="Consolas"/>
          <w:color w:val="000000"/>
          <w:szCs w:val="15"/>
          <w:highlight w:val="white"/>
          <w:lang w:eastAsia="en-GB"/>
        </w:rPr>
        <w:t>, response));</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OutputData.JobId = jobId;</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D44305" w:rsidRPr="00644C83" w:rsidRDefault="00644C83" w:rsidP="00644C83">
      <w:pPr>
        <w:spacing w:after="0"/>
        <w:rPr>
          <w:rFonts w:ascii="Consolas" w:hAnsi="Consolas" w:cs="Consolas"/>
          <w:color w:val="000000"/>
          <w:szCs w:val="15"/>
          <w:lang w:eastAsia="en-GB"/>
        </w:rPr>
      </w:pPr>
      <w:r w:rsidRPr="00644C83">
        <w:rPr>
          <w:rFonts w:ascii="Consolas" w:hAnsi="Consolas" w:cs="Consolas"/>
          <w:color w:val="000000"/>
          <w:szCs w:val="15"/>
          <w:highlight w:val="white"/>
          <w:lang w:eastAsia="en-GB"/>
        </w:rPr>
        <w:t>}</w:t>
      </w:r>
    </w:p>
    <w:p w:rsidR="00644C83" w:rsidRDefault="00644C83" w:rsidP="00644C83">
      <w:pPr>
        <w:spacing w:after="0"/>
      </w:pPr>
    </w:p>
    <w:p w:rsidR="00440459" w:rsidRDefault="00440459" w:rsidP="00644C83">
      <w:pPr>
        <w:spacing w:after="0"/>
      </w:pPr>
      <w:r>
        <w:t xml:space="preserve">If we cannot find the JobId, then this means the response is not in the format we expected. We have to return an exception. The </w:t>
      </w:r>
      <w:r w:rsidRPr="00440459">
        <w:rPr>
          <w:rStyle w:val="CodeSampleChar"/>
        </w:rPr>
        <w:t>RemoteChannelException</w:t>
      </w:r>
      <w:r>
        <w:t xml:space="preserve"> is the most general-type of exception a PE feed should throw.</w:t>
      </w:r>
    </w:p>
    <w:p w:rsidR="00440459" w:rsidRDefault="00440459" w:rsidP="00644C83">
      <w:pPr>
        <w:spacing w:after="0"/>
      </w:pPr>
    </w:p>
    <w:p w:rsidR="00440459" w:rsidRDefault="00440459" w:rsidP="00644C83">
      <w:pPr>
        <w:spacing w:after="0"/>
      </w:pPr>
      <w:r>
        <w:t xml:space="preserve">There are other PE exceptions to consider, see section 3.8 of </w:t>
      </w:r>
      <w:hyperlink r:id="rId57" w:history="1">
        <w:r w:rsidR="007A21BC" w:rsidRPr="00161FF8">
          <w:rPr>
            <w:rStyle w:val="Hyperlink"/>
          </w:rPr>
          <w:t>PEChannelDeveloperGuide.docx</w:t>
        </w:r>
      </w:hyperlink>
      <w:r w:rsidR="007A21BC">
        <w:t>.</w:t>
      </w:r>
    </w:p>
    <w:p w:rsidR="00440459" w:rsidRDefault="00440459" w:rsidP="00644C83">
      <w:pPr>
        <w:spacing w:after="0"/>
      </w:pPr>
    </w:p>
    <w:p w:rsidR="00644C83" w:rsidRDefault="00644C83" w:rsidP="00644C83">
      <w:pPr>
        <w:spacing w:after="0"/>
      </w:pPr>
      <w:r>
        <w:lastRenderedPageBreak/>
        <w:t>And then we change our Post method to ensure we use this method:</w:t>
      </w:r>
    </w:p>
    <w:p w:rsidR="00644C83" w:rsidRDefault="00644C83" w:rsidP="00644C83">
      <w:pPr>
        <w:spacing w:after="0"/>
        <w:rPr>
          <w:rFonts w:ascii="Consolas" w:hAnsi="Consolas" w:cs="Consolas"/>
          <w:color w:val="0000FF"/>
          <w:szCs w:val="15"/>
          <w:lang w:eastAsia="en-GB"/>
        </w:rPr>
      </w:pP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public</w:t>
      </w: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override</w:t>
      </w: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void</w:t>
      </w:r>
      <w:r w:rsidRPr="009D263F">
        <w:rPr>
          <w:rFonts w:ascii="Consolas" w:hAnsi="Consolas" w:cs="Consolas"/>
          <w:color w:val="000000"/>
          <w:szCs w:val="15"/>
          <w:highlight w:val="white"/>
          <w:lang w:eastAsia="en-GB"/>
        </w:rPr>
        <w:t xml:space="preserve"> Post()</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if</w:t>
      </w:r>
      <w:r w:rsidRPr="009D263F">
        <w:rPr>
          <w:rFonts w:ascii="Consolas" w:hAnsi="Consolas" w:cs="Consolas"/>
          <w:color w:val="000000"/>
          <w:szCs w:val="15"/>
          <w:highlight w:val="white"/>
          <w:lang w:eastAsia="en-GB"/>
        </w:rPr>
        <w:t xml:space="preserve"> (Host.ExecutionMode == </w:t>
      </w:r>
      <w:r w:rsidRPr="009D263F">
        <w:rPr>
          <w:rFonts w:ascii="Consolas" w:hAnsi="Consolas" w:cs="Consolas"/>
          <w:color w:val="2B91AF"/>
          <w:szCs w:val="15"/>
          <w:highlight w:val="white"/>
          <w:lang w:eastAsia="en-GB"/>
        </w:rPr>
        <w:t>ChannelExecutionMode</w:t>
      </w:r>
      <w:r w:rsidRPr="009D263F">
        <w:rPr>
          <w:rFonts w:ascii="Consolas" w:hAnsi="Consolas" w:cs="Consolas"/>
          <w:color w:val="000000"/>
          <w:szCs w:val="15"/>
          <w:highlight w:val="white"/>
          <w:lang w:eastAsia="en-GB"/>
        </w:rPr>
        <w:t>.Debug)</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string</w:t>
      </w:r>
      <w:r w:rsidRPr="009D263F">
        <w:rPr>
          <w:rFonts w:ascii="Consolas" w:hAnsi="Consolas" w:cs="Consolas"/>
          <w:color w:val="000000"/>
          <w:szCs w:val="15"/>
          <w:highlight w:val="white"/>
          <w:lang w:eastAsia="en-GB"/>
        </w:rPr>
        <w:t xml:space="preserve"> response = </w:t>
      </w:r>
      <w:r w:rsidRPr="009D263F">
        <w:rPr>
          <w:rFonts w:ascii="Consolas" w:hAnsi="Consolas" w:cs="Consolas"/>
          <w:color w:val="0000FF"/>
          <w:szCs w:val="15"/>
          <w:highlight w:val="white"/>
          <w:lang w:eastAsia="en-GB"/>
        </w:rPr>
        <w:t>this</w:t>
      </w:r>
      <w:r w:rsidRPr="009D263F">
        <w:rPr>
          <w:rFonts w:ascii="Consolas" w:hAnsi="Consolas" w:cs="Consolas"/>
          <w:color w:val="000000"/>
          <w:szCs w:val="15"/>
          <w:highlight w:val="white"/>
          <w:lang w:eastAsia="en-GB"/>
        </w:rPr>
        <w:t>.GetDebugResponse();</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Host.Trace(response); </w:t>
      </w:r>
      <w:r w:rsidRPr="009D263F">
        <w:rPr>
          <w:rFonts w:ascii="Consolas" w:hAnsi="Consolas" w:cs="Consolas"/>
          <w:color w:val="008000"/>
          <w:szCs w:val="15"/>
          <w:highlight w:val="white"/>
          <w:lang w:eastAsia="en-GB"/>
        </w:rPr>
        <w:t>// ensure this is placed before we attempt to extract the job id, so we have record of the response in event of an exception being thrown</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this</w:t>
      </w:r>
      <w:r w:rsidRPr="009D263F">
        <w:rPr>
          <w:rFonts w:ascii="Consolas" w:hAnsi="Consolas" w:cs="Consolas"/>
          <w:color w:val="000000"/>
          <w:szCs w:val="15"/>
          <w:highlight w:val="white"/>
          <w:lang w:eastAsia="en-GB"/>
        </w:rPr>
        <w:t>.ExtractJobIdFromResponse(response);</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else</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throw</w:t>
      </w: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new</w:t>
      </w:r>
      <w:r w:rsidRPr="009D263F">
        <w:rPr>
          <w:rFonts w:ascii="Consolas" w:hAnsi="Consolas" w:cs="Consolas"/>
          <w:color w:val="000000"/>
          <w:szCs w:val="15"/>
          <w:highlight w:val="white"/>
          <w:lang w:eastAsia="en-GB"/>
        </w:rPr>
        <w:t xml:space="preserve"> </w:t>
      </w:r>
      <w:r w:rsidRPr="009D263F">
        <w:rPr>
          <w:rFonts w:ascii="Consolas" w:hAnsi="Consolas" w:cs="Consolas"/>
          <w:b/>
          <w:bCs/>
          <w:color w:val="00008B"/>
          <w:szCs w:val="15"/>
          <w:highlight w:val="white"/>
          <w:lang w:eastAsia="en-GB"/>
        </w:rPr>
        <w:t>NotImplementedException</w:t>
      </w:r>
      <w:r w:rsidRPr="009D263F">
        <w:rPr>
          <w:rFonts w:ascii="Consolas" w:hAnsi="Consolas" w:cs="Consolas"/>
          <w:color w:val="000000"/>
          <w:szCs w:val="15"/>
          <w:highlight w:val="white"/>
          <w:lang w:eastAsia="en-GB"/>
        </w:rPr>
        <w:t>();</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440459" w:rsidRDefault="009D263F" w:rsidP="009D263F">
      <w:pPr>
        <w:spacing w:after="0"/>
        <w:rPr>
          <w:rFonts w:ascii="Consolas" w:hAnsi="Consolas" w:cs="Consolas"/>
          <w:color w:val="000000"/>
          <w:szCs w:val="15"/>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spacing w:after="0"/>
        <w:rPr>
          <w:sz w:val="28"/>
        </w:rPr>
      </w:pPr>
    </w:p>
    <w:p w:rsidR="009D263F" w:rsidRPr="009D263F" w:rsidRDefault="009D263F" w:rsidP="005E58E8">
      <w:pPr>
        <w:spacing w:after="0"/>
      </w:pPr>
      <w:r>
        <w:t>When we run our test, it should be successful, and we should be able to parse a response successfully. This is a great start.</w:t>
      </w:r>
    </w:p>
    <w:p w:rsidR="009D263F" w:rsidRPr="005E58E8" w:rsidRDefault="009D263F" w:rsidP="005E58E8">
      <w:pPr>
        <w:spacing w:after="0"/>
        <w:rPr>
          <w:sz w:val="22"/>
        </w:rPr>
      </w:pPr>
    </w:p>
    <w:p w:rsidR="00440459" w:rsidRDefault="00440459" w:rsidP="00046831">
      <w:pPr>
        <w:pStyle w:val="Heading3"/>
        <w:spacing w:after="0"/>
      </w:pPr>
      <w:bookmarkStart w:id="66" w:name="_Toc460316679"/>
      <w:r>
        <w:t>A Working Unit Test</w:t>
      </w:r>
      <w:bookmarkEnd w:id="66"/>
      <w:r>
        <w:t xml:space="preserve"> </w:t>
      </w:r>
    </w:p>
    <w:p w:rsidR="00440459" w:rsidRPr="00440459" w:rsidRDefault="00440459" w:rsidP="00440459"/>
    <w:p w:rsidR="00440459" w:rsidRDefault="00440459" w:rsidP="00644C83">
      <w:pPr>
        <w:spacing w:after="0"/>
      </w:pPr>
      <w:r>
        <w:t>When we run our test, it should be successful, and we should be able to parse a response successfully. This is a great start.</w:t>
      </w:r>
    </w:p>
    <w:p w:rsidR="00B00E7F" w:rsidRDefault="00B00E7F" w:rsidP="00644C83">
      <w:pPr>
        <w:spacing w:after="0"/>
      </w:pPr>
    </w:p>
    <w:p w:rsidR="00B00E7F" w:rsidRDefault="00B00E7F" w:rsidP="00B00E7F">
      <w:pPr>
        <w:pStyle w:val="Heading2"/>
      </w:pPr>
      <w:bookmarkStart w:id="67" w:name="_Toc460316680"/>
      <w:r>
        <w:t>Create Test Mode Unit Test Class</w:t>
      </w:r>
      <w:bookmarkEnd w:id="67"/>
    </w:p>
    <w:p w:rsidR="00B00E7F" w:rsidRDefault="00B00E7F" w:rsidP="00B00E7F">
      <w:r>
        <w:t>We now need to create a unit test class for sending posts in test mode. Instead of returning a faked response, this will help us test sending posts to the Jobserve staging servers. We haven’t implemented any code yet to send anything to their server, so this will have to be written soon.</w:t>
      </w:r>
    </w:p>
    <w:p w:rsidR="00B00E7F" w:rsidRDefault="00B00E7F" w:rsidP="00B00E7F"/>
    <w:p w:rsidR="00B00E7F" w:rsidRPr="00B00E7F" w:rsidRDefault="00B00E7F" w:rsidP="00B00E7F">
      <w:r>
        <w:t xml:space="preserve">Creating a unit test class is the same as specified in this document in section 5.2 except in the execution mode property will return </w:t>
      </w:r>
      <w:r w:rsidRPr="00B00E7F">
        <w:rPr>
          <w:rStyle w:val="CodeSampleChar"/>
        </w:rPr>
        <w:t>ChannelExecutionMode.Test</w:t>
      </w:r>
      <w:r>
        <w:t>;</w:t>
      </w:r>
    </w:p>
    <w:p w:rsidR="00440459" w:rsidRDefault="00440459" w:rsidP="00644C83">
      <w:pPr>
        <w:spacing w:after="0"/>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FF"/>
          <w:szCs w:val="15"/>
          <w:highlight w:val="white"/>
          <w:lang w:eastAsia="en-GB"/>
        </w:rPr>
        <w:t>namespace</w:t>
      </w:r>
      <w:r w:rsidRPr="00B00E7F">
        <w:rPr>
          <w:rFonts w:ascii="Consolas" w:hAnsi="Consolas" w:cs="Consolas"/>
          <w:color w:val="000000"/>
          <w:szCs w:val="15"/>
          <w:highlight w:val="white"/>
          <w:lang w:eastAsia="en-GB"/>
        </w:rPr>
        <w:t xml:space="preserve"> Kaonix.PE.Tests.Channels.Jobserve</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System;</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Kaonix.PE.API.Channels;</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Kaonix.PE.API.Channels.Vacancies;</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Kaonix.PE.Channels.Jobserve;</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NUnit.Framework;</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TestFixture</w:t>
      </w: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public</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class</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TestJobserveChannel</w:t>
      </w:r>
      <w:r w:rsidRPr="00B00E7F">
        <w:rPr>
          <w:rFonts w:ascii="Consolas" w:hAnsi="Consolas" w:cs="Consolas"/>
          <w:color w:val="000000"/>
          <w:szCs w:val="15"/>
          <w:highlight w:val="white"/>
          <w:lang w:eastAsia="en-GB"/>
        </w:rPr>
        <w:t xml:space="preserve"> : </w:t>
      </w:r>
      <w:r w:rsidRPr="00B00E7F">
        <w:rPr>
          <w:rFonts w:ascii="Consolas" w:hAnsi="Consolas" w:cs="Consolas"/>
          <w:color w:val="2B91AF"/>
          <w:szCs w:val="15"/>
          <w:highlight w:val="white"/>
          <w:lang w:eastAsia="en-GB"/>
        </w:rPr>
        <w:t>ChannelTestBase</w:t>
      </w:r>
      <w:r w:rsidRPr="00B00E7F">
        <w:rPr>
          <w:rFonts w:ascii="Consolas" w:hAnsi="Consolas" w:cs="Consolas"/>
          <w:color w:val="000000"/>
          <w:szCs w:val="15"/>
          <w:highlight w:val="white"/>
          <w:lang w:eastAsia="en-GB"/>
        </w:rPr>
        <w:t>&lt;</w:t>
      </w:r>
      <w:r w:rsidRPr="00B00E7F">
        <w:rPr>
          <w:rFonts w:ascii="Consolas" w:hAnsi="Consolas" w:cs="Consolas"/>
          <w:color w:val="2B91AF"/>
          <w:szCs w:val="15"/>
          <w:highlight w:val="white"/>
          <w:lang w:eastAsia="en-GB"/>
        </w:rPr>
        <w:t>JobserveChannel</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JobserveContent</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JobserveVacancy</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JobserveAccountData</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JobserveCustomData</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JobIdOutputData</w:t>
      </w:r>
      <w:r w:rsidRPr="00B00E7F">
        <w:rPr>
          <w:rFonts w:ascii="Consolas" w:hAnsi="Consolas" w:cs="Consolas"/>
          <w:color w:val="000000"/>
          <w:szCs w:val="15"/>
          <w:highlight w:val="white"/>
          <w:lang w:eastAsia="en-GB"/>
        </w:rPr>
        <w:t>&gt;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Test</w:t>
      </w: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public</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void</w:t>
      </w:r>
      <w:r w:rsidRPr="00B00E7F">
        <w:rPr>
          <w:rFonts w:ascii="Consolas" w:hAnsi="Consolas" w:cs="Consolas"/>
          <w:color w:val="000000"/>
          <w:szCs w:val="15"/>
          <w:highlight w:val="white"/>
          <w:lang w:eastAsia="en-GB"/>
        </w:rPr>
        <w:t xml:space="preserve"> TestPost()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throw</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new</w:t>
      </w:r>
      <w:r w:rsidRPr="00B00E7F">
        <w:rPr>
          <w:rFonts w:ascii="Consolas" w:hAnsi="Consolas" w:cs="Consolas"/>
          <w:color w:val="000000"/>
          <w:szCs w:val="15"/>
          <w:highlight w:val="white"/>
          <w:lang w:eastAsia="en-GB"/>
        </w:rPr>
        <w:t xml:space="preserve"> </w:t>
      </w:r>
      <w:r w:rsidRPr="00B00E7F">
        <w:rPr>
          <w:rFonts w:ascii="Consolas" w:hAnsi="Consolas" w:cs="Consolas"/>
          <w:b/>
          <w:bCs/>
          <w:color w:val="00008B"/>
          <w:szCs w:val="15"/>
          <w:highlight w:val="white"/>
          <w:lang w:eastAsia="en-GB"/>
        </w:rPr>
        <w:t>NotImplementedException</w:t>
      </w: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protected</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override</w:t>
      </w:r>
      <w:r w:rsidRPr="00B00E7F">
        <w:rPr>
          <w:rFonts w:ascii="Consolas" w:hAnsi="Consolas" w:cs="Consolas"/>
          <w:color w:val="000000"/>
          <w:szCs w:val="15"/>
          <w:highlight w:val="white"/>
          <w:lang w:eastAsia="en-GB"/>
        </w:rPr>
        <w:t xml:space="preserve"> API.Channels.</w:t>
      </w:r>
      <w:r w:rsidRPr="00B00E7F">
        <w:rPr>
          <w:rFonts w:ascii="Consolas" w:hAnsi="Consolas" w:cs="Consolas"/>
          <w:color w:val="2B91AF"/>
          <w:szCs w:val="15"/>
          <w:highlight w:val="white"/>
          <w:lang w:eastAsia="en-GB"/>
        </w:rPr>
        <w:t>ChannelExecutionMode</w:t>
      </w:r>
      <w:r w:rsidRPr="00B00E7F">
        <w:rPr>
          <w:rFonts w:ascii="Consolas" w:hAnsi="Consolas" w:cs="Consolas"/>
          <w:color w:val="000000"/>
          <w:szCs w:val="15"/>
          <w:highlight w:val="white"/>
          <w:lang w:eastAsia="en-GB"/>
        </w:rPr>
        <w:t xml:space="preserve"> ExecutionMode</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get</w:t>
      </w:r>
      <w:r w:rsidRPr="00B00E7F">
        <w:rPr>
          <w:rFonts w:ascii="Consolas" w:hAnsi="Consolas" w:cs="Consolas"/>
          <w:color w:val="000000"/>
          <w:szCs w:val="15"/>
          <w:highlight w:val="white"/>
          <w:lang w:eastAsia="en-GB"/>
        </w:rPr>
        <w:t xml:space="preserve"> { </w:t>
      </w:r>
      <w:r w:rsidRPr="00B00E7F">
        <w:rPr>
          <w:rFonts w:ascii="Consolas" w:hAnsi="Consolas" w:cs="Consolas"/>
          <w:color w:val="0000FF"/>
          <w:szCs w:val="15"/>
          <w:highlight w:val="white"/>
          <w:lang w:eastAsia="en-GB"/>
        </w:rPr>
        <w:t>return</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ChannelExecutionMode</w:t>
      </w:r>
      <w:r w:rsidRPr="00B00E7F">
        <w:rPr>
          <w:rFonts w:ascii="Consolas" w:hAnsi="Consolas" w:cs="Consolas"/>
          <w:color w:val="000000"/>
          <w:szCs w:val="15"/>
          <w:highlight w:val="white"/>
          <w:lang w:eastAsia="en-GB"/>
        </w:rPr>
        <w:t>.Test;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825F6" w:rsidRDefault="00B825F6" w:rsidP="00B825F6">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F81492" w:rsidRDefault="00F81492" w:rsidP="00F81492">
      <w:pPr>
        <w:pStyle w:val="Heading2"/>
      </w:pPr>
      <w:bookmarkStart w:id="68" w:name="_Toc460316681"/>
      <w:r>
        <w:lastRenderedPageBreak/>
        <w:t>Create a Production Mode Unit Test Class</w:t>
      </w:r>
      <w:bookmarkEnd w:id="68"/>
    </w:p>
    <w:p w:rsidR="006A6C34" w:rsidRDefault="00F81492" w:rsidP="00F81492">
      <w:r>
        <w:t xml:space="preserve">We might as well create one final class for production mode, which will test the feed against the live Jobserve feed. </w:t>
      </w:r>
    </w:p>
    <w:p w:rsidR="006A6C34" w:rsidRDefault="006A6C34" w:rsidP="006A6C34"/>
    <w:p w:rsidR="006A6C34" w:rsidRPr="00B00E7F" w:rsidRDefault="006A6C34" w:rsidP="006A6C34">
      <w:r>
        <w:t xml:space="preserve">Creating a unit test class is the same as specified in this document in section 5.2 except in the execution mode property will return </w:t>
      </w:r>
      <w:r>
        <w:rPr>
          <w:rStyle w:val="CodeSampleChar"/>
        </w:rPr>
        <w:t>ChannelExecutionMode.Production</w:t>
      </w:r>
      <w:r w:rsidRPr="006A6C34">
        <w:t>.</w:t>
      </w:r>
    </w:p>
    <w:p w:rsidR="006A6C34" w:rsidRDefault="006A6C34" w:rsidP="00F81492"/>
    <w:p w:rsidR="00F81492" w:rsidRPr="00F81492" w:rsidRDefault="00F81492" w:rsidP="00F81492">
      <w:r>
        <w:t>This should be used with caution as we could well be using live credentials. It is quite common</w:t>
      </w:r>
      <w:r w:rsidR="00E17CB3">
        <w:t xml:space="preserve"> to mark most, if not all, of the methods with NUnit’s </w:t>
      </w:r>
      <w:r w:rsidR="00E17CB3" w:rsidRPr="00E17CB3">
        <w:rPr>
          <w:rStyle w:val="CodeSampleChar"/>
        </w:rPr>
        <w:t>[Ignore]</w:t>
      </w:r>
      <w:r w:rsidR="00E17CB3">
        <w:t xml:space="preserve"> attribute, so that running the unit test against the </w:t>
      </w:r>
      <w:r w:rsidR="00E17CB3" w:rsidRPr="00E17CB3">
        <w:rPr>
          <w:rStyle w:val="CodeSampleChar"/>
        </w:rPr>
        <w:t>[TestFixture]</w:t>
      </w:r>
      <w:r w:rsidR="00E17CB3">
        <w:t xml:space="preserve"> attribute does not accidentally post jobs to the Jobserve site unintentionally and thus using credits.</w:t>
      </w:r>
    </w:p>
    <w:p w:rsidR="00B00E7F" w:rsidRDefault="00B00E7F" w:rsidP="00644C83">
      <w:pPr>
        <w:spacing w:after="0"/>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System;</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FF"/>
          <w:szCs w:val="15"/>
          <w:highlight w:val="white"/>
          <w:lang w:eastAsia="en-GB"/>
        </w:rPr>
        <w:t>namespace</w:t>
      </w:r>
      <w:r w:rsidRPr="00B94458">
        <w:rPr>
          <w:rFonts w:ascii="Consolas" w:hAnsi="Consolas" w:cs="Consolas"/>
          <w:color w:val="000000"/>
          <w:szCs w:val="15"/>
          <w:highlight w:val="white"/>
          <w:lang w:eastAsia="en-GB"/>
        </w:rPr>
        <w:t xml:space="preserve"> Kaonix.PE.Tests.Channels.Jobserve</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Kaonix.PE.API.Channels;</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Kaonix.PE.API.Channels.Vacancies;</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Kaonix.PE.Channels.Jobserve;</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NUnit.Framework;</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TestFixture</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public</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class</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TestProductionJobserveChannel</w:t>
      </w:r>
      <w:r w:rsidRPr="00B94458">
        <w:rPr>
          <w:rFonts w:ascii="Consolas" w:hAnsi="Consolas" w:cs="Consolas"/>
          <w:color w:val="000000"/>
          <w:szCs w:val="15"/>
          <w:highlight w:val="white"/>
          <w:lang w:eastAsia="en-GB"/>
        </w:rPr>
        <w:t xml:space="preserve"> : </w:t>
      </w:r>
      <w:r w:rsidRPr="00B94458">
        <w:rPr>
          <w:rFonts w:ascii="Consolas" w:hAnsi="Consolas" w:cs="Consolas"/>
          <w:color w:val="2B91AF"/>
          <w:szCs w:val="15"/>
          <w:highlight w:val="white"/>
          <w:lang w:eastAsia="en-GB"/>
        </w:rPr>
        <w:t>ChannelTestBase</w:t>
      </w:r>
      <w:r w:rsidRPr="00B94458">
        <w:rPr>
          <w:rFonts w:ascii="Consolas" w:hAnsi="Consolas" w:cs="Consolas"/>
          <w:color w:val="000000"/>
          <w:szCs w:val="15"/>
          <w:highlight w:val="white"/>
          <w:lang w:eastAsia="en-GB"/>
        </w:rPr>
        <w:t>&lt;</w:t>
      </w:r>
      <w:r w:rsidRPr="00B94458">
        <w:rPr>
          <w:rFonts w:ascii="Consolas" w:hAnsi="Consolas" w:cs="Consolas"/>
          <w:color w:val="2B91AF"/>
          <w:szCs w:val="15"/>
          <w:highlight w:val="white"/>
          <w:lang w:eastAsia="en-GB"/>
        </w:rPr>
        <w:t>JobserveChannel</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JobserveContent</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JobserveVacancy</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JobserveAccountData</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JobserveCustomData</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JobIdOutputData</w:t>
      </w:r>
      <w:r w:rsidRPr="00B94458">
        <w:rPr>
          <w:rFonts w:ascii="Consolas" w:hAnsi="Consolas" w:cs="Consolas"/>
          <w:color w:val="000000"/>
          <w:szCs w:val="15"/>
          <w:highlight w:val="white"/>
          <w:lang w:eastAsia="en-GB"/>
        </w:rPr>
        <w:t>&gt;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Test</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Ignore</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public</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void</w:t>
      </w:r>
      <w:r w:rsidRPr="00B94458">
        <w:rPr>
          <w:rFonts w:ascii="Consolas" w:hAnsi="Consolas" w:cs="Consolas"/>
          <w:color w:val="000000"/>
          <w:szCs w:val="15"/>
          <w:highlight w:val="white"/>
          <w:lang w:eastAsia="en-GB"/>
        </w:rPr>
        <w:t xml:space="preserve"> TestPost()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throw</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new</w:t>
      </w:r>
      <w:r w:rsidRPr="00B94458">
        <w:rPr>
          <w:rFonts w:ascii="Consolas" w:hAnsi="Consolas" w:cs="Consolas"/>
          <w:color w:val="000000"/>
          <w:szCs w:val="15"/>
          <w:highlight w:val="white"/>
          <w:lang w:eastAsia="en-GB"/>
        </w:rPr>
        <w:t xml:space="preserve"> </w:t>
      </w:r>
      <w:r w:rsidRPr="00B94458">
        <w:rPr>
          <w:rFonts w:ascii="Consolas" w:hAnsi="Consolas" w:cs="Consolas"/>
          <w:b/>
          <w:bCs/>
          <w:color w:val="00008B"/>
          <w:szCs w:val="15"/>
          <w:highlight w:val="white"/>
          <w:lang w:eastAsia="en-GB"/>
        </w:rPr>
        <w:t>NotImplementedException</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protected</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override</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ChannelExecutionMode</w:t>
      </w:r>
      <w:r w:rsidRPr="00B94458">
        <w:rPr>
          <w:rFonts w:ascii="Consolas" w:hAnsi="Consolas" w:cs="Consolas"/>
          <w:color w:val="000000"/>
          <w:szCs w:val="15"/>
          <w:highlight w:val="white"/>
          <w:lang w:eastAsia="en-GB"/>
        </w:rPr>
        <w:t xml:space="preserve"> ExecutionMode</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get</w:t>
      </w:r>
      <w:r w:rsidRPr="00B94458">
        <w:rPr>
          <w:rFonts w:ascii="Consolas" w:hAnsi="Consolas" w:cs="Consolas"/>
          <w:color w:val="000000"/>
          <w:szCs w:val="15"/>
          <w:highlight w:val="white"/>
          <w:lang w:eastAsia="en-GB"/>
        </w:rPr>
        <w:t xml:space="preserve"> { </w:t>
      </w:r>
      <w:r w:rsidRPr="00B94458">
        <w:rPr>
          <w:rFonts w:ascii="Consolas" w:hAnsi="Consolas" w:cs="Consolas"/>
          <w:color w:val="0000FF"/>
          <w:szCs w:val="15"/>
          <w:highlight w:val="white"/>
          <w:lang w:eastAsia="en-GB"/>
        </w:rPr>
        <w:t>return</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ChannelExecutionMode</w:t>
      </w:r>
      <w:r w:rsidRPr="00B94458">
        <w:rPr>
          <w:rFonts w:ascii="Consolas" w:hAnsi="Consolas" w:cs="Consolas"/>
          <w:color w:val="000000"/>
          <w:szCs w:val="15"/>
          <w:highlight w:val="white"/>
          <w:lang w:eastAsia="en-GB"/>
        </w:rPr>
        <w:t>.Production;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CA489F" w:rsidRDefault="00CA489F" w:rsidP="00CA489F">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CA489F" w:rsidRDefault="00CA489F" w:rsidP="00CA489F">
      <w:pPr>
        <w:autoSpaceDE w:val="0"/>
        <w:autoSpaceDN w:val="0"/>
        <w:adjustRightInd w:val="0"/>
        <w:spacing w:after="0"/>
        <w:rPr>
          <w:rFonts w:ascii="Consolas" w:hAnsi="Consolas" w:cs="Consolas"/>
          <w:color w:val="000000"/>
          <w:szCs w:val="15"/>
          <w:highlight w:val="white"/>
          <w:lang w:eastAsia="en-GB"/>
        </w:rPr>
      </w:pPr>
    </w:p>
    <w:p w:rsidR="007433C4" w:rsidRDefault="007433C4">
      <w:pPr>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br w:type="page"/>
      </w:r>
    </w:p>
    <w:p w:rsidR="006A6C34" w:rsidRDefault="00046831" w:rsidP="007433C4">
      <w:pPr>
        <w:pStyle w:val="Heading1"/>
      </w:pPr>
      <w:bookmarkStart w:id="69" w:name="_Toc460316682"/>
      <w:r>
        <w:lastRenderedPageBreak/>
        <w:t>Building the Request</w:t>
      </w:r>
      <w:bookmarkEnd w:id="69"/>
      <w:r>
        <w:tab/>
      </w:r>
    </w:p>
    <w:p w:rsidR="006A6C34" w:rsidRDefault="006A6C34" w:rsidP="00644C83">
      <w:pPr>
        <w:spacing w:after="0"/>
      </w:pPr>
    </w:p>
    <w:p w:rsidR="00046831" w:rsidRDefault="00046831" w:rsidP="00644C83">
      <w:pPr>
        <w:spacing w:after="0"/>
      </w:pPr>
      <w:r>
        <w:t xml:space="preserve">The next stage is to build some classes which will closely represent the fields or elements of a request we will send to the job board. The purpose of these classes are to provide a façade between the PE objects of Vacancy, CustomData and AccountData and to create one object we can use to generate the request. </w:t>
      </w:r>
    </w:p>
    <w:p w:rsidR="00022582" w:rsidRDefault="00022582" w:rsidP="00644C83">
      <w:pPr>
        <w:spacing w:after="0"/>
      </w:pPr>
    </w:p>
    <w:p w:rsidR="00022582" w:rsidRDefault="00613C87" w:rsidP="00644C83">
      <w:pPr>
        <w:spacing w:after="0"/>
      </w:pPr>
      <w:r>
        <w:t>Below is a rough approximation of what the class hierarchy will look like in order to build the request</w:t>
      </w:r>
      <w:r w:rsidR="004C3BA2">
        <w:t xml:space="preserve"> for the </w:t>
      </w:r>
      <w:r w:rsidR="007433C4">
        <w:t>any given channel.</w:t>
      </w:r>
    </w:p>
    <w:p w:rsidR="00613C87" w:rsidRDefault="00613C87"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59264" behindDoc="0" locked="0" layoutInCell="1" allowOverlap="1" wp14:anchorId="1F64C397" wp14:editId="77B0463A">
                <wp:simplePos x="0" y="0"/>
                <wp:positionH relativeFrom="column">
                  <wp:posOffset>1377950</wp:posOffset>
                </wp:positionH>
                <wp:positionV relativeFrom="paragraph">
                  <wp:posOffset>15875</wp:posOffset>
                </wp:positionV>
                <wp:extent cx="2537460" cy="1607820"/>
                <wp:effectExtent l="11430" t="7620" r="13335" b="1333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607820"/>
                        </a:xfrm>
                        <a:prstGeom prst="rect">
                          <a:avLst/>
                        </a:prstGeom>
                        <a:solidFill>
                          <a:srgbClr val="FFFFFF"/>
                        </a:solidFill>
                        <a:ln w="9525">
                          <a:solidFill>
                            <a:srgbClr val="000000"/>
                          </a:solidFill>
                          <a:miter lim="800000"/>
                          <a:headEnd/>
                          <a:tailEnd/>
                        </a:ln>
                      </wps:spPr>
                      <wps:txbx>
                        <w:txbxContent>
                          <w:p w:rsidR="006A1D00" w:rsidRPr="00022582" w:rsidRDefault="006A1D00">
                            <w:pPr>
                              <w:rPr>
                                <w:rFonts w:ascii="Courier New" w:hAnsi="Courier New" w:cs="Courier New"/>
                                <w:sz w:val="16"/>
                              </w:rPr>
                            </w:pPr>
                            <w:r>
                              <w:rPr>
                                <w:rFonts w:ascii="Courier New" w:hAnsi="Courier New" w:cs="Courier New"/>
                                <w:sz w:val="16"/>
                              </w:rPr>
                              <w:t xml:space="preserve">abstract </w:t>
                            </w:r>
                            <w:r w:rsidRPr="00022582">
                              <w:rPr>
                                <w:rFonts w:ascii="Courier New" w:hAnsi="Courier New" w:cs="Courier New"/>
                                <w:sz w:val="16"/>
                              </w:rPr>
                              <w:t>RequestBase</w:t>
                            </w:r>
                          </w:p>
                          <w:p w:rsidR="006A1D00" w:rsidRDefault="006A1D00"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RequestType</w:t>
                            </w:r>
                          </w:p>
                          <w:p w:rsidR="006A1D00" w:rsidRPr="00022582" w:rsidRDefault="006A1D00"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Username</w:t>
                            </w:r>
                          </w:p>
                          <w:p w:rsidR="006A1D00" w:rsidRDefault="006A1D00">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Password</w:t>
                            </w:r>
                          </w:p>
                          <w:p w:rsidR="006A1D00" w:rsidRDefault="006A1D00">
                            <w:pPr>
                              <w:rPr>
                                <w:rFonts w:ascii="Courier New" w:hAnsi="Courier New" w:cs="Courier New"/>
                                <w:sz w:val="16"/>
                              </w:rPr>
                            </w:pPr>
                            <w:r>
                              <w:rPr>
                                <w:rFonts w:ascii="Courier New" w:hAnsi="Courier New" w:cs="Courier New"/>
                                <w:sz w:val="16"/>
                              </w:rPr>
                              <w:t>+ JobTitle</w:t>
                            </w:r>
                          </w:p>
                          <w:p w:rsidR="006A1D00" w:rsidRDefault="006A1D00">
                            <w:pPr>
                              <w:rPr>
                                <w:rFonts w:ascii="Courier New" w:hAnsi="Courier New" w:cs="Courier New"/>
                                <w:sz w:val="16"/>
                              </w:rPr>
                            </w:pPr>
                            <w:r>
                              <w:rPr>
                                <w:rFonts w:ascii="Courier New" w:hAnsi="Courier New" w:cs="Courier New"/>
                                <w:sz w:val="16"/>
                              </w:rPr>
                              <w:t>+ VacancyRef</w:t>
                            </w:r>
                          </w:p>
                          <w:p w:rsidR="006A1D00" w:rsidRDefault="006A1D00">
                            <w:pPr>
                              <w:rPr>
                                <w:rFonts w:ascii="Courier New" w:hAnsi="Courier New" w:cs="Courier New"/>
                                <w:sz w:val="16"/>
                              </w:rPr>
                            </w:pPr>
                            <w:r>
                              <w:rPr>
                                <w:rFonts w:ascii="Courier New" w:hAnsi="Courier New" w:cs="Courier New"/>
                                <w:sz w:val="16"/>
                              </w:rPr>
                              <w:t>+ Description</w:t>
                            </w:r>
                          </w:p>
                          <w:p w:rsidR="006A1D00" w:rsidRDefault="006A1D00">
                            <w:pPr>
                              <w:rPr>
                                <w:rFonts w:ascii="Courier New" w:hAnsi="Courier New" w:cs="Courier New"/>
                                <w:sz w:val="16"/>
                              </w:rPr>
                            </w:pPr>
                            <w:r>
                              <w:rPr>
                                <w:rFonts w:ascii="Courier New" w:hAnsi="Courier New" w:cs="Courier New"/>
                                <w:sz w:val="16"/>
                              </w:rPr>
                              <w:t>+ ApplyUrl</w:t>
                            </w:r>
                          </w:p>
                          <w:p w:rsidR="006A1D00" w:rsidRDefault="006A1D00">
                            <w:pPr>
                              <w:rPr>
                                <w:rFonts w:ascii="Courier New" w:hAnsi="Courier New" w:cs="Courier New"/>
                                <w:sz w:val="16"/>
                              </w:rPr>
                            </w:pPr>
                            <w:r>
                              <w:rPr>
                                <w:rFonts w:ascii="Courier New" w:hAnsi="Courier New" w:cs="Courier New"/>
                                <w:sz w:val="16"/>
                              </w:rPr>
                              <w:t>+ JobId</w:t>
                            </w:r>
                          </w:p>
                          <w:p w:rsidR="006A1D00" w:rsidRPr="003C2B6F" w:rsidRDefault="006A1D00">
                            <w:pPr>
                              <w:rPr>
                                <w:rFonts w:ascii="Courier New" w:hAnsi="Courier New" w:cs="Courier New"/>
                                <w:sz w:val="16"/>
                              </w:rPr>
                            </w:pPr>
                            <w:r>
                              <w:rPr>
                                <w:rFonts w:ascii="Courier New" w:hAnsi="Courier New" w:cs="Courier New"/>
                                <w:sz w:val="16"/>
                              </w:rPr>
                              <w:t>+ string GenerateXml()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4C397" id="_x0000_t202" coordsize="21600,21600" o:spt="202" path="m,l,21600r21600,l21600,xe">
                <v:stroke joinstyle="miter"/>
                <v:path gradientshapeok="t" o:connecttype="rect"/>
              </v:shapetype>
              <v:shape id="Text Box 5" o:spid="_x0000_s1026" type="#_x0000_t202" style="position:absolute;margin-left:108.5pt;margin-top:1.25pt;width:199.8pt;height:1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">
                <v:textbox>
                  <w:txbxContent>
                    <w:p w:rsidR="006A1D00" w:rsidRPr="00022582" w:rsidRDefault="006A1D00">
                      <w:pPr>
                        <w:rPr>
                          <w:rFonts w:ascii="Courier New" w:hAnsi="Courier New" w:cs="Courier New"/>
                          <w:sz w:val="16"/>
                        </w:rPr>
                      </w:pPr>
                      <w:r>
                        <w:rPr>
                          <w:rFonts w:ascii="Courier New" w:hAnsi="Courier New" w:cs="Courier New"/>
                          <w:sz w:val="16"/>
                        </w:rPr>
                        <w:t xml:space="preserve">abstract </w:t>
                      </w:r>
                      <w:r w:rsidRPr="00022582">
                        <w:rPr>
                          <w:rFonts w:ascii="Courier New" w:hAnsi="Courier New" w:cs="Courier New"/>
                          <w:sz w:val="16"/>
                        </w:rPr>
                        <w:t>RequestBase</w:t>
                      </w:r>
                    </w:p>
                    <w:p w:rsidR="006A1D00" w:rsidRDefault="006A1D00"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RequestType</w:t>
                      </w:r>
                    </w:p>
                    <w:p w:rsidR="006A1D00" w:rsidRPr="00022582" w:rsidRDefault="006A1D00"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Username</w:t>
                      </w:r>
                    </w:p>
                    <w:p w:rsidR="006A1D00" w:rsidRDefault="006A1D00">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Password</w:t>
                      </w:r>
                    </w:p>
                    <w:p w:rsidR="006A1D00" w:rsidRDefault="006A1D00">
                      <w:pPr>
                        <w:rPr>
                          <w:rFonts w:ascii="Courier New" w:hAnsi="Courier New" w:cs="Courier New"/>
                          <w:sz w:val="16"/>
                        </w:rPr>
                      </w:pPr>
                      <w:r>
                        <w:rPr>
                          <w:rFonts w:ascii="Courier New" w:hAnsi="Courier New" w:cs="Courier New"/>
                          <w:sz w:val="16"/>
                        </w:rPr>
                        <w:t>+ JobTitle</w:t>
                      </w:r>
                    </w:p>
                    <w:p w:rsidR="006A1D00" w:rsidRDefault="006A1D00">
                      <w:pPr>
                        <w:rPr>
                          <w:rFonts w:ascii="Courier New" w:hAnsi="Courier New" w:cs="Courier New"/>
                          <w:sz w:val="16"/>
                        </w:rPr>
                      </w:pPr>
                      <w:r>
                        <w:rPr>
                          <w:rFonts w:ascii="Courier New" w:hAnsi="Courier New" w:cs="Courier New"/>
                          <w:sz w:val="16"/>
                        </w:rPr>
                        <w:t>+ VacancyRef</w:t>
                      </w:r>
                    </w:p>
                    <w:p w:rsidR="006A1D00" w:rsidRDefault="006A1D00">
                      <w:pPr>
                        <w:rPr>
                          <w:rFonts w:ascii="Courier New" w:hAnsi="Courier New" w:cs="Courier New"/>
                          <w:sz w:val="16"/>
                        </w:rPr>
                      </w:pPr>
                      <w:r>
                        <w:rPr>
                          <w:rFonts w:ascii="Courier New" w:hAnsi="Courier New" w:cs="Courier New"/>
                          <w:sz w:val="16"/>
                        </w:rPr>
                        <w:t>+ Description</w:t>
                      </w:r>
                    </w:p>
                    <w:p w:rsidR="006A1D00" w:rsidRDefault="006A1D00">
                      <w:pPr>
                        <w:rPr>
                          <w:rFonts w:ascii="Courier New" w:hAnsi="Courier New" w:cs="Courier New"/>
                          <w:sz w:val="16"/>
                        </w:rPr>
                      </w:pPr>
                      <w:r>
                        <w:rPr>
                          <w:rFonts w:ascii="Courier New" w:hAnsi="Courier New" w:cs="Courier New"/>
                          <w:sz w:val="16"/>
                        </w:rPr>
                        <w:t>+ ApplyUrl</w:t>
                      </w:r>
                    </w:p>
                    <w:p w:rsidR="006A1D00" w:rsidRDefault="006A1D00">
                      <w:pPr>
                        <w:rPr>
                          <w:rFonts w:ascii="Courier New" w:hAnsi="Courier New" w:cs="Courier New"/>
                          <w:sz w:val="16"/>
                        </w:rPr>
                      </w:pPr>
                      <w:r>
                        <w:rPr>
                          <w:rFonts w:ascii="Courier New" w:hAnsi="Courier New" w:cs="Courier New"/>
                          <w:sz w:val="16"/>
                        </w:rPr>
                        <w:t>+ JobId</w:t>
                      </w:r>
                    </w:p>
                    <w:p w:rsidR="006A1D00" w:rsidRPr="003C2B6F" w:rsidRDefault="006A1D00">
                      <w:pPr>
                        <w:rPr>
                          <w:rFonts w:ascii="Courier New" w:hAnsi="Courier New" w:cs="Courier New"/>
                          <w:sz w:val="16"/>
                        </w:rPr>
                      </w:pPr>
                      <w:r>
                        <w:rPr>
                          <w:rFonts w:ascii="Courier New" w:hAnsi="Courier New" w:cs="Courier New"/>
                          <w:sz w:val="16"/>
                        </w:rPr>
                        <w:t>+ string GenerateXml()</w:t>
                      </w:r>
                    </w:p>
                  </w:txbxContent>
                </v:textbox>
              </v:shape>
            </w:pict>
          </mc:Fallback>
        </mc:AlternateContent>
      </w: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46831" w:rsidRDefault="00046831"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9504" behindDoc="0" locked="0" layoutInCell="1" allowOverlap="1" wp14:anchorId="40831F20" wp14:editId="014DD270">
                <wp:simplePos x="0" y="0"/>
                <wp:positionH relativeFrom="column">
                  <wp:posOffset>3740150</wp:posOffset>
                </wp:positionH>
                <wp:positionV relativeFrom="paragraph">
                  <wp:posOffset>53975</wp:posOffset>
                </wp:positionV>
                <wp:extent cx="534035" cy="1428750"/>
                <wp:effectExtent l="11430" t="13335" r="54610" b="34290"/>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ED7A77" id="_x0000_t32" coordsize="21600,21600" o:spt="32" o:oned="t" path="m,l21600,21600e" filled="f">
                <v:path arrowok="t" fillok="f" o:connecttype="none"/>
                <o:lock v:ext="edit" shapetype="t"/>
              </v:shapetype>
              <v:shape id="AutoShape 17" o:spid="_x0000_s1026" type="#_x0000_t32" style="position:absolute;margin-left:294.5pt;margin-top:4.25pt;width:42.0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">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18ED4ED" wp14:editId="7F8B5173">
                <wp:simplePos x="0" y="0"/>
                <wp:positionH relativeFrom="column">
                  <wp:posOffset>829945</wp:posOffset>
                </wp:positionH>
                <wp:positionV relativeFrom="paragraph">
                  <wp:posOffset>53975</wp:posOffset>
                </wp:positionV>
                <wp:extent cx="997585" cy="666750"/>
                <wp:effectExtent l="44450" t="13335" r="5715" b="53340"/>
                <wp:wrapNone/>
                <wp:docPr id="2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7585"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69D4C" id="AutoShape 14" o:spid="_x0000_s1026" type="#_x0000_t32" style="position:absolute;margin-left:65.35pt;margin-top:4.25pt;width:78.55pt;height: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">
                <v:stroke endarrow="block"/>
              </v:shape>
            </w:pict>
          </mc:Fallback>
        </mc:AlternateContent>
      </w:r>
    </w:p>
    <w:p w:rsidR="00022582" w:rsidRDefault="002F6A27" w:rsidP="00644C83">
      <w:pPr>
        <w:spacing w:after="0"/>
      </w:pPr>
      <w:r>
        <w:rPr>
          <w:noProof/>
          <w:lang w:eastAsia="en-GB"/>
        </w:rPr>
        <mc:AlternateContent>
          <mc:Choice Requires="wps">
            <w:drawing>
              <wp:anchor distT="45720" distB="45720" distL="114300" distR="114300" simplePos="0" relativeHeight="251671552" behindDoc="0" locked="0" layoutInCell="1" allowOverlap="1" wp14:anchorId="1EC0ADD1" wp14:editId="60D8DE8D">
                <wp:simplePos x="0" y="0"/>
                <wp:positionH relativeFrom="column">
                  <wp:posOffset>1687830</wp:posOffset>
                </wp:positionH>
                <wp:positionV relativeFrom="paragraph">
                  <wp:posOffset>86360</wp:posOffset>
                </wp:positionV>
                <wp:extent cx="1997075" cy="268605"/>
                <wp:effectExtent l="8890" t="6350" r="13335" b="107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268605"/>
                        </a:xfrm>
                        <a:prstGeom prst="rect">
                          <a:avLst/>
                        </a:prstGeom>
                        <a:solidFill>
                          <a:srgbClr val="FFFFFF"/>
                        </a:solidFill>
                        <a:ln w="9525">
                          <a:solidFill>
                            <a:srgbClr val="000000"/>
                          </a:solidFill>
                          <a:miter lim="800000"/>
                          <a:headEnd/>
                          <a:tailEnd/>
                        </a:ln>
                      </wps:spPr>
                      <wps:txbx>
                        <w:txbxContent>
                          <w:p w:rsidR="006A1D00" w:rsidRPr="00165E6A" w:rsidRDefault="006A1D00">
                            <w:pPr>
                              <w:rPr>
                                <w:rFonts w:ascii="Courier New" w:hAnsi="Courier New" w:cs="Courier New"/>
                              </w:rPr>
                            </w:pPr>
                            <w:r w:rsidRPr="00165E6A">
                              <w:rPr>
                                <w:rFonts w:ascii="Courier New" w:hAnsi="Courier New" w:cs="Courier New"/>
                              </w:rPr>
                              <w:t>abstract UpdatableRequest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C0ADD1" id="Text Box 2" o:spid="_x0000_s1027" type="#_x0000_t202" style="position:absolute;margin-left:132.9pt;margin-top:6.8pt;width:157.25pt;height:21.1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">
                <v:textbox style="mso-fit-shape-to-text:t">
                  <w:txbxContent>
                    <w:p w:rsidR="006A1D00" w:rsidRPr="00165E6A" w:rsidRDefault="006A1D00">
                      <w:pPr>
                        <w:rPr>
                          <w:rFonts w:ascii="Courier New" w:hAnsi="Courier New" w:cs="Courier New"/>
                        </w:rPr>
                      </w:pPr>
                      <w:r w:rsidRPr="00165E6A">
                        <w:rPr>
                          <w:rFonts w:ascii="Courier New" w:hAnsi="Courier New" w:cs="Courier New"/>
                        </w:rPr>
                        <w:t>abstract UpdatableRequest</w:t>
                      </w:r>
                    </w:p>
                  </w:txbxContent>
                </v:textbox>
                <w10:wrap type="square"/>
              </v:shape>
            </w:pict>
          </mc:Fallback>
        </mc:AlternateContent>
      </w: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7456" behindDoc="0" locked="0" layoutInCell="1" allowOverlap="1" wp14:anchorId="7ADEA6D4" wp14:editId="4AB30A87">
                <wp:simplePos x="0" y="0"/>
                <wp:positionH relativeFrom="column">
                  <wp:posOffset>1485265</wp:posOffset>
                </wp:positionH>
                <wp:positionV relativeFrom="paragraph">
                  <wp:posOffset>93980</wp:posOffset>
                </wp:positionV>
                <wp:extent cx="807085" cy="1009650"/>
                <wp:effectExtent l="52070" t="9525" r="7620" b="47625"/>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009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4CE5F" id="AutoShape 15" o:spid="_x0000_s1026" type="#_x0000_t32" style="position:absolute;margin-left:116.95pt;margin-top:7.4pt;width:63.55pt;height:7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">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1A7AC17" wp14:editId="2881E066">
                <wp:simplePos x="0" y="0"/>
                <wp:positionH relativeFrom="column">
                  <wp:posOffset>2590165</wp:posOffset>
                </wp:positionH>
                <wp:positionV relativeFrom="paragraph">
                  <wp:posOffset>116840</wp:posOffset>
                </wp:positionV>
                <wp:extent cx="60325" cy="1634490"/>
                <wp:effectExtent l="61595" t="13335" r="11430" b="19050"/>
                <wp:wrapNone/>
                <wp:docPr id="2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1634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6C11E" id="AutoShape 16" o:spid="_x0000_s1026" type="#_x0000_t32" style="position:absolute;margin-left:203.95pt;margin-top:9.2pt;width:4.75pt;height:128.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68PwIAAG0EAAAOAAAAZHJzL2Uyb0RvYy54bWysVMGO2jAQvVfqP1i+QxIIFCLCapVAe9i2&#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">
                <v:stroke endarrow="block"/>
              </v:shape>
            </w:pict>
          </mc:Fallback>
        </mc:AlternateContent>
      </w: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1312" behindDoc="0" locked="0" layoutInCell="1" allowOverlap="1" wp14:anchorId="198A6E11" wp14:editId="6EAD40D0">
                <wp:simplePos x="0" y="0"/>
                <wp:positionH relativeFrom="column">
                  <wp:posOffset>-100330</wp:posOffset>
                </wp:positionH>
                <wp:positionV relativeFrom="paragraph">
                  <wp:posOffset>74930</wp:posOffset>
                </wp:positionV>
                <wp:extent cx="1805940" cy="358140"/>
                <wp:effectExtent l="9525" t="5715" r="13335" b="762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358140"/>
                        </a:xfrm>
                        <a:prstGeom prst="rect">
                          <a:avLst/>
                        </a:prstGeom>
                        <a:solidFill>
                          <a:srgbClr val="FFFFFF"/>
                        </a:solidFill>
                        <a:ln w="9525">
                          <a:solidFill>
                            <a:srgbClr val="000000"/>
                          </a:solidFill>
                          <a:miter lim="800000"/>
                          <a:headEnd/>
                          <a:tailEnd/>
                        </a:ln>
                      </wps:spPr>
                      <wps:txbx>
                        <w:txbxContent>
                          <w:p w:rsidR="006A1D00" w:rsidRPr="003C2B6F" w:rsidRDefault="006A1D00">
                            <w:pPr>
                              <w:rPr>
                                <w:rFonts w:ascii="Courier New" w:hAnsi="Courier New" w:cs="Courier New"/>
                                <w:sz w:val="16"/>
                              </w:rPr>
                            </w:pPr>
                            <w:r w:rsidRPr="003C2B6F">
                              <w:rPr>
                                <w:rFonts w:ascii="Courier New" w:hAnsi="Courier New" w:cs="Courier New"/>
                                <w:sz w:val="16"/>
                              </w:rPr>
                              <w:t>PostRequest</w:t>
                            </w:r>
                          </w:p>
                          <w:p w:rsidR="006A1D00" w:rsidRPr="003C2B6F" w:rsidRDefault="006A1D00">
                            <w:pPr>
                              <w:rPr>
                                <w:rFonts w:ascii="Courier New" w:hAnsi="Courier New" w:cs="Courier New"/>
                                <w:sz w:val="16"/>
                              </w:rPr>
                            </w:pPr>
                            <w:r w:rsidRPr="003C2B6F">
                              <w:rPr>
                                <w:rFonts w:ascii="Courier New" w:hAnsi="Courier New" w:cs="Courier New"/>
                                <w:sz w:val="16"/>
                              </w:rPr>
                              <w:t>Override RequestType Post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A6E11" id="Text Box 9" o:spid="_x0000_s1028" type="#_x0000_t202" style="position:absolute;margin-left:-7.9pt;margin-top:5.9pt;width:142.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">
                <v:textbox>
                  <w:txbxContent>
                    <w:p w:rsidR="006A1D00" w:rsidRPr="003C2B6F" w:rsidRDefault="006A1D00">
                      <w:pPr>
                        <w:rPr>
                          <w:rFonts w:ascii="Courier New" w:hAnsi="Courier New" w:cs="Courier New"/>
                          <w:sz w:val="16"/>
                        </w:rPr>
                      </w:pPr>
                      <w:r w:rsidRPr="003C2B6F">
                        <w:rPr>
                          <w:rFonts w:ascii="Courier New" w:hAnsi="Courier New" w:cs="Courier New"/>
                          <w:sz w:val="16"/>
                        </w:rPr>
                        <w:t>PostRequest</w:t>
                      </w:r>
                    </w:p>
                    <w:p w:rsidR="006A1D00" w:rsidRPr="003C2B6F" w:rsidRDefault="006A1D00">
                      <w:pPr>
                        <w:rPr>
                          <w:rFonts w:ascii="Courier New" w:hAnsi="Courier New" w:cs="Courier New"/>
                          <w:sz w:val="16"/>
                        </w:rPr>
                      </w:pPr>
                      <w:r w:rsidRPr="003C2B6F">
                        <w:rPr>
                          <w:rFonts w:ascii="Courier New" w:hAnsi="Courier New" w:cs="Courier New"/>
                          <w:sz w:val="16"/>
                        </w:rPr>
                        <w:t>Override RequestType Post</w:t>
                      </w:r>
                    </w:p>
                  </w:txbxContent>
                </v:textbox>
              </v:shape>
            </w:pict>
          </mc:Fallback>
        </mc:AlternateContent>
      </w: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2336" behindDoc="0" locked="0" layoutInCell="1" allowOverlap="1" wp14:anchorId="079C6613" wp14:editId="160499C8">
                <wp:simplePos x="0" y="0"/>
                <wp:positionH relativeFrom="column">
                  <wp:posOffset>-207010</wp:posOffset>
                </wp:positionH>
                <wp:positionV relativeFrom="paragraph">
                  <wp:posOffset>176530</wp:posOffset>
                </wp:positionV>
                <wp:extent cx="2186940" cy="441960"/>
                <wp:effectExtent l="7620" t="11430" r="5715" b="1333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441960"/>
                        </a:xfrm>
                        <a:prstGeom prst="rect">
                          <a:avLst/>
                        </a:prstGeom>
                        <a:solidFill>
                          <a:srgbClr val="FFFFFF"/>
                        </a:solidFill>
                        <a:ln w="9525">
                          <a:solidFill>
                            <a:srgbClr val="000000"/>
                          </a:solidFill>
                          <a:miter lim="800000"/>
                          <a:headEnd/>
                          <a:tailEnd/>
                        </a:ln>
                      </wps:spPr>
                      <wps:txbx>
                        <w:txbxContent>
                          <w:p w:rsidR="006A1D00" w:rsidRPr="003C2B6F" w:rsidRDefault="006A1D00">
                            <w:pPr>
                              <w:rPr>
                                <w:rFonts w:ascii="Courier New" w:hAnsi="Courier New" w:cs="Courier New"/>
                                <w:sz w:val="16"/>
                              </w:rPr>
                            </w:pPr>
                            <w:r w:rsidRPr="003C2B6F">
                              <w:rPr>
                                <w:rFonts w:ascii="Courier New" w:hAnsi="Courier New" w:cs="Courier New"/>
                                <w:sz w:val="16"/>
                              </w:rPr>
                              <w:t>UpdateJobRequest</w:t>
                            </w:r>
                          </w:p>
                          <w:p w:rsidR="006A1D00" w:rsidRPr="003C2B6F" w:rsidRDefault="006A1D00">
                            <w:pPr>
                              <w:rPr>
                                <w:rFonts w:ascii="Courier New" w:hAnsi="Courier New" w:cs="Courier New"/>
                                <w:sz w:val="16"/>
                              </w:rPr>
                            </w:pPr>
                            <w:r w:rsidRPr="003C2B6F">
                              <w:rPr>
                                <w:rFonts w:ascii="Courier New" w:hAnsi="Courier New" w:cs="Courier New"/>
                                <w:sz w:val="16"/>
                              </w:rPr>
                              <w:t>Override RequestType 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C6613" id="Text Box 10" o:spid="_x0000_s1029" type="#_x0000_t202" style="position:absolute;margin-left:-16.3pt;margin-top:13.9pt;width:172.2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">
                <v:textbox>
                  <w:txbxContent>
                    <w:p w:rsidR="006A1D00" w:rsidRPr="003C2B6F" w:rsidRDefault="006A1D00">
                      <w:pPr>
                        <w:rPr>
                          <w:rFonts w:ascii="Courier New" w:hAnsi="Courier New" w:cs="Courier New"/>
                          <w:sz w:val="16"/>
                        </w:rPr>
                      </w:pPr>
                      <w:r w:rsidRPr="003C2B6F">
                        <w:rPr>
                          <w:rFonts w:ascii="Courier New" w:hAnsi="Courier New" w:cs="Courier New"/>
                          <w:sz w:val="16"/>
                        </w:rPr>
                        <w:t>UpdateJobRequest</w:t>
                      </w:r>
                    </w:p>
                    <w:p w:rsidR="006A1D00" w:rsidRPr="003C2B6F" w:rsidRDefault="006A1D00">
                      <w:pPr>
                        <w:rPr>
                          <w:rFonts w:ascii="Courier New" w:hAnsi="Courier New" w:cs="Courier New"/>
                          <w:sz w:val="16"/>
                        </w:rPr>
                      </w:pPr>
                      <w:r w:rsidRPr="003C2B6F">
                        <w:rPr>
                          <w:rFonts w:ascii="Courier New" w:hAnsi="Courier New" w:cs="Courier New"/>
                          <w:sz w:val="16"/>
                        </w:rPr>
                        <w:t>Override RequestType Update</w:t>
                      </w:r>
                    </w:p>
                  </w:txbxContent>
                </v:textbox>
              </v:shape>
            </w:pict>
          </mc:Fallback>
        </mc:AlternateContent>
      </w:r>
    </w:p>
    <w:p w:rsidR="00022582" w:rsidRDefault="002F6A27" w:rsidP="00644C83">
      <w:pPr>
        <w:spacing w:after="0"/>
      </w:pPr>
      <w:r>
        <w:rPr>
          <w:noProof/>
          <w:lang w:eastAsia="en-GB"/>
        </w:rPr>
        <mc:AlternateContent>
          <mc:Choice Requires="wps">
            <w:drawing>
              <wp:anchor distT="0" distB="0" distL="114300" distR="114300" simplePos="0" relativeHeight="251664384" behindDoc="0" locked="0" layoutInCell="1" allowOverlap="1" wp14:anchorId="498C4DF2" wp14:editId="269710E9">
                <wp:simplePos x="0" y="0"/>
                <wp:positionH relativeFrom="column">
                  <wp:posOffset>3374390</wp:posOffset>
                </wp:positionH>
                <wp:positionV relativeFrom="paragraph">
                  <wp:posOffset>29845</wp:posOffset>
                </wp:positionV>
                <wp:extent cx="1973580" cy="441960"/>
                <wp:effectExtent l="7620" t="5715" r="9525" b="9525"/>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441960"/>
                        </a:xfrm>
                        <a:prstGeom prst="rect">
                          <a:avLst/>
                        </a:prstGeom>
                        <a:solidFill>
                          <a:srgbClr val="FFFFFF"/>
                        </a:solidFill>
                        <a:ln w="9525">
                          <a:solidFill>
                            <a:srgbClr val="000000"/>
                          </a:solidFill>
                          <a:miter lim="800000"/>
                          <a:headEnd/>
                          <a:tailEnd/>
                        </a:ln>
                      </wps:spPr>
                      <wps:txbx>
                        <w:txbxContent>
                          <w:p w:rsidR="006A1D00" w:rsidRPr="003C2B6F" w:rsidRDefault="006A1D00" w:rsidP="003C2B6F">
                            <w:pPr>
                              <w:rPr>
                                <w:rFonts w:ascii="Courier New" w:hAnsi="Courier New" w:cs="Courier New"/>
                                <w:sz w:val="16"/>
                              </w:rPr>
                            </w:pPr>
                            <w:r w:rsidRPr="003C2B6F">
                              <w:rPr>
                                <w:rFonts w:ascii="Courier New" w:hAnsi="Courier New" w:cs="Courier New"/>
                                <w:sz w:val="16"/>
                              </w:rPr>
                              <w:t>DeleteJobRequest</w:t>
                            </w:r>
                          </w:p>
                          <w:p w:rsidR="006A1D00" w:rsidRPr="003C2B6F" w:rsidRDefault="006A1D00" w:rsidP="003C2B6F">
                            <w:pPr>
                              <w:rPr>
                                <w:rFonts w:ascii="Courier New" w:hAnsi="Courier New" w:cs="Courier New"/>
                                <w:sz w:val="16"/>
                              </w:rPr>
                            </w:pPr>
                            <w:r w:rsidRPr="003C2B6F">
                              <w:rPr>
                                <w:rFonts w:ascii="Courier New" w:hAnsi="Courier New" w:cs="Courier New"/>
                                <w:sz w:val="16"/>
                              </w:rPr>
                              <w:t>Override RequestType 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C4DF2" id="Text Box 12" o:spid="_x0000_s1030" type="#_x0000_t202" style="position:absolute;margin-left:265.7pt;margin-top:2.35pt;width:155.4pt;height:3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">
                <v:textbox>
                  <w:txbxContent>
                    <w:p w:rsidR="006A1D00" w:rsidRPr="003C2B6F" w:rsidRDefault="006A1D00" w:rsidP="003C2B6F">
                      <w:pPr>
                        <w:rPr>
                          <w:rFonts w:ascii="Courier New" w:hAnsi="Courier New" w:cs="Courier New"/>
                          <w:sz w:val="16"/>
                        </w:rPr>
                      </w:pPr>
                      <w:r w:rsidRPr="003C2B6F">
                        <w:rPr>
                          <w:rFonts w:ascii="Courier New" w:hAnsi="Courier New" w:cs="Courier New"/>
                          <w:sz w:val="16"/>
                        </w:rPr>
                        <w:t>DeleteJobRequest</w:t>
                      </w:r>
                    </w:p>
                    <w:p w:rsidR="006A1D00" w:rsidRPr="003C2B6F" w:rsidRDefault="006A1D00" w:rsidP="003C2B6F">
                      <w:pPr>
                        <w:rPr>
                          <w:rFonts w:ascii="Courier New" w:hAnsi="Courier New" w:cs="Courier New"/>
                          <w:sz w:val="16"/>
                        </w:rPr>
                      </w:pPr>
                      <w:r w:rsidRPr="003C2B6F">
                        <w:rPr>
                          <w:rFonts w:ascii="Courier New" w:hAnsi="Courier New" w:cs="Courier New"/>
                          <w:sz w:val="16"/>
                        </w:rPr>
                        <w:t>Override RequestType Delete</w:t>
                      </w:r>
                    </w:p>
                  </w:txbxContent>
                </v:textbox>
              </v:shape>
            </w:pict>
          </mc:Fallback>
        </mc:AlternateContent>
      </w:r>
    </w:p>
    <w:p w:rsidR="003C2B6F" w:rsidRDefault="003C2B6F" w:rsidP="00644C83">
      <w:pPr>
        <w:spacing w:after="0"/>
      </w:pPr>
    </w:p>
    <w:p w:rsidR="003C2B6F" w:rsidRDefault="003C2B6F" w:rsidP="00644C83">
      <w:pPr>
        <w:spacing w:after="0"/>
      </w:pPr>
    </w:p>
    <w:p w:rsidR="003C2B6F" w:rsidRDefault="003C2B6F" w:rsidP="00644C83">
      <w:pPr>
        <w:spacing w:after="0"/>
      </w:pPr>
    </w:p>
    <w:p w:rsidR="003C2B6F" w:rsidRDefault="003C2B6F" w:rsidP="00644C83">
      <w:pPr>
        <w:spacing w:after="0"/>
      </w:pPr>
    </w:p>
    <w:p w:rsidR="003C2B6F" w:rsidRDefault="002F6A27" w:rsidP="00644C83">
      <w:pPr>
        <w:spacing w:after="0"/>
      </w:pPr>
      <w:r>
        <w:rPr>
          <w:noProof/>
          <w:lang w:eastAsia="en-GB"/>
        </w:rPr>
        <mc:AlternateContent>
          <mc:Choice Requires="wps">
            <w:drawing>
              <wp:anchor distT="0" distB="0" distL="114300" distR="114300" simplePos="0" relativeHeight="251663360" behindDoc="0" locked="0" layoutInCell="1" allowOverlap="1" wp14:anchorId="0C7085E0" wp14:editId="53CCA3F0">
                <wp:simplePos x="0" y="0"/>
                <wp:positionH relativeFrom="column">
                  <wp:posOffset>1530350</wp:posOffset>
                </wp:positionH>
                <wp:positionV relativeFrom="paragraph">
                  <wp:posOffset>43180</wp:posOffset>
                </wp:positionV>
                <wp:extent cx="1996440" cy="441960"/>
                <wp:effectExtent l="11430" t="9525" r="11430" b="5715"/>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441960"/>
                        </a:xfrm>
                        <a:prstGeom prst="rect">
                          <a:avLst/>
                        </a:prstGeom>
                        <a:solidFill>
                          <a:srgbClr val="FFFFFF"/>
                        </a:solidFill>
                        <a:ln w="9525">
                          <a:solidFill>
                            <a:srgbClr val="000000"/>
                          </a:solidFill>
                          <a:miter lim="800000"/>
                          <a:headEnd/>
                          <a:tailEnd/>
                        </a:ln>
                      </wps:spPr>
                      <wps:txbx>
                        <w:txbxContent>
                          <w:p w:rsidR="006A1D00" w:rsidRPr="003C2B6F" w:rsidRDefault="006A1D00" w:rsidP="003C2B6F">
                            <w:pPr>
                              <w:rPr>
                                <w:rFonts w:ascii="Courier New" w:hAnsi="Courier New" w:cs="Courier New"/>
                                <w:sz w:val="16"/>
                              </w:rPr>
                            </w:pPr>
                            <w:r w:rsidRPr="003C2B6F">
                              <w:rPr>
                                <w:rFonts w:ascii="Courier New" w:hAnsi="Courier New" w:cs="Courier New"/>
                                <w:sz w:val="16"/>
                              </w:rPr>
                              <w:t>RepostJobRequest</w:t>
                            </w:r>
                          </w:p>
                          <w:p w:rsidR="006A1D00" w:rsidRPr="003C2B6F" w:rsidRDefault="006A1D00" w:rsidP="003C2B6F">
                            <w:pPr>
                              <w:rPr>
                                <w:rFonts w:ascii="Courier New" w:hAnsi="Courier New" w:cs="Courier New"/>
                                <w:sz w:val="16"/>
                              </w:rPr>
                            </w:pPr>
                            <w:r w:rsidRPr="003C2B6F">
                              <w:rPr>
                                <w:rFonts w:ascii="Courier New" w:hAnsi="Courier New" w:cs="Courier New"/>
                                <w:sz w:val="16"/>
                              </w:rPr>
                              <w:t>Override RequestType Repost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085E0" id="Text Box 11" o:spid="_x0000_s1031" type="#_x0000_t202" style="position:absolute;margin-left:120.5pt;margin-top:3.4pt;width:157.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">
                <v:textbox>
                  <w:txbxContent>
                    <w:p w:rsidR="006A1D00" w:rsidRPr="003C2B6F" w:rsidRDefault="006A1D00" w:rsidP="003C2B6F">
                      <w:pPr>
                        <w:rPr>
                          <w:rFonts w:ascii="Courier New" w:hAnsi="Courier New" w:cs="Courier New"/>
                          <w:sz w:val="16"/>
                        </w:rPr>
                      </w:pPr>
                      <w:r w:rsidRPr="003C2B6F">
                        <w:rPr>
                          <w:rFonts w:ascii="Courier New" w:hAnsi="Courier New" w:cs="Courier New"/>
                          <w:sz w:val="16"/>
                        </w:rPr>
                        <w:t>RepostJobRequest</w:t>
                      </w:r>
                    </w:p>
                    <w:p w:rsidR="006A1D00" w:rsidRPr="003C2B6F" w:rsidRDefault="006A1D00" w:rsidP="003C2B6F">
                      <w:pPr>
                        <w:rPr>
                          <w:rFonts w:ascii="Courier New" w:hAnsi="Courier New" w:cs="Courier New"/>
                          <w:sz w:val="16"/>
                        </w:rPr>
                      </w:pPr>
                      <w:r w:rsidRPr="003C2B6F">
                        <w:rPr>
                          <w:rFonts w:ascii="Courier New" w:hAnsi="Courier New" w:cs="Courier New"/>
                          <w:sz w:val="16"/>
                        </w:rPr>
                        <w:t>Override RequestType Repost</w:t>
                      </w:r>
                    </w:p>
                  </w:txbxContent>
                </v:textbox>
              </v:shape>
            </w:pict>
          </mc:Fallback>
        </mc:AlternateContent>
      </w:r>
    </w:p>
    <w:p w:rsidR="003C2B6F" w:rsidRDefault="003C2B6F" w:rsidP="00644C83">
      <w:pPr>
        <w:spacing w:after="0"/>
      </w:pPr>
    </w:p>
    <w:p w:rsidR="003C2B6F" w:rsidRDefault="003C2B6F" w:rsidP="00644C83">
      <w:pPr>
        <w:spacing w:after="0"/>
      </w:pPr>
    </w:p>
    <w:p w:rsidR="003C2B6F" w:rsidRDefault="003C2B6F" w:rsidP="00644C83">
      <w:pPr>
        <w:spacing w:after="0"/>
      </w:pPr>
    </w:p>
    <w:p w:rsidR="003C2B6F" w:rsidRDefault="003C2B6F" w:rsidP="00644C83">
      <w:pPr>
        <w:spacing w:after="0"/>
      </w:pPr>
    </w:p>
    <w:p w:rsidR="00046831" w:rsidRDefault="00046831" w:rsidP="00644C83">
      <w:pPr>
        <w:spacing w:after="0"/>
      </w:pPr>
      <w:r>
        <w:t>To start off, we’d create a new sub-folder in the job feed folder so these classes are kept separate from the main code base.</w:t>
      </w:r>
    </w:p>
    <w:p w:rsidR="00046831" w:rsidRDefault="00046831" w:rsidP="00644C83">
      <w:pPr>
        <w:spacing w:after="0"/>
      </w:pPr>
    </w:p>
    <w:p w:rsidR="00046831" w:rsidRDefault="00046831" w:rsidP="00644C83">
      <w:pPr>
        <w:spacing w:after="0"/>
      </w:pPr>
      <w:r w:rsidRPr="00046831">
        <w:rPr>
          <w:noProof/>
          <w:lang w:eastAsia="en-GB"/>
        </w:rPr>
        <w:drawing>
          <wp:inline distT="0" distB="0" distL="0" distR="0" wp14:anchorId="6CBA058D" wp14:editId="3773EA7C">
            <wp:extent cx="292608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26080" cy="731520"/>
                    </a:xfrm>
                    <a:prstGeom prst="rect">
                      <a:avLst/>
                    </a:prstGeom>
                    <a:noFill/>
                    <a:ln>
                      <a:noFill/>
                    </a:ln>
                  </pic:spPr>
                </pic:pic>
              </a:graphicData>
            </a:graphic>
          </wp:inline>
        </w:drawing>
      </w:r>
    </w:p>
    <w:p w:rsidR="00046831" w:rsidRDefault="00046831" w:rsidP="00046831">
      <w:pPr>
        <w:pStyle w:val="Heading2"/>
      </w:pPr>
      <w:bookmarkStart w:id="70" w:name="_Toc460316683"/>
      <w:r>
        <w:t>Request Types</w:t>
      </w:r>
      <w:bookmarkEnd w:id="70"/>
    </w:p>
    <w:p w:rsidR="00046831" w:rsidRDefault="00046831" w:rsidP="00046831">
      <w:r>
        <w:t>Now we will create an enumeration to represent the different types of requests there are:</w:t>
      </w:r>
    </w:p>
    <w:p w:rsidR="00046831" w:rsidRDefault="00046831" w:rsidP="00046831"/>
    <w:p w:rsidR="00046831" w:rsidRPr="00046831" w:rsidRDefault="00046831" w:rsidP="00046831">
      <w:pPr>
        <w:rPr>
          <w:u w:val="single"/>
        </w:rPr>
      </w:pPr>
      <w:r w:rsidRPr="00046831">
        <w:rPr>
          <w:u w:val="single"/>
        </w:rPr>
        <w:t>RequestType.cs</w:t>
      </w:r>
    </w:p>
    <w:p w:rsidR="00046831" w:rsidRDefault="00046831" w:rsidP="00046831"/>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FF"/>
          <w:szCs w:val="15"/>
          <w:highlight w:val="white"/>
          <w:lang w:eastAsia="en-GB"/>
        </w:rPr>
        <w:t>namespace</w:t>
      </w:r>
      <w:r w:rsidRPr="00046831">
        <w:rPr>
          <w:rFonts w:ascii="Consolas" w:hAnsi="Consolas" w:cs="Consolas"/>
          <w:color w:val="000000"/>
          <w:szCs w:val="15"/>
          <w:highlight w:val="white"/>
          <w:lang w:eastAsia="en-GB"/>
        </w:rPr>
        <w:t xml:space="preserve"> Kaonix.PE.</w:t>
      </w:r>
      <w:r w:rsidR="00592EF9">
        <w:rPr>
          <w:rFonts w:ascii="Consolas" w:hAnsi="Consolas" w:cs="Consolas"/>
          <w:color w:val="000000"/>
          <w:szCs w:val="15"/>
          <w:highlight w:val="white"/>
          <w:lang w:eastAsia="en-GB"/>
        </w:rPr>
        <w:t>Channels.Jobserve.RequestBuild</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r w:rsidRPr="00046831">
        <w:rPr>
          <w:rFonts w:ascii="Consolas" w:hAnsi="Consolas" w:cs="Consolas"/>
          <w:color w:val="0000FF"/>
          <w:szCs w:val="15"/>
          <w:highlight w:val="white"/>
          <w:lang w:eastAsia="en-GB"/>
        </w:rPr>
        <w:t>public</w:t>
      </w:r>
      <w:r w:rsidRPr="00046831">
        <w:rPr>
          <w:rFonts w:ascii="Consolas" w:hAnsi="Consolas" w:cs="Consolas"/>
          <w:color w:val="000000"/>
          <w:szCs w:val="15"/>
          <w:highlight w:val="white"/>
          <w:lang w:eastAsia="en-GB"/>
        </w:rPr>
        <w:t xml:space="preserve"> </w:t>
      </w:r>
      <w:r w:rsidRPr="00046831">
        <w:rPr>
          <w:rFonts w:ascii="Consolas" w:hAnsi="Consolas" w:cs="Consolas"/>
          <w:color w:val="0000FF"/>
          <w:szCs w:val="15"/>
          <w:highlight w:val="white"/>
          <w:lang w:eastAsia="en-GB"/>
        </w:rPr>
        <w:t>enum</w:t>
      </w:r>
      <w:r w:rsidRPr="00046831">
        <w:rPr>
          <w:rFonts w:ascii="Consolas" w:hAnsi="Consolas" w:cs="Consolas"/>
          <w:color w:val="000000"/>
          <w:szCs w:val="15"/>
          <w:highlight w:val="white"/>
          <w:lang w:eastAsia="en-GB"/>
        </w:rPr>
        <w:t xml:space="preserve"> </w:t>
      </w:r>
      <w:r w:rsidRPr="00046831">
        <w:rPr>
          <w:rFonts w:ascii="Consolas" w:hAnsi="Consolas" w:cs="Consolas"/>
          <w:color w:val="2B91AF"/>
          <w:szCs w:val="15"/>
          <w:highlight w:val="white"/>
          <w:lang w:eastAsia="en-GB"/>
        </w:rPr>
        <w:t>RequestType</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bookmarkStart w:id="71" w:name="OLE_LINK4"/>
      <w:bookmarkStart w:id="72" w:name="OLE_LINK5"/>
      <w:r w:rsidRPr="00046831">
        <w:rPr>
          <w:rFonts w:ascii="Consolas" w:hAnsi="Consolas" w:cs="Consolas"/>
          <w:color w:val="000000"/>
          <w:szCs w:val="15"/>
          <w:highlight w:val="white"/>
          <w:lang w:eastAsia="en-GB"/>
        </w:rPr>
        <w:t>PostAdvert,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lastRenderedPageBreak/>
        <w:t xml:space="preserve">        ReAdvertise,</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AmendAdvert,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DeleteAdvert,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VerifyAccount</w:t>
      </w:r>
    </w:p>
    <w:bookmarkEnd w:id="71"/>
    <w:bookmarkEnd w:id="72"/>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w:t>
      </w:r>
    </w:p>
    <w:p w:rsidR="00046831" w:rsidRDefault="00046831" w:rsidP="00046831"/>
    <w:p w:rsidR="00A16221" w:rsidRDefault="0024063E" w:rsidP="00A16221">
      <w:pPr>
        <w:pStyle w:val="Heading2"/>
      </w:pPr>
      <w:bookmarkStart w:id="73" w:name="_Toc460316684"/>
      <w:r>
        <w:t>Base Class</w:t>
      </w:r>
      <w:bookmarkEnd w:id="73"/>
    </w:p>
    <w:p w:rsidR="0024063E" w:rsidRDefault="0024063E" w:rsidP="0024063E">
      <w:pPr>
        <w:pStyle w:val="Heading3"/>
      </w:pPr>
      <w:bookmarkStart w:id="74" w:name="_Toc460316685"/>
      <w:r>
        <w:t>RequestBase</w:t>
      </w:r>
      <w:bookmarkEnd w:id="74"/>
    </w:p>
    <w:p w:rsidR="00F00A9F" w:rsidRDefault="0024063E" w:rsidP="0024063E">
      <w:r>
        <w:t xml:space="preserve">Most of the properties of the job feed will be here. The class is abstract because we don’t want to create an instance of this, and there is a RequestType property </w:t>
      </w:r>
      <w:r w:rsidR="007422B8">
        <w:t xml:space="preserve">which will both be overridden in subclasses, and </w:t>
      </w:r>
      <w:r>
        <w:t xml:space="preserve">a GenerateRequest() </w:t>
      </w:r>
      <w:r w:rsidR="007422B8">
        <w:t>which we will implement later.</w:t>
      </w:r>
      <w:r w:rsidR="00F00A9F">
        <w:t xml:space="preserve"> We have a couple of constructors which be used in base classes.</w:t>
      </w:r>
    </w:p>
    <w:p w:rsidR="0024063E" w:rsidRPr="0024063E" w:rsidRDefault="0024063E" w:rsidP="0024063E">
      <w: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FF"/>
          <w:szCs w:val="15"/>
          <w:highlight w:val="white"/>
          <w:lang w:eastAsia="en-GB"/>
        </w:rPr>
        <w:t>namespace</w:t>
      </w:r>
      <w:r w:rsidRPr="00F00A9F">
        <w:rPr>
          <w:rFonts w:ascii="Consolas" w:hAnsi="Consolas" w:cs="Consolas"/>
          <w:color w:val="000000"/>
          <w:szCs w:val="15"/>
          <w:highlight w:val="white"/>
          <w:lang w:eastAsia="en-GB"/>
        </w:rPr>
        <w:t xml:space="preserve"> Kaonix.PE.Channels.Jobserve.RequestBuild</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using</w:t>
      </w:r>
      <w:r w:rsidRPr="00F00A9F">
        <w:rPr>
          <w:rFonts w:ascii="Consolas" w:hAnsi="Consolas" w:cs="Consolas"/>
          <w:color w:val="000000"/>
          <w:szCs w:val="15"/>
          <w:highlight w:val="white"/>
          <w:lang w:eastAsia="en-GB"/>
        </w:rPr>
        <w:t xml:space="preserve"> System;</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abstract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class</w:t>
      </w:r>
      <w:r w:rsidRPr="00F00A9F">
        <w:rPr>
          <w:rFonts w:ascii="Consolas" w:hAnsi="Consolas" w:cs="Consolas"/>
          <w:color w:val="000000"/>
          <w:szCs w:val="15"/>
          <w:highlight w:val="white"/>
          <w:lang w:eastAsia="en-GB"/>
        </w:rPr>
        <w:t xml:space="preserve"> </w:t>
      </w:r>
      <w:r w:rsidRPr="00F00A9F">
        <w:rPr>
          <w:rFonts w:ascii="Consolas" w:hAnsi="Consolas" w:cs="Consolas"/>
          <w:color w:val="2B91AF"/>
          <w:szCs w:val="15"/>
          <w:highlight w:val="white"/>
          <w:lang w:eastAsia="en-GB"/>
        </w:rPr>
        <w:t>RequestBase</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Username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Password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JobTitle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VacancyRef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Description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ApplyUrl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JobId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GenerateRequest()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throw</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new</w:t>
      </w:r>
      <w:r w:rsidRPr="00F00A9F">
        <w:rPr>
          <w:rFonts w:ascii="Consolas" w:hAnsi="Consolas" w:cs="Consolas"/>
          <w:color w:val="000000"/>
          <w:szCs w:val="15"/>
          <w:highlight w:val="white"/>
          <w:lang w:eastAsia="en-GB"/>
        </w:rPr>
        <w:t xml:space="preserve"> </w:t>
      </w:r>
      <w:r w:rsidRPr="00F00A9F">
        <w:rPr>
          <w:rFonts w:ascii="Consolas" w:hAnsi="Consolas" w:cs="Consolas"/>
          <w:b/>
          <w:bCs/>
          <w:color w:val="00008B"/>
          <w:szCs w:val="15"/>
          <w:highlight w:val="white"/>
          <w:lang w:eastAsia="en-GB"/>
        </w:rPr>
        <w:t>NotImplementedException</w:t>
      </w: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abstract</w:t>
      </w:r>
      <w:r w:rsidRPr="00F00A9F">
        <w:rPr>
          <w:rFonts w:ascii="Consolas" w:hAnsi="Consolas" w:cs="Consolas"/>
          <w:color w:val="000000"/>
          <w:szCs w:val="15"/>
          <w:highlight w:val="white"/>
          <w:lang w:eastAsia="en-GB"/>
        </w:rPr>
        <w:t xml:space="preserve"> </w:t>
      </w:r>
      <w:r w:rsidRPr="00F00A9F">
        <w:rPr>
          <w:rFonts w:ascii="Consolas" w:hAnsi="Consolas" w:cs="Consolas"/>
          <w:color w:val="2B91AF"/>
          <w:szCs w:val="15"/>
          <w:highlight w:val="white"/>
          <w:lang w:eastAsia="en-GB"/>
        </w:rPr>
        <w:t>RequestType</w:t>
      </w:r>
      <w:r w:rsidRPr="00F00A9F">
        <w:rPr>
          <w:rFonts w:ascii="Consolas" w:hAnsi="Consolas" w:cs="Consolas"/>
          <w:color w:val="000000"/>
          <w:szCs w:val="15"/>
          <w:highlight w:val="white"/>
          <w:lang w:eastAsia="en-GB"/>
        </w:rPr>
        <w:t xml:space="preserve"> RequestType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Constructor for Posting a new vacancy</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protected</w:t>
      </w:r>
      <w:r w:rsidRPr="00F00A9F">
        <w:rPr>
          <w:rFonts w:ascii="Consolas" w:hAnsi="Consolas" w:cs="Consolas"/>
          <w:color w:val="000000"/>
          <w:szCs w:val="15"/>
          <w:highlight w:val="white"/>
          <w:lang w:eastAsia="en-GB"/>
        </w:rPr>
        <w:t xml:space="preserve"> RequestBase(</w:t>
      </w:r>
      <w:r w:rsidR="00EF3C8F">
        <w:rPr>
          <w:rFonts w:ascii="Consolas" w:hAnsi="Consolas" w:cs="Consolas"/>
          <w:color w:val="0000FF"/>
          <w:szCs w:val="15"/>
          <w:highlight w:val="white"/>
          <w:lang w:eastAsia="en-GB"/>
        </w:rPr>
        <w:t xml:space="preserve">JobserveVacancy </w:t>
      </w:r>
      <w:r w:rsidR="00EF3C8F" w:rsidRPr="00EF3C8F">
        <w:rPr>
          <w:rFonts w:ascii="Consolas" w:hAnsi="Consolas" w:cs="Consolas"/>
          <w:szCs w:val="15"/>
          <w:highlight w:val="white"/>
          <w:lang w:eastAsia="en-GB"/>
        </w:rPr>
        <w:t>vacancyData</w:t>
      </w:r>
      <w:r w:rsidR="00EF3C8F">
        <w:rPr>
          <w:rFonts w:ascii="Consolas" w:hAnsi="Consolas" w:cs="Consolas"/>
          <w:color w:val="0000FF"/>
          <w:szCs w:val="15"/>
          <w:highlight w:val="white"/>
          <w:lang w:eastAsia="en-GB"/>
        </w:rPr>
        <w:t xml:space="preserve">, AccountData </w:t>
      </w:r>
      <w:r w:rsidR="00EF3C8F" w:rsidRPr="00EF3C8F">
        <w:rPr>
          <w:rFonts w:ascii="Consolas" w:hAnsi="Consolas" w:cs="Consolas"/>
          <w:szCs w:val="15"/>
          <w:highlight w:val="white"/>
          <w:lang w:eastAsia="en-GB"/>
        </w:rPr>
        <w:t>accountData</w:t>
      </w:r>
      <w:r w:rsidR="006A56C4">
        <w:rPr>
          <w:rFonts w:ascii="Consolas" w:hAnsi="Consolas" w:cs="Consolas"/>
          <w:szCs w:val="15"/>
          <w:highlight w:val="white"/>
          <w:lang w:eastAsia="en-GB"/>
        </w:rPr>
        <w:t xml:space="preserve">, </w:t>
      </w:r>
      <w:r w:rsidR="006A56C4">
        <w:rPr>
          <w:rFonts w:ascii="Consolas" w:hAnsi="Consolas" w:cs="Consolas"/>
          <w:color w:val="0000FF"/>
          <w:szCs w:val="15"/>
          <w:highlight w:val="white"/>
          <w:lang w:eastAsia="en-GB"/>
        </w:rPr>
        <w:t xml:space="preserve">JobserveCustomData </w:t>
      </w:r>
      <w:r w:rsidR="006A56C4">
        <w:rPr>
          <w:rFonts w:ascii="Consolas" w:hAnsi="Consolas" w:cs="Consolas"/>
          <w:szCs w:val="15"/>
          <w:highlight w:val="white"/>
          <w:lang w:eastAsia="en-GB"/>
        </w:rPr>
        <w:t>customData</w:t>
      </w:r>
      <w:r w:rsidRPr="00F00A9F">
        <w:rPr>
          <w:rFonts w:ascii="Consolas" w:hAnsi="Consolas" w:cs="Consolas"/>
          <w:color w:val="000000"/>
          <w:szCs w:val="15"/>
          <w:highlight w:val="white"/>
          <w:lang w:eastAsia="en-GB"/>
        </w:rPr>
        <w:t>)</w:t>
      </w:r>
    </w:p>
    <w:p w:rsidR="00F00A9F" w:rsidRPr="00F00A9F" w:rsidRDefault="00F00A9F" w:rsidP="00EF3C8F">
      <w:pPr>
        <w:tabs>
          <w:tab w:val="left" w:pos="3444"/>
        </w:tabs>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00EF3C8F">
        <w:rPr>
          <w:rFonts w:ascii="Consolas" w:hAnsi="Consolas" w:cs="Consolas"/>
          <w:color w:val="000000"/>
          <w:szCs w:val="15"/>
          <w:highlight w:val="white"/>
          <w:lang w:eastAsia="en-GB"/>
        </w:rPr>
        <w:tab/>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.Username = </w:t>
      </w:r>
      <w:r w:rsidR="004F7F47">
        <w:rPr>
          <w:rFonts w:ascii="Consolas" w:hAnsi="Consolas" w:cs="Consolas"/>
          <w:color w:val="000000"/>
          <w:szCs w:val="15"/>
          <w:highlight w:val="white"/>
          <w:lang w:eastAsia="en-GB"/>
        </w:rPr>
        <w:t>accountData.U</w:t>
      </w:r>
      <w:r w:rsidRPr="00F00A9F">
        <w:rPr>
          <w:rFonts w:ascii="Consolas" w:hAnsi="Consolas" w:cs="Consolas"/>
          <w:color w:val="000000"/>
          <w:szCs w:val="15"/>
          <w:highlight w:val="white"/>
          <w:lang w:eastAsia="en-GB"/>
        </w:rPr>
        <w:t>sername;</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.Password = </w:t>
      </w:r>
      <w:r w:rsidR="004F7F47">
        <w:rPr>
          <w:rFonts w:ascii="Consolas" w:hAnsi="Consolas" w:cs="Consolas"/>
          <w:color w:val="000000"/>
          <w:szCs w:val="15"/>
          <w:highlight w:val="white"/>
          <w:lang w:eastAsia="en-GB"/>
        </w:rPr>
        <w:t>accountData.Password</w:t>
      </w: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.JobTitle = </w:t>
      </w:r>
      <w:r w:rsidR="004F7F47">
        <w:rPr>
          <w:rFonts w:ascii="Consolas" w:hAnsi="Consolas" w:cs="Consolas"/>
          <w:color w:val="000000"/>
          <w:szCs w:val="15"/>
          <w:highlight w:val="white"/>
          <w:lang w:eastAsia="en-GB"/>
        </w:rPr>
        <w:t>vacancyData.Title</w:t>
      </w: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.VacancyRef = </w:t>
      </w:r>
      <w:r w:rsidR="004F7F47">
        <w:rPr>
          <w:rFonts w:ascii="Consolas" w:hAnsi="Consolas" w:cs="Consolas"/>
          <w:color w:val="000000"/>
          <w:szCs w:val="15"/>
          <w:highlight w:val="white"/>
          <w:lang w:eastAsia="en-GB"/>
        </w:rPr>
        <w:t>vacancyData.Reference</w:t>
      </w:r>
      <w:r w:rsidRPr="00F00A9F">
        <w:rPr>
          <w:rFonts w:ascii="Consolas" w:hAnsi="Consolas" w:cs="Consolas"/>
          <w:color w:val="000000"/>
          <w:szCs w:val="15"/>
          <w:highlight w:val="white"/>
          <w:lang w:eastAsia="en-GB"/>
        </w:rPr>
        <w:t>;</w:t>
      </w:r>
    </w:p>
    <w:p w:rsid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.Description = </w:t>
      </w:r>
      <w:r w:rsidR="004F7F47">
        <w:rPr>
          <w:rFonts w:ascii="Consolas" w:hAnsi="Consolas" w:cs="Consolas"/>
          <w:color w:val="000000"/>
          <w:szCs w:val="15"/>
          <w:highlight w:val="white"/>
          <w:lang w:eastAsia="en-GB"/>
        </w:rPr>
        <w:t>vacancyData.Description</w:t>
      </w:r>
      <w:r w:rsidRPr="00F00A9F">
        <w:rPr>
          <w:rFonts w:ascii="Consolas" w:hAnsi="Consolas" w:cs="Consolas"/>
          <w:color w:val="000000"/>
          <w:szCs w:val="15"/>
          <w:highlight w:val="white"/>
          <w:lang w:eastAsia="en-GB"/>
        </w:rPr>
        <w:t>;</w:t>
      </w:r>
    </w:p>
    <w:p w:rsidR="009A250A" w:rsidRPr="009A250A" w:rsidRDefault="009A250A" w:rsidP="009A250A">
      <w:pPr>
        <w:autoSpaceDE w:val="0"/>
        <w:autoSpaceDN w:val="0"/>
        <w:adjustRightInd w:val="0"/>
        <w:spacing w:after="0"/>
        <w:rPr>
          <w:rFonts w:ascii="Consolas" w:hAnsi="Consolas" w:cs="Consolas"/>
          <w:color w:val="000000"/>
          <w:sz w:val="22"/>
          <w:szCs w:val="15"/>
          <w:highlight w:val="white"/>
          <w:lang w:eastAsia="en-GB"/>
        </w:rPr>
      </w:pPr>
      <w:r>
        <w:rPr>
          <w:rFonts w:ascii="Consolas" w:hAnsi="Consolas" w:cs="Consolas"/>
          <w:color w:val="0000FF"/>
          <w:szCs w:val="15"/>
          <w:highlight w:val="white"/>
          <w:lang w:eastAsia="en-GB"/>
        </w:rPr>
        <w:t xml:space="preserve">            </w:t>
      </w:r>
      <w:r w:rsidRPr="009A250A">
        <w:rPr>
          <w:rFonts w:ascii="Consolas" w:hAnsi="Consolas" w:cs="Consolas"/>
          <w:color w:val="0000FF"/>
          <w:szCs w:val="15"/>
          <w:highlight w:val="white"/>
          <w:lang w:eastAsia="en-GB"/>
        </w:rPr>
        <w:t>this</w:t>
      </w:r>
      <w:r w:rsidRPr="009A250A">
        <w:rPr>
          <w:rFonts w:ascii="Consolas" w:hAnsi="Consolas" w:cs="Consolas"/>
          <w:color w:val="000000"/>
          <w:szCs w:val="15"/>
          <w:highlight w:val="white"/>
          <w:lang w:eastAsia="en-GB"/>
        </w:rPr>
        <w:t xml:space="preserve">.ApplyUrl = </w:t>
      </w:r>
      <w:r w:rsidR="004F7F47">
        <w:rPr>
          <w:rFonts w:ascii="Consolas" w:hAnsi="Consolas" w:cs="Consolas"/>
          <w:color w:val="000000"/>
          <w:szCs w:val="15"/>
          <w:highlight w:val="white"/>
          <w:lang w:eastAsia="en-GB"/>
        </w:rPr>
        <w:t>vacancyData.ResponseUrl</w:t>
      </w:r>
      <w:r w:rsidRPr="009A250A">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Constructor for Updating an existing vacancy</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&lt;param name="jobId"&gt;&lt;/param&gt;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lastRenderedPageBreak/>
        <w:t xml:space="preserve">        </w:t>
      </w:r>
      <w:r w:rsidRPr="00F00A9F">
        <w:rPr>
          <w:rFonts w:ascii="Consolas" w:hAnsi="Consolas" w:cs="Consolas"/>
          <w:color w:val="0000FF"/>
          <w:szCs w:val="15"/>
          <w:highlight w:val="white"/>
          <w:lang w:eastAsia="en-GB"/>
        </w:rPr>
        <w:t>protected</w:t>
      </w:r>
      <w:r w:rsidRPr="00F00A9F">
        <w:rPr>
          <w:rFonts w:ascii="Consolas" w:hAnsi="Consolas" w:cs="Consolas"/>
          <w:color w:val="000000"/>
          <w:szCs w:val="15"/>
          <w:highlight w:val="white"/>
          <w:lang w:eastAsia="en-GB"/>
        </w:rPr>
        <w:t xml:space="preserve"> RequestBase(</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jobId)</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.JobId = jobId;</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DA603F" w:rsidRDefault="00DA603F" w:rsidP="00F00A9F">
      <w:pPr>
        <w:autoSpaceDE w:val="0"/>
        <w:autoSpaceDN w:val="0"/>
        <w:adjustRightInd w:val="0"/>
        <w:spacing w:after="0"/>
        <w:rPr>
          <w:rFonts w:ascii="Consolas" w:hAnsi="Consolas" w:cs="Consolas"/>
          <w:color w:val="000000"/>
          <w:szCs w:val="15"/>
          <w:highlight w:val="white"/>
          <w:lang w:eastAsia="en-GB"/>
        </w:rPr>
      </w:pPr>
    </w:p>
    <w:p w:rsidR="00165E6A" w:rsidRDefault="00165E6A" w:rsidP="00165E6A">
      <w:pPr>
        <w:pStyle w:val="Heading3"/>
        <w:rPr>
          <w:highlight w:val="white"/>
          <w:lang w:eastAsia="en-GB"/>
        </w:rPr>
      </w:pPr>
      <w:bookmarkStart w:id="75" w:name="_Toc460316686"/>
      <w:r>
        <w:rPr>
          <w:highlight w:val="white"/>
          <w:lang w:eastAsia="en-GB"/>
        </w:rPr>
        <w:t>UpdatableRequest</w:t>
      </w:r>
      <w:bookmarkEnd w:id="75"/>
    </w:p>
    <w:p w:rsidR="00165E6A" w:rsidRDefault="00165E6A" w:rsidP="00165E6A">
      <w:pPr>
        <w:rPr>
          <w:highlight w:val="white"/>
          <w:lang w:eastAsia="en-GB"/>
        </w:rPr>
      </w:pPr>
      <w:r>
        <w:rPr>
          <w:highlight w:val="white"/>
          <w:lang w:eastAsia="en-GB"/>
        </w:rPr>
        <w:t>The updatable</w:t>
      </w:r>
      <w:r w:rsidR="004C3BA2">
        <w:rPr>
          <w:highlight w:val="white"/>
          <w:lang w:eastAsia="en-GB"/>
        </w:rPr>
        <w:t xml:space="preserve"> request</w:t>
      </w:r>
      <w:r>
        <w:rPr>
          <w:highlight w:val="white"/>
          <w:lang w:eastAsia="en-GB"/>
        </w:rPr>
        <w:t xml:space="preserve"> is for updating or reposting a vacancy where we need to resend all of the vacancy details. This request class will allow us to replicate the base constructor with the addition of a </w:t>
      </w:r>
      <w:r w:rsidR="005B5ED6">
        <w:rPr>
          <w:highlight w:val="white"/>
          <w:lang w:eastAsia="en-GB"/>
        </w:rPr>
        <w:t>job Id.</w:t>
      </w:r>
    </w:p>
    <w:p w:rsidR="00165E6A" w:rsidRPr="005B5ED6" w:rsidRDefault="00165E6A" w:rsidP="00165E6A">
      <w:pPr>
        <w:rPr>
          <w:sz w:val="22"/>
          <w:highlight w:val="white"/>
          <w:lang w:eastAsia="en-GB"/>
        </w:rPr>
      </w:pP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abstract</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UpdatableRequest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RequestBase</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808080"/>
          <w:szCs w:val="15"/>
          <w:highlight w:val="white"/>
          <w:lang w:eastAsia="en-GB"/>
        </w:rPr>
        <w:t>///</w:t>
      </w:r>
      <w:r w:rsidRPr="005B5ED6">
        <w:rPr>
          <w:rFonts w:ascii="Consolas" w:hAnsi="Consolas" w:cs="Consolas"/>
          <w:color w:val="008000"/>
          <w:szCs w:val="15"/>
          <w:highlight w:val="white"/>
          <w:lang w:eastAsia="en-GB"/>
        </w:rPr>
        <w:t xml:space="preserve"> </w:t>
      </w:r>
      <w:r w:rsidRPr="005B5ED6">
        <w:rPr>
          <w:rFonts w:ascii="Consolas" w:hAnsi="Consolas" w:cs="Consolas"/>
          <w:color w:val="808080"/>
          <w:szCs w:val="15"/>
          <w:highlight w:val="white"/>
          <w:lang w:eastAsia="en-GB"/>
        </w:rPr>
        <w:t>&lt;summary&gt;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808080"/>
          <w:szCs w:val="15"/>
          <w:highlight w:val="white"/>
          <w:lang w:eastAsia="en-GB"/>
        </w:rPr>
        <w:t>///</w:t>
      </w:r>
      <w:r w:rsidRPr="005B5ED6">
        <w:rPr>
          <w:rFonts w:ascii="Consolas" w:hAnsi="Consolas" w:cs="Consolas"/>
          <w:color w:val="008000"/>
          <w:szCs w:val="15"/>
          <w:highlight w:val="white"/>
          <w:lang w:eastAsia="en-GB"/>
        </w:rPr>
        <w:t xml:space="preserve"> Constructor for updating or reposting</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808080"/>
          <w:szCs w:val="15"/>
          <w:highlight w:val="white"/>
          <w:lang w:eastAsia="en-GB"/>
        </w:rPr>
        <w:t>///</w:t>
      </w:r>
      <w:r w:rsidRPr="005B5ED6">
        <w:rPr>
          <w:rFonts w:ascii="Consolas" w:hAnsi="Consolas" w:cs="Consolas"/>
          <w:color w:val="008000"/>
          <w:szCs w:val="15"/>
          <w:highlight w:val="white"/>
          <w:lang w:eastAsia="en-GB"/>
        </w:rPr>
        <w:t xml:space="preserve"> </w:t>
      </w:r>
      <w:r w:rsidRPr="005B5ED6">
        <w:rPr>
          <w:rFonts w:ascii="Consolas" w:hAnsi="Consolas" w:cs="Consolas"/>
          <w:color w:val="808080"/>
          <w:szCs w:val="15"/>
          <w:highlight w:val="white"/>
          <w:lang w:eastAsia="en-GB"/>
        </w:rPr>
        <w:t>&lt;/summary&gt;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protected</w:t>
      </w:r>
      <w:r w:rsidRPr="005B5ED6">
        <w:rPr>
          <w:rFonts w:ascii="Consolas" w:hAnsi="Consolas" w:cs="Consolas"/>
          <w:color w:val="000000"/>
          <w:szCs w:val="15"/>
          <w:highlight w:val="white"/>
          <w:lang w:eastAsia="en-GB"/>
        </w:rPr>
        <w:t xml:space="preserve"> UpdatableRequest(</w:t>
      </w:r>
      <w:r w:rsidRPr="005B5ED6">
        <w:rPr>
          <w:rFonts w:ascii="Consolas" w:hAnsi="Consolas" w:cs="Consolas"/>
          <w:color w:val="0000FF"/>
          <w:szCs w:val="15"/>
          <w:highlight w:val="white"/>
          <w:lang w:eastAsia="en-GB"/>
        </w:rPr>
        <w:t>string</w:t>
      </w:r>
      <w:r w:rsidRPr="005B5ED6">
        <w:rPr>
          <w:rFonts w:ascii="Consolas" w:hAnsi="Consolas" w:cs="Consolas"/>
          <w:color w:val="000000"/>
          <w:szCs w:val="15"/>
          <w:highlight w:val="white"/>
          <w:lang w:eastAsia="en-GB"/>
        </w:rPr>
        <w:t xml:space="preserve"> jobId,</w:t>
      </w:r>
      <w:r w:rsidR="00EF3C8F">
        <w:rPr>
          <w:rFonts w:ascii="Consolas" w:hAnsi="Consolas" w:cs="Consolas"/>
          <w:color w:val="000000"/>
          <w:szCs w:val="15"/>
          <w:highlight w:val="white"/>
          <w:lang w:eastAsia="en-GB"/>
        </w:rPr>
        <w:t xml:space="preserve"> </w:t>
      </w:r>
      <w:r w:rsidR="00EF3C8F">
        <w:rPr>
          <w:rFonts w:ascii="Consolas" w:hAnsi="Consolas" w:cs="Consolas"/>
          <w:color w:val="0000FF"/>
          <w:szCs w:val="15"/>
          <w:highlight w:val="white"/>
          <w:lang w:eastAsia="en-GB"/>
        </w:rPr>
        <w:t>VacancyDat</w:t>
      </w:r>
      <w:r w:rsidR="00DE4601">
        <w:rPr>
          <w:rFonts w:ascii="Consolas" w:hAnsi="Consolas" w:cs="Consolas"/>
          <w:color w:val="0000FF"/>
          <w:szCs w:val="15"/>
          <w:highlight w:val="white"/>
          <w:lang w:eastAsia="en-GB"/>
        </w:rPr>
        <w:t xml:space="preserve">a </w:t>
      </w:r>
      <w:r w:rsidR="00EF3C8F">
        <w:rPr>
          <w:rFonts w:ascii="Consolas" w:hAnsi="Consolas" w:cs="Consolas"/>
          <w:color w:val="000000"/>
          <w:szCs w:val="15"/>
          <w:highlight w:val="white"/>
          <w:lang w:eastAsia="en-GB"/>
        </w:rPr>
        <w:t>vacancyData,</w:t>
      </w:r>
      <w:r w:rsidRPr="005B5ED6">
        <w:rPr>
          <w:rFonts w:ascii="Consolas" w:hAnsi="Consolas" w:cs="Consolas"/>
          <w:color w:val="000000"/>
          <w:szCs w:val="15"/>
          <w:highlight w:val="white"/>
          <w:lang w:eastAsia="en-GB"/>
        </w:rPr>
        <w:t xml:space="preserve"> </w:t>
      </w:r>
      <w:r w:rsidR="00EF3C8F">
        <w:rPr>
          <w:rFonts w:ascii="Consolas" w:hAnsi="Consolas" w:cs="Consolas"/>
          <w:color w:val="0000FF"/>
          <w:szCs w:val="15"/>
          <w:highlight w:val="white"/>
          <w:lang w:eastAsia="en-GB"/>
        </w:rPr>
        <w:t xml:space="preserve">AccountData </w:t>
      </w:r>
      <w:r w:rsidR="00EF3C8F" w:rsidRPr="00CC1BAF">
        <w:rPr>
          <w:rFonts w:ascii="Consolas" w:hAnsi="Consolas" w:cs="Consolas"/>
          <w:szCs w:val="15"/>
          <w:highlight w:val="white"/>
          <w:lang w:eastAsia="en-GB"/>
        </w:rPr>
        <w:t>accountData</w:t>
      </w:r>
      <w:r w:rsidR="00CC1BAF">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JobserveC</w:t>
      </w:r>
      <w:r w:rsidR="00CC1BAF">
        <w:rPr>
          <w:rFonts w:ascii="Consolas" w:hAnsi="Consolas" w:cs="Consolas"/>
          <w:color w:val="0000FF"/>
          <w:szCs w:val="15"/>
          <w:highlight w:val="white"/>
          <w:lang w:eastAsia="en-GB"/>
        </w:rPr>
        <w:t xml:space="preserve">ustomData </w:t>
      </w:r>
      <w:r w:rsidR="00CC1BAF" w:rsidRPr="00CC1BAF">
        <w:rPr>
          <w:rFonts w:ascii="Consolas" w:hAnsi="Consolas" w:cs="Consolas"/>
          <w:szCs w:val="15"/>
          <w:highlight w:val="white"/>
          <w:lang w:eastAsia="en-GB"/>
        </w:rPr>
        <w:t>customData</w:t>
      </w:r>
      <w:r w:rsidRPr="005B5ED6">
        <w:rPr>
          <w:rFonts w:ascii="Consolas" w:hAnsi="Consolas" w:cs="Consolas"/>
          <w:color w:val="000000"/>
          <w:szCs w:val="15"/>
          <w:highlight w:val="white"/>
          <w:lang w:eastAsia="en-GB"/>
        </w:rPr>
        <w: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sidR="006A56C4">
        <w:rPr>
          <w:rFonts w:ascii="Consolas" w:hAnsi="Consolas" w:cs="Consolas"/>
          <w:color w:val="000000"/>
          <w:szCs w:val="15"/>
          <w:highlight w:val="white"/>
          <w:lang w:eastAsia="en-GB"/>
        </w:rPr>
        <w:t>vacancyData, accountData</w:t>
      </w:r>
      <w:r w:rsidR="004D5607">
        <w:rPr>
          <w:rFonts w:ascii="Consolas" w:hAnsi="Consolas" w:cs="Consolas"/>
          <w:color w:val="000000"/>
          <w:szCs w:val="15"/>
          <w:highlight w:val="white"/>
          <w:lang w:eastAsia="en-GB"/>
        </w:rPr>
        <w:t>, customData</w:t>
      </w:r>
      <w:r w:rsidRPr="005B5ED6">
        <w:rPr>
          <w:rFonts w:ascii="Consolas" w:hAnsi="Consolas" w:cs="Consolas"/>
          <w:color w:val="000000"/>
          <w:szCs w:val="15"/>
          <w:highlight w:val="white"/>
          <w:lang w:eastAsia="en-GB"/>
        </w:rPr>
        <w: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this</w:t>
      </w:r>
      <w:r w:rsidRPr="005B5ED6">
        <w:rPr>
          <w:rFonts w:ascii="Consolas" w:hAnsi="Consolas" w:cs="Consolas"/>
          <w:color w:val="000000"/>
          <w:szCs w:val="15"/>
          <w:highlight w:val="white"/>
          <w:lang w:eastAsia="en-GB"/>
        </w:rPr>
        <w:t>.JobId = jobId;</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DA603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24063E" w:rsidRDefault="0024063E" w:rsidP="00F00A9F">
      <w:pPr>
        <w:pStyle w:val="Heading2"/>
      </w:pPr>
      <w:bookmarkStart w:id="76" w:name="_Toc460316687"/>
      <w:r>
        <w:t>Concrete Classes</w:t>
      </w:r>
      <w:bookmarkEnd w:id="76"/>
    </w:p>
    <w:p w:rsidR="0024063E" w:rsidRDefault="0024063E" w:rsidP="0024063E">
      <w:r>
        <w:t>Now we need to create concrete c</w:t>
      </w:r>
      <w:r w:rsidR="00DC24A4">
        <w:t>lasses for each type of request.</w:t>
      </w:r>
      <w:r w:rsidR="005B5ED6">
        <w:t xml:space="preserve"> They will all consist of a constructor and an overridden RequestType property.</w:t>
      </w:r>
    </w:p>
    <w:p w:rsidR="00DC24A4" w:rsidRDefault="00DC24A4" w:rsidP="0024063E"/>
    <w:p w:rsidR="00DC24A4" w:rsidRDefault="00DC24A4" w:rsidP="00DC24A4">
      <w:pPr>
        <w:pStyle w:val="Heading3"/>
      </w:pPr>
      <w:bookmarkStart w:id="77" w:name="_Toc460316688"/>
      <w:r>
        <w:t>PostRequest</w:t>
      </w:r>
      <w:bookmarkEnd w:id="77"/>
    </w:p>
    <w:p w:rsidR="00DC24A4" w:rsidRDefault="005B5ED6" w:rsidP="00DC24A4">
      <w:r>
        <w:t>A post request will have a constructor and override the RequestType property.</w:t>
      </w:r>
    </w:p>
    <w:p w:rsidR="005B5ED6" w:rsidRDefault="005B5ED6" w:rsidP="00DC24A4"/>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PostRequest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RequestBase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override</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 xml:space="preserve"> RequestType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get</w:t>
      </w: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return</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.PostAdvert;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p>
    <w:p w:rsidR="004D5607"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PostRequest(</w:t>
      </w:r>
      <w:r w:rsidR="004D5607">
        <w:rPr>
          <w:rFonts w:ascii="Consolas" w:hAnsi="Consolas" w:cs="Consolas"/>
          <w:color w:val="0000FF"/>
          <w:szCs w:val="15"/>
          <w:highlight w:val="white"/>
          <w:lang w:eastAsia="en-GB"/>
        </w:rPr>
        <w:t xml:space="preserve">VacancyData </w:t>
      </w:r>
      <w:r w:rsidR="004D5607">
        <w:rPr>
          <w:rFonts w:ascii="Consolas" w:hAnsi="Consolas" w:cs="Consolas"/>
          <w:color w:val="000000"/>
          <w:szCs w:val="15"/>
          <w:highlight w:val="white"/>
          <w:lang w:eastAsia="en-GB"/>
        </w:rPr>
        <w:t>vacancyData,</w:t>
      </w:r>
      <w:r w:rsidR="004D5607" w:rsidRPr="005B5ED6">
        <w:rPr>
          <w:rFonts w:ascii="Consolas" w:hAnsi="Consolas" w:cs="Consolas"/>
          <w:color w:val="000000"/>
          <w:szCs w:val="15"/>
          <w:highlight w:val="white"/>
          <w:lang w:eastAsia="en-GB"/>
        </w:rPr>
        <w:t xml:space="preserve"> </w:t>
      </w:r>
      <w:r w:rsidR="004D5607">
        <w:rPr>
          <w:rFonts w:ascii="Consolas" w:hAnsi="Consolas" w:cs="Consolas"/>
          <w:color w:val="0000FF"/>
          <w:szCs w:val="15"/>
          <w:highlight w:val="white"/>
          <w:lang w:eastAsia="en-GB"/>
        </w:rPr>
        <w:t xml:space="preserve">AccountData </w:t>
      </w:r>
      <w:r w:rsidR="004D5607" w:rsidRPr="00CC1BAF">
        <w:rPr>
          <w:rFonts w:ascii="Consolas" w:hAnsi="Consolas" w:cs="Consolas"/>
          <w:szCs w:val="15"/>
          <w:highlight w:val="white"/>
          <w:lang w:eastAsia="en-GB"/>
        </w:rPr>
        <w:t>accountData</w:t>
      </w:r>
      <w:r w:rsidR="004D5607">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 xml:space="preserve">JobserveCustomData </w:t>
      </w:r>
      <w:r w:rsidR="004D5607" w:rsidRPr="00CC1BAF">
        <w:rPr>
          <w:rFonts w:ascii="Consolas" w:hAnsi="Consolas" w:cs="Consolas"/>
          <w:szCs w:val="15"/>
          <w:highlight w:val="white"/>
          <w:lang w:eastAsia="en-GB"/>
        </w:rPr>
        <w:t>customData</w:t>
      </w:r>
      <w:r w:rsidR="004D5607" w:rsidRPr="005B5ED6">
        <w:rPr>
          <w:rFonts w:ascii="Consolas" w:hAnsi="Consolas" w:cs="Consolas"/>
          <w:color w:val="000000"/>
          <w:szCs w:val="15"/>
          <w:highlight w:val="white"/>
          <w:lang w:eastAsia="en-GB"/>
        </w:rPr>
        <w:t>)</w:t>
      </w:r>
    </w:p>
    <w:p w:rsidR="004D5607" w:rsidRPr="005B5ED6" w:rsidRDefault="004D5607"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Pr>
          <w:rFonts w:ascii="Consolas" w:hAnsi="Consolas" w:cs="Consolas"/>
          <w:color w:val="000000"/>
          <w:szCs w:val="15"/>
          <w:highlight w:val="white"/>
          <w:lang w:eastAsia="en-GB"/>
        </w:rPr>
        <w:t>vacancyData, accountData, customData</w:t>
      </w:r>
      <w:r w:rsidRPr="005B5ED6">
        <w:rPr>
          <w:rFonts w:ascii="Consolas" w:hAnsi="Consolas" w:cs="Consolas"/>
          <w:color w:val="000000"/>
          <w:szCs w:val="15"/>
          <w:highlight w:val="white"/>
          <w:lang w:eastAsia="en-GB"/>
        </w:rPr>
        <w:t>)</w:t>
      </w:r>
    </w:p>
    <w:p w:rsidR="005B5ED6"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Default="005B5ED6" w:rsidP="00DC24A4"/>
    <w:p w:rsidR="005B5ED6" w:rsidRDefault="005B5ED6" w:rsidP="005B5ED6">
      <w:pPr>
        <w:pStyle w:val="Heading3"/>
      </w:pPr>
      <w:bookmarkStart w:id="78" w:name="_Toc460316689"/>
      <w:r>
        <w:t>UpdateRequest</w:t>
      </w:r>
      <w:bookmarkEnd w:id="78"/>
    </w:p>
    <w:p w:rsidR="005B5ED6" w:rsidRDefault="005B5ED6" w:rsidP="005B5ED6">
      <w:r>
        <w:t>This will inherit from UpdatableRequest so we have access to the constructor with a job Id parameter.</w:t>
      </w:r>
    </w:p>
    <w:p w:rsidR="005B5ED6" w:rsidRPr="005B5ED6" w:rsidRDefault="005B5ED6" w:rsidP="005B5ED6"/>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UpdateRequest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UpdatableRequest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override</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 xml:space="preserve"> RequestType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lastRenderedPageBreak/>
        <w:t xml:space="preserve">            </w:t>
      </w:r>
      <w:r w:rsidRPr="005B5ED6">
        <w:rPr>
          <w:rFonts w:ascii="Consolas" w:hAnsi="Consolas" w:cs="Consolas"/>
          <w:color w:val="0000FF"/>
          <w:szCs w:val="15"/>
          <w:highlight w:val="white"/>
          <w:lang w:eastAsia="en-GB"/>
        </w:rPr>
        <w:t>get</w:t>
      </w: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return</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.AmendAdvert;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p>
    <w:p w:rsidR="004D5607"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UpdateRequest(</w:t>
      </w:r>
      <w:r w:rsidRPr="005B5ED6">
        <w:rPr>
          <w:rFonts w:ascii="Consolas" w:hAnsi="Consolas" w:cs="Consolas"/>
          <w:color w:val="0000FF"/>
          <w:szCs w:val="15"/>
          <w:highlight w:val="white"/>
          <w:lang w:eastAsia="en-GB"/>
        </w:rPr>
        <w:t>string</w:t>
      </w:r>
      <w:r w:rsidRPr="005B5ED6">
        <w:rPr>
          <w:rFonts w:ascii="Consolas" w:hAnsi="Consolas" w:cs="Consolas"/>
          <w:color w:val="000000"/>
          <w:szCs w:val="15"/>
          <w:highlight w:val="white"/>
          <w:lang w:eastAsia="en-GB"/>
        </w:rPr>
        <w:t xml:space="preserve"> jobId, </w:t>
      </w:r>
      <w:r w:rsidR="004D5607">
        <w:rPr>
          <w:rFonts w:ascii="Consolas" w:hAnsi="Consolas" w:cs="Consolas"/>
          <w:color w:val="0000FF"/>
          <w:szCs w:val="15"/>
          <w:highlight w:val="white"/>
          <w:lang w:eastAsia="en-GB"/>
        </w:rPr>
        <w:t xml:space="preserve">VacancyData </w:t>
      </w:r>
      <w:r w:rsidR="004D5607">
        <w:rPr>
          <w:rFonts w:ascii="Consolas" w:hAnsi="Consolas" w:cs="Consolas"/>
          <w:color w:val="000000"/>
          <w:szCs w:val="15"/>
          <w:highlight w:val="white"/>
          <w:lang w:eastAsia="en-GB"/>
        </w:rPr>
        <w:t>vacancyData,</w:t>
      </w:r>
      <w:r w:rsidR="004D5607" w:rsidRPr="005B5ED6">
        <w:rPr>
          <w:rFonts w:ascii="Consolas" w:hAnsi="Consolas" w:cs="Consolas"/>
          <w:color w:val="000000"/>
          <w:szCs w:val="15"/>
          <w:highlight w:val="white"/>
          <w:lang w:eastAsia="en-GB"/>
        </w:rPr>
        <w:t xml:space="preserve"> </w:t>
      </w:r>
      <w:r w:rsidR="004D5607">
        <w:rPr>
          <w:rFonts w:ascii="Consolas" w:hAnsi="Consolas" w:cs="Consolas"/>
          <w:color w:val="0000FF"/>
          <w:szCs w:val="15"/>
          <w:highlight w:val="white"/>
          <w:lang w:eastAsia="en-GB"/>
        </w:rPr>
        <w:t xml:space="preserve">AccountData </w:t>
      </w:r>
      <w:r w:rsidR="004D5607" w:rsidRPr="00CC1BAF">
        <w:rPr>
          <w:rFonts w:ascii="Consolas" w:hAnsi="Consolas" w:cs="Consolas"/>
          <w:szCs w:val="15"/>
          <w:highlight w:val="white"/>
          <w:lang w:eastAsia="en-GB"/>
        </w:rPr>
        <w:t>accountData</w:t>
      </w:r>
      <w:r w:rsidR="004D5607">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 xml:space="preserve">JobserveCustomData </w:t>
      </w:r>
      <w:r w:rsidR="004D5607" w:rsidRPr="00CC1BAF">
        <w:rPr>
          <w:rFonts w:ascii="Consolas" w:hAnsi="Consolas" w:cs="Consolas"/>
          <w:szCs w:val="15"/>
          <w:highlight w:val="white"/>
          <w:lang w:eastAsia="en-GB"/>
        </w:rPr>
        <w:t>customData</w:t>
      </w:r>
      <w:r w:rsidR="004D5607" w:rsidRPr="005B5ED6">
        <w:rPr>
          <w:rFonts w:ascii="Consolas" w:hAnsi="Consolas" w:cs="Consolas"/>
          <w:color w:val="000000"/>
          <w:szCs w:val="15"/>
          <w:highlight w:val="white"/>
          <w:lang w:eastAsia="en-GB"/>
        </w:rPr>
        <w:t>)</w:t>
      </w:r>
    </w:p>
    <w:p w:rsidR="004D5607" w:rsidRPr="005B5ED6" w:rsidRDefault="004D5607"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Pr>
          <w:rFonts w:ascii="Consolas" w:hAnsi="Consolas" w:cs="Consolas"/>
          <w:color w:val="000000"/>
          <w:szCs w:val="15"/>
          <w:highlight w:val="white"/>
          <w:lang w:eastAsia="en-GB"/>
        </w:rPr>
        <w:t>jobId, vacancyData, accountData, customData</w:t>
      </w:r>
      <w:r w:rsidRPr="005B5ED6">
        <w:rPr>
          <w:rFonts w:ascii="Consolas" w:hAnsi="Consolas" w:cs="Consolas"/>
          <w:color w:val="000000"/>
          <w:szCs w:val="15"/>
          <w:highlight w:val="white"/>
          <w:lang w:eastAsia="en-GB"/>
        </w:rPr>
        <w:t>)</w:t>
      </w:r>
    </w:p>
    <w:p w:rsidR="005B5ED6"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Del="000F27A9" w:rsidRDefault="005B5ED6" w:rsidP="005B5ED6">
      <w:pPr>
        <w:rPr>
          <w:del w:id="79" w:author="Andy Hudson" w:date="2016-08-30T10:36:00Z"/>
        </w:rPr>
      </w:pPr>
    </w:p>
    <w:p w:rsidR="005B5ED6" w:rsidRDefault="005B5ED6" w:rsidP="005B5ED6"/>
    <w:p w:rsidR="005B5ED6" w:rsidRDefault="005B5ED6" w:rsidP="005B5ED6">
      <w:pPr>
        <w:pStyle w:val="Heading3"/>
      </w:pPr>
      <w:bookmarkStart w:id="80" w:name="_Toc460316690"/>
      <w:r>
        <w:t>RepostRequest</w:t>
      </w:r>
      <w:bookmarkEnd w:id="80"/>
    </w:p>
    <w:p w:rsidR="005B5ED6" w:rsidRDefault="005B5ED6" w:rsidP="005B5ED6">
      <w:r>
        <w:t>This will inherit from UpdatableRequest so we have access to the constructor with a job Id parameter.</w:t>
      </w:r>
    </w:p>
    <w:p w:rsidR="005B5ED6" w:rsidRPr="005B5ED6" w:rsidRDefault="005B5ED6" w:rsidP="005B5ED6"/>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RepostRequest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UpdatableRequest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override</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 xml:space="preserve"> RequestType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get</w:t>
      </w: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return</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.ReAdvertise;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p>
    <w:p w:rsidR="00D53D43" w:rsidRPr="005B5ED6" w:rsidRDefault="005B5ED6" w:rsidP="00D53D43">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RepostRequest(</w:t>
      </w:r>
      <w:r w:rsidRPr="005B5ED6">
        <w:rPr>
          <w:rFonts w:ascii="Consolas" w:hAnsi="Consolas" w:cs="Consolas"/>
          <w:color w:val="0000FF"/>
          <w:szCs w:val="15"/>
          <w:highlight w:val="white"/>
          <w:lang w:eastAsia="en-GB"/>
        </w:rPr>
        <w:t>string</w:t>
      </w:r>
      <w:r w:rsidRPr="005B5ED6">
        <w:rPr>
          <w:rFonts w:ascii="Consolas" w:hAnsi="Consolas" w:cs="Consolas"/>
          <w:color w:val="000000"/>
          <w:szCs w:val="15"/>
          <w:highlight w:val="white"/>
          <w:lang w:eastAsia="en-GB"/>
        </w:rPr>
        <w:t xml:space="preserve"> jobId</w:t>
      </w:r>
      <w:r w:rsidR="00D53D43" w:rsidRPr="005B5ED6">
        <w:rPr>
          <w:rFonts w:ascii="Consolas" w:hAnsi="Consolas" w:cs="Consolas"/>
          <w:color w:val="000000"/>
          <w:szCs w:val="15"/>
          <w:highlight w:val="white"/>
          <w:lang w:eastAsia="en-GB"/>
        </w:rPr>
        <w:t xml:space="preserve">, </w:t>
      </w:r>
      <w:r w:rsidR="00D53D43">
        <w:rPr>
          <w:rFonts w:ascii="Consolas" w:hAnsi="Consolas" w:cs="Consolas"/>
          <w:color w:val="0000FF"/>
          <w:szCs w:val="15"/>
          <w:highlight w:val="white"/>
          <w:lang w:eastAsia="en-GB"/>
        </w:rPr>
        <w:t xml:space="preserve">VacancyData </w:t>
      </w:r>
      <w:r w:rsidR="00D53D43">
        <w:rPr>
          <w:rFonts w:ascii="Consolas" w:hAnsi="Consolas" w:cs="Consolas"/>
          <w:color w:val="000000"/>
          <w:szCs w:val="15"/>
          <w:highlight w:val="white"/>
          <w:lang w:eastAsia="en-GB"/>
        </w:rPr>
        <w:t>vacancyData,</w:t>
      </w:r>
      <w:r w:rsidR="00D53D43" w:rsidRPr="005B5ED6">
        <w:rPr>
          <w:rFonts w:ascii="Consolas" w:hAnsi="Consolas" w:cs="Consolas"/>
          <w:color w:val="000000"/>
          <w:szCs w:val="15"/>
          <w:highlight w:val="white"/>
          <w:lang w:eastAsia="en-GB"/>
        </w:rPr>
        <w:t xml:space="preserve"> </w:t>
      </w:r>
      <w:r w:rsidR="00D53D43">
        <w:rPr>
          <w:rFonts w:ascii="Consolas" w:hAnsi="Consolas" w:cs="Consolas"/>
          <w:color w:val="0000FF"/>
          <w:szCs w:val="15"/>
          <w:highlight w:val="white"/>
          <w:lang w:eastAsia="en-GB"/>
        </w:rPr>
        <w:t xml:space="preserve">AccountData </w:t>
      </w:r>
      <w:r w:rsidR="00D53D43" w:rsidRPr="00CC1BAF">
        <w:rPr>
          <w:rFonts w:ascii="Consolas" w:hAnsi="Consolas" w:cs="Consolas"/>
          <w:szCs w:val="15"/>
          <w:highlight w:val="white"/>
          <w:lang w:eastAsia="en-GB"/>
        </w:rPr>
        <w:t>accountData</w:t>
      </w:r>
      <w:r w:rsidR="00D53D43">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 xml:space="preserve">JobserveCustomData </w:t>
      </w:r>
      <w:r w:rsidR="00D53D43" w:rsidRPr="00CC1BAF">
        <w:rPr>
          <w:rFonts w:ascii="Consolas" w:hAnsi="Consolas" w:cs="Consolas"/>
          <w:szCs w:val="15"/>
          <w:highlight w:val="white"/>
          <w:lang w:eastAsia="en-GB"/>
        </w:rPr>
        <w:t>customData</w:t>
      </w:r>
      <w:r w:rsidR="00D53D43" w:rsidRPr="005B5ED6">
        <w:rPr>
          <w:rFonts w:ascii="Consolas" w:hAnsi="Consolas" w:cs="Consolas"/>
          <w:color w:val="000000"/>
          <w:szCs w:val="15"/>
          <w:highlight w:val="white"/>
          <w:lang w:eastAsia="en-GB"/>
        </w:rPr>
        <w:t>)</w:t>
      </w:r>
    </w:p>
    <w:p w:rsidR="00D53D43" w:rsidRPr="005B5ED6" w:rsidRDefault="00D53D43" w:rsidP="00D53D43">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Pr>
          <w:rFonts w:ascii="Consolas" w:hAnsi="Consolas" w:cs="Consolas"/>
          <w:color w:val="000000"/>
          <w:szCs w:val="15"/>
          <w:highlight w:val="white"/>
          <w:lang w:eastAsia="en-GB"/>
        </w:rPr>
        <w:t>jobId, vacancyData, accountData, customData</w:t>
      </w:r>
      <w:r w:rsidRPr="005B5ED6">
        <w:rPr>
          <w:rFonts w:ascii="Consolas" w:hAnsi="Consolas" w:cs="Consolas"/>
          <w:color w:val="000000"/>
          <w:szCs w:val="15"/>
          <w:highlight w:val="white"/>
          <w:lang w:eastAsia="en-GB"/>
        </w:rPr>
        <w:t>)</w:t>
      </w:r>
    </w:p>
    <w:p w:rsidR="005B5ED6" w:rsidRPr="005B5ED6" w:rsidRDefault="005B5ED6" w:rsidP="00D53D43">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Del="000F27A9" w:rsidRDefault="005B5ED6" w:rsidP="005B5ED6">
      <w:pPr>
        <w:rPr>
          <w:del w:id="81" w:author="Andy Hudson" w:date="2016-08-30T10:36:00Z"/>
        </w:rPr>
      </w:pPr>
    </w:p>
    <w:p w:rsidR="005B5ED6" w:rsidRDefault="005B5ED6" w:rsidP="005B5ED6"/>
    <w:p w:rsidR="005B5ED6" w:rsidRPr="005B5ED6" w:rsidRDefault="005B5ED6" w:rsidP="005B5ED6">
      <w:pPr>
        <w:pStyle w:val="Heading3"/>
      </w:pPr>
      <w:bookmarkStart w:id="82" w:name="_Toc460316691"/>
      <w:r>
        <w:t>DeleteRequest</w:t>
      </w:r>
      <w:bookmarkEnd w:id="82"/>
    </w:p>
    <w:p w:rsidR="00DC24A4" w:rsidRDefault="002C37FF" w:rsidP="00DC24A4">
      <w:r>
        <w:t>A delete request usually needs the job Id, so we won’t inherit from the UpdatableRequest class as we are not interested in populating the other properties apart from JobId here. We’ll inherit from RequestBase which has the constructor we need.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FF"/>
          <w:szCs w:val="15"/>
          <w:highlight w:val="white"/>
          <w:lang w:eastAsia="en-GB"/>
        </w:rPr>
        <w:t>namespace</w:t>
      </w:r>
      <w:r w:rsidRPr="002C37FF">
        <w:rPr>
          <w:rFonts w:ascii="Consolas" w:hAnsi="Consolas" w:cs="Consolas"/>
          <w:color w:val="000000"/>
          <w:szCs w:val="15"/>
          <w:highlight w:val="white"/>
          <w:lang w:eastAsia="en-GB"/>
        </w:rPr>
        <w:t xml:space="preserve"> Kaonix.PE.Channels.Jobserve.RequestBuild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public</w:t>
      </w: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class</w:t>
      </w:r>
      <w:r w:rsidRPr="002C37FF">
        <w:rPr>
          <w:rFonts w:ascii="Consolas" w:hAnsi="Consolas" w:cs="Consolas"/>
          <w:color w:val="000000"/>
          <w:szCs w:val="15"/>
          <w:highlight w:val="white"/>
          <w:lang w:eastAsia="en-GB"/>
        </w:rPr>
        <w:t xml:space="preserve"> </w:t>
      </w:r>
      <w:r w:rsidRPr="002C37FF">
        <w:rPr>
          <w:rFonts w:ascii="Consolas" w:hAnsi="Consolas" w:cs="Consolas"/>
          <w:color w:val="2B91AF"/>
          <w:szCs w:val="15"/>
          <w:highlight w:val="white"/>
          <w:lang w:eastAsia="en-GB"/>
        </w:rPr>
        <w:t>DeleteRequest</w:t>
      </w:r>
      <w:r w:rsidRPr="002C37FF">
        <w:rPr>
          <w:rFonts w:ascii="Consolas" w:hAnsi="Consolas" w:cs="Consolas"/>
          <w:color w:val="000000"/>
          <w:szCs w:val="15"/>
          <w:highlight w:val="white"/>
          <w:lang w:eastAsia="en-GB"/>
        </w:rPr>
        <w:t xml:space="preserve"> : </w:t>
      </w:r>
      <w:r w:rsidRPr="002C37FF">
        <w:rPr>
          <w:rFonts w:ascii="Consolas" w:hAnsi="Consolas" w:cs="Consolas"/>
          <w:color w:val="2B91AF"/>
          <w:szCs w:val="15"/>
          <w:highlight w:val="white"/>
          <w:lang w:eastAsia="en-GB"/>
        </w:rPr>
        <w:t>RequestBase</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public</w:t>
      </w: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override</w:t>
      </w:r>
      <w:r w:rsidRPr="002C37FF">
        <w:rPr>
          <w:rFonts w:ascii="Consolas" w:hAnsi="Consolas" w:cs="Consolas"/>
          <w:color w:val="000000"/>
          <w:szCs w:val="15"/>
          <w:highlight w:val="white"/>
          <w:lang w:eastAsia="en-GB"/>
        </w:rPr>
        <w:t xml:space="preserve"> </w:t>
      </w:r>
      <w:r w:rsidRPr="002C37FF">
        <w:rPr>
          <w:rFonts w:ascii="Consolas" w:hAnsi="Consolas" w:cs="Consolas"/>
          <w:color w:val="2B91AF"/>
          <w:szCs w:val="15"/>
          <w:highlight w:val="white"/>
          <w:lang w:eastAsia="en-GB"/>
        </w:rPr>
        <w:t>RequestType</w:t>
      </w:r>
      <w:r w:rsidRPr="002C37FF">
        <w:rPr>
          <w:rFonts w:ascii="Consolas" w:hAnsi="Consolas" w:cs="Consolas"/>
          <w:color w:val="000000"/>
          <w:szCs w:val="15"/>
          <w:highlight w:val="white"/>
          <w:lang w:eastAsia="en-GB"/>
        </w:rPr>
        <w:t xml:space="preserve"> RequestType</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get</w:t>
      </w:r>
      <w:r w:rsidRPr="002C37FF">
        <w:rPr>
          <w:rFonts w:ascii="Consolas" w:hAnsi="Consolas" w:cs="Consolas"/>
          <w:color w:val="000000"/>
          <w:szCs w:val="15"/>
          <w:highlight w:val="white"/>
          <w:lang w:eastAsia="en-GB"/>
        </w:rPr>
        <w:t xml:space="preserve"> { </w:t>
      </w:r>
      <w:r w:rsidRPr="002C37FF">
        <w:rPr>
          <w:rFonts w:ascii="Consolas" w:hAnsi="Consolas" w:cs="Consolas"/>
          <w:color w:val="0000FF"/>
          <w:szCs w:val="15"/>
          <w:highlight w:val="white"/>
          <w:lang w:eastAsia="en-GB"/>
        </w:rPr>
        <w:t>return</w:t>
      </w:r>
      <w:r w:rsidRPr="002C37FF">
        <w:rPr>
          <w:rFonts w:ascii="Consolas" w:hAnsi="Consolas" w:cs="Consolas"/>
          <w:color w:val="000000"/>
          <w:szCs w:val="15"/>
          <w:highlight w:val="white"/>
          <w:lang w:eastAsia="en-GB"/>
        </w:rPr>
        <w:t xml:space="preserve"> </w:t>
      </w:r>
      <w:r w:rsidRPr="002C37FF">
        <w:rPr>
          <w:rFonts w:ascii="Consolas" w:hAnsi="Consolas" w:cs="Consolas"/>
          <w:color w:val="2B91AF"/>
          <w:szCs w:val="15"/>
          <w:highlight w:val="white"/>
          <w:lang w:eastAsia="en-GB"/>
        </w:rPr>
        <w:t>RequestType</w:t>
      </w:r>
      <w:r w:rsidRPr="002C37FF">
        <w:rPr>
          <w:rFonts w:ascii="Consolas" w:hAnsi="Consolas" w:cs="Consolas"/>
          <w:color w:val="000000"/>
          <w:szCs w:val="15"/>
          <w:highlight w:val="white"/>
          <w:lang w:eastAsia="en-GB"/>
        </w:rPr>
        <w:t>.DeleteAdvert;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public</w:t>
      </w:r>
      <w:r w:rsidRPr="002C37FF">
        <w:rPr>
          <w:rFonts w:ascii="Consolas" w:hAnsi="Consolas" w:cs="Consolas"/>
          <w:color w:val="000000"/>
          <w:szCs w:val="15"/>
          <w:highlight w:val="white"/>
          <w:lang w:eastAsia="en-GB"/>
        </w:rPr>
        <w:t xml:space="preserve"> DeleteRequest(</w:t>
      </w:r>
      <w:r w:rsidRPr="002C37FF">
        <w:rPr>
          <w:rFonts w:ascii="Consolas" w:hAnsi="Consolas" w:cs="Consolas"/>
          <w:color w:val="0000FF"/>
          <w:szCs w:val="15"/>
          <w:highlight w:val="white"/>
          <w:lang w:eastAsia="en-GB"/>
        </w:rPr>
        <w:t>string</w:t>
      </w:r>
      <w:r w:rsidRPr="002C37FF">
        <w:rPr>
          <w:rFonts w:ascii="Consolas" w:hAnsi="Consolas" w:cs="Consolas"/>
          <w:color w:val="000000"/>
          <w:szCs w:val="15"/>
          <w:highlight w:val="white"/>
          <w:lang w:eastAsia="en-GB"/>
        </w:rPr>
        <w:t xml:space="preserve"> jobId)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 </w:t>
      </w:r>
      <w:r w:rsidRPr="002C37FF">
        <w:rPr>
          <w:rFonts w:ascii="Consolas" w:hAnsi="Consolas" w:cs="Consolas"/>
          <w:color w:val="0000FF"/>
          <w:szCs w:val="15"/>
          <w:highlight w:val="white"/>
          <w:lang w:eastAsia="en-GB"/>
        </w:rPr>
        <w:t>base</w:t>
      </w:r>
      <w:r w:rsidRPr="002C37FF">
        <w:rPr>
          <w:rFonts w:ascii="Consolas" w:hAnsi="Consolas" w:cs="Consolas"/>
          <w:color w:val="000000"/>
          <w:szCs w:val="15"/>
          <w:highlight w:val="white"/>
          <w:lang w:eastAsia="en-GB"/>
        </w:rPr>
        <w:t>(jobId)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w:t>
      </w:r>
    </w:p>
    <w:p w:rsidR="002C37FF" w:rsidRDefault="002C37FF" w:rsidP="00DC24A4"/>
    <w:p w:rsidR="004E7F70" w:rsidRDefault="004E7F70" w:rsidP="004E7F70">
      <w:pPr>
        <w:pStyle w:val="Heading3"/>
      </w:pPr>
      <w:bookmarkStart w:id="83" w:name="_Toc460316692"/>
      <w:r>
        <w:t>VerifyAccount Request</w:t>
      </w:r>
      <w:bookmarkEnd w:id="83"/>
    </w:p>
    <w:p w:rsidR="004E7F70" w:rsidRDefault="004E7F70" w:rsidP="004E7F70">
      <w:r>
        <w:t xml:space="preserve">If we have determined that the feed can support account verification, then we will also need to create a class to represent this request. </w:t>
      </w:r>
      <w:r w:rsidR="0043621E">
        <w:t>The difference here is that we’ll only accept the credentials in the constructor, and in the chained constructor to the base class, any required parameters will be defaulted to an empty string (or a ‘0’ if the type is an int or float) and thus invalidating any mandatory fields.</w:t>
      </w:r>
    </w:p>
    <w:p w:rsidR="0043621E" w:rsidRDefault="0043621E" w:rsidP="004E7F70">
      <w:r>
        <w:t>A verify account request could look something like this:</w:t>
      </w:r>
    </w:p>
    <w:p w:rsidR="0043621E" w:rsidRDefault="0043621E" w:rsidP="004E7F70"/>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FF"/>
          <w:szCs w:val="15"/>
          <w:highlight w:val="white"/>
          <w:lang w:eastAsia="en-GB"/>
        </w:rPr>
        <w:lastRenderedPageBreak/>
        <w:t>namespace</w:t>
      </w:r>
      <w:r w:rsidRPr="0043621E">
        <w:rPr>
          <w:rFonts w:ascii="Consolas" w:hAnsi="Consolas" w:cs="Consolas"/>
          <w:color w:val="000000"/>
          <w:szCs w:val="15"/>
          <w:highlight w:val="white"/>
          <w:lang w:eastAsia="en-GB"/>
        </w:rPr>
        <w:t xml:space="preserve"> Kaonix.PE.Channels.Jobserve.RequestBuild</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public</w:t>
      </w: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class</w:t>
      </w:r>
      <w:r w:rsidRPr="0043621E">
        <w:rPr>
          <w:rFonts w:ascii="Consolas" w:hAnsi="Consolas" w:cs="Consolas"/>
          <w:color w:val="000000"/>
          <w:szCs w:val="15"/>
          <w:highlight w:val="white"/>
          <w:lang w:eastAsia="en-GB"/>
        </w:rPr>
        <w:t xml:space="preserve"> </w:t>
      </w:r>
      <w:r w:rsidRPr="0043621E">
        <w:rPr>
          <w:rFonts w:ascii="Consolas" w:hAnsi="Consolas" w:cs="Consolas"/>
          <w:color w:val="2B91AF"/>
          <w:szCs w:val="15"/>
          <w:highlight w:val="white"/>
          <w:lang w:eastAsia="en-GB"/>
        </w:rPr>
        <w:t>VerifyAccountRequest</w:t>
      </w:r>
      <w:r w:rsidRPr="0043621E">
        <w:rPr>
          <w:rFonts w:ascii="Consolas" w:hAnsi="Consolas" w:cs="Consolas"/>
          <w:color w:val="000000"/>
          <w:szCs w:val="15"/>
          <w:highlight w:val="white"/>
          <w:lang w:eastAsia="en-GB"/>
        </w:rPr>
        <w:t xml:space="preserve"> : </w:t>
      </w:r>
      <w:r w:rsidRPr="0043621E">
        <w:rPr>
          <w:rFonts w:ascii="Consolas" w:hAnsi="Consolas" w:cs="Consolas"/>
          <w:color w:val="2B91AF"/>
          <w:szCs w:val="15"/>
          <w:highlight w:val="white"/>
          <w:lang w:eastAsia="en-GB"/>
        </w:rPr>
        <w:t>RequestBase</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public</w:t>
      </w:r>
      <w:r w:rsidRPr="0043621E">
        <w:rPr>
          <w:rFonts w:ascii="Consolas" w:hAnsi="Consolas" w:cs="Consolas"/>
          <w:color w:val="000000"/>
          <w:szCs w:val="15"/>
          <w:highlight w:val="white"/>
          <w:lang w:eastAsia="en-GB"/>
        </w:rPr>
        <w:t xml:space="preserve"> VerifyAccountRequest(</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 username,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 password)</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 </w:t>
      </w:r>
      <w:r w:rsidRPr="0043621E">
        <w:rPr>
          <w:rFonts w:ascii="Consolas" w:hAnsi="Consolas" w:cs="Consolas"/>
          <w:color w:val="0000FF"/>
          <w:szCs w:val="15"/>
          <w:highlight w:val="white"/>
          <w:lang w:eastAsia="en-GB"/>
        </w:rPr>
        <w:t>base</w:t>
      </w:r>
      <w:r w:rsidRPr="0043621E">
        <w:rPr>
          <w:rFonts w:ascii="Consolas" w:hAnsi="Consolas" w:cs="Consolas"/>
          <w:color w:val="000000"/>
          <w:szCs w:val="15"/>
          <w:highlight w:val="white"/>
          <w:lang w:eastAsia="en-GB"/>
        </w:rPr>
        <w:t xml:space="preserve">(username, password,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.Empty,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.Empty,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.Empty,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.Empty)</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public</w:t>
      </w: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override</w:t>
      </w:r>
      <w:r w:rsidRPr="0043621E">
        <w:rPr>
          <w:rFonts w:ascii="Consolas" w:hAnsi="Consolas" w:cs="Consolas"/>
          <w:color w:val="000000"/>
          <w:szCs w:val="15"/>
          <w:highlight w:val="white"/>
          <w:lang w:eastAsia="en-GB"/>
        </w:rPr>
        <w:t xml:space="preserve"> </w:t>
      </w:r>
      <w:r w:rsidRPr="0043621E">
        <w:rPr>
          <w:rFonts w:ascii="Consolas" w:hAnsi="Consolas" w:cs="Consolas"/>
          <w:color w:val="2B91AF"/>
          <w:szCs w:val="15"/>
          <w:highlight w:val="white"/>
          <w:lang w:eastAsia="en-GB"/>
        </w:rPr>
        <w:t>RequestType</w:t>
      </w:r>
      <w:r w:rsidRPr="0043621E">
        <w:rPr>
          <w:rFonts w:ascii="Consolas" w:hAnsi="Consolas" w:cs="Consolas"/>
          <w:color w:val="000000"/>
          <w:szCs w:val="15"/>
          <w:highlight w:val="white"/>
          <w:lang w:eastAsia="en-GB"/>
        </w:rPr>
        <w:t xml:space="preserve"> RequestType</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get</w:t>
      </w:r>
      <w:r w:rsidRPr="0043621E">
        <w:rPr>
          <w:rFonts w:ascii="Consolas" w:hAnsi="Consolas" w:cs="Consolas"/>
          <w:color w:val="000000"/>
          <w:szCs w:val="15"/>
          <w:highlight w:val="white"/>
          <w:lang w:eastAsia="en-GB"/>
        </w:rPr>
        <w:t xml:space="preserve"> { </w:t>
      </w:r>
      <w:r w:rsidRPr="0043621E">
        <w:rPr>
          <w:rFonts w:ascii="Consolas" w:hAnsi="Consolas" w:cs="Consolas"/>
          <w:color w:val="0000FF"/>
          <w:szCs w:val="15"/>
          <w:highlight w:val="white"/>
          <w:lang w:eastAsia="en-GB"/>
        </w:rPr>
        <w:t>return</w:t>
      </w:r>
      <w:r w:rsidRPr="0043621E">
        <w:rPr>
          <w:rFonts w:ascii="Consolas" w:hAnsi="Consolas" w:cs="Consolas"/>
          <w:color w:val="000000"/>
          <w:szCs w:val="15"/>
          <w:highlight w:val="white"/>
          <w:lang w:eastAsia="en-GB"/>
        </w:rPr>
        <w:t xml:space="preserve"> </w:t>
      </w:r>
      <w:r w:rsidRPr="0043621E">
        <w:rPr>
          <w:rFonts w:ascii="Consolas" w:hAnsi="Consolas" w:cs="Consolas"/>
          <w:color w:val="2B91AF"/>
          <w:szCs w:val="15"/>
          <w:highlight w:val="white"/>
          <w:lang w:eastAsia="en-GB"/>
        </w:rPr>
        <w:t>RequestType</w:t>
      </w:r>
      <w:r w:rsidRPr="0043621E">
        <w:rPr>
          <w:rFonts w:ascii="Consolas" w:hAnsi="Consolas" w:cs="Consolas"/>
          <w:color w:val="000000"/>
          <w:szCs w:val="15"/>
          <w:highlight w:val="white"/>
          <w:lang w:eastAsia="en-GB"/>
        </w:rPr>
        <w:t>.VerifyAccount;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A366F" w:rsidRDefault="004A366F" w:rsidP="004A366F">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2C37FF" w:rsidRDefault="002C37FF" w:rsidP="002C37FF">
      <w:pPr>
        <w:pStyle w:val="Heading2"/>
      </w:pPr>
      <w:bookmarkStart w:id="84" w:name="_Toc460316693"/>
      <w:r>
        <w:t>Generating the Request</w:t>
      </w:r>
      <w:bookmarkEnd w:id="84"/>
    </w:p>
    <w:p w:rsidR="002C37FF" w:rsidRDefault="002C37FF" w:rsidP="002C37FF">
      <w:r>
        <w:t>Now we need to implement the request generation method. What goes in here really depends on what format the job feed is expecting the data. Refer to section of 2.3 of this document to decide.</w:t>
      </w:r>
    </w:p>
    <w:p w:rsidR="00DA3E66" w:rsidRDefault="00DA3E66" w:rsidP="00644C83">
      <w:pPr>
        <w:spacing w:after="0"/>
      </w:pPr>
    </w:p>
    <w:p w:rsidR="00DA3E66" w:rsidRDefault="00C63A7E" w:rsidP="00DA3E66">
      <w:pPr>
        <w:pStyle w:val="Heading3"/>
      </w:pPr>
      <w:bookmarkStart w:id="85" w:name="_Toc460316694"/>
      <w:r>
        <w:t>Implementing the GenerateRequest method</w:t>
      </w:r>
      <w:bookmarkEnd w:id="85"/>
    </w:p>
    <w:p w:rsidR="00C63A7E" w:rsidRDefault="00C63A7E" w:rsidP="00C63A7E"/>
    <w:p w:rsidR="00836836" w:rsidRDefault="00836836" w:rsidP="00C63A7E">
      <w:r>
        <w:t>Let’s suppose our job feed wants us to produce some XML which looks like this for a post request:</w:t>
      </w:r>
    </w:p>
    <w:p w:rsidR="00836836" w:rsidRDefault="00836836" w:rsidP="00C63A7E"/>
    <w:p w:rsidR="00836836" w:rsidRPr="00836836" w:rsidRDefault="00836836" w:rsidP="00836836">
      <w:pPr>
        <w:rPr>
          <w:rFonts w:ascii="Courier New" w:hAnsi="Courier New" w:cs="Courier New"/>
        </w:rPr>
      </w:pPr>
      <w:r w:rsidRPr="00836836">
        <w:rPr>
          <w:rFonts w:ascii="Courier New" w:hAnsi="Courier New" w:cs="Courier New"/>
        </w:rPr>
        <w:t>&lt;?xml version="1.0" encoding="utf-8"?&gt;</w:t>
      </w:r>
    </w:p>
    <w:p w:rsidR="00836836" w:rsidRPr="00836836" w:rsidRDefault="00836836" w:rsidP="00836836">
      <w:pPr>
        <w:rPr>
          <w:rFonts w:ascii="Courier New" w:hAnsi="Courier New" w:cs="Courier New"/>
        </w:rPr>
      </w:pPr>
      <w:r w:rsidRPr="00836836">
        <w:rPr>
          <w:rFonts w:ascii="Courier New" w:hAnsi="Courier New" w:cs="Courier New"/>
        </w:rPr>
        <w:t>&lt;SOAP:Envelope xmlns:SOAP="urn:schemas-xmlsoap-org:soap.v1"&gt;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&lt;UserName&gt;myusername&lt;/UserName&gt;</w:t>
      </w:r>
    </w:p>
    <w:p w:rsidR="00836836" w:rsidRPr="00836836" w:rsidRDefault="00836836" w:rsidP="00836836">
      <w:pPr>
        <w:rPr>
          <w:rFonts w:ascii="Courier New" w:hAnsi="Courier New" w:cs="Courier New"/>
        </w:rPr>
      </w:pPr>
      <w:r w:rsidRPr="00836836">
        <w:rPr>
          <w:rFonts w:ascii="Courier New" w:hAnsi="Courier New" w:cs="Courier New"/>
        </w:rPr>
        <w:t xml:space="preserve">    &lt;Password&gt;letmein&lt;/Password&gt;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 xml:space="preserve">    &lt;PostAdvert&gt;</w:t>
      </w:r>
    </w:p>
    <w:p w:rsidR="00836836" w:rsidRPr="00836836" w:rsidRDefault="00836836" w:rsidP="00836836">
      <w:pPr>
        <w:rPr>
          <w:rFonts w:ascii="Courier New" w:hAnsi="Courier New" w:cs="Courier New"/>
        </w:rPr>
      </w:pPr>
      <w:r w:rsidRPr="00836836">
        <w:rPr>
          <w:rFonts w:ascii="Courier New" w:hAnsi="Courier New" w:cs="Courier New"/>
        </w:rPr>
        <w:t xml:space="preserve">      &lt;JobRef&gt;ABC123&lt;/JobRef&gt;</w:t>
      </w:r>
    </w:p>
    <w:p w:rsidR="00836836" w:rsidRPr="00836836" w:rsidRDefault="00836836" w:rsidP="00836836">
      <w:pPr>
        <w:rPr>
          <w:rFonts w:ascii="Courier New" w:hAnsi="Courier New" w:cs="Courier New"/>
        </w:rPr>
      </w:pPr>
      <w:r w:rsidRPr="00836836">
        <w:rPr>
          <w:rFonts w:ascii="Courier New" w:hAnsi="Courier New" w:cs="Courier New"/>
        </w:rPr>
        <w:t xml:space="preserve">      &lt;Title&gt;Manager&lt;/Title&gt;</w:t>
      </w:r>
    </w:p>
    <w:p w:rsidR="00836836" w:rsidRPr="00836836" w:rsidRDefault="00836836" w:rsidP="00836836">
      <w:pPr>
        <w:rPr>
          <w:rFonts w:ascii="Courier New" w:hAnsi="Courier New" w:cs="Courier New"/>
        </w:rPr>
      </w:pPr>
      <w:r w:rsidRPr="00836836">
        <w:rPr>
          <w:rFonts w:ascii="Courier New" w:hAnsi="Courier New" w:cs="Courier New"/>
        </w:rPr>
        <w:t xml:space="preserve">      &lt;Description&gt;&lt;![CDATA[This is a description!]]&gt;&lt;/Description&gt;</w:t>
      </w:r>
    </w:p>
    <w:p w:rsidR="00836836" w:rsidRPr="00836836" w:rsidRDefault="00836836" w:rsidP="00836836">
      <w:pPr>
        <w:rPr>
          <w:rFonts w:ascii="Courier New" w:hAnsi="Courier New" w:cs="Courier New"/>
        </w:rPr>
      </w:pPr>
      <w:r w:rsidRPr="00836836">
        <w:rPr>
          <w:rFonts w:ascii="Courier New" w:hAnsi="Courier New" w:cs="Courier New"/>
        </w:rPr>
        <w:t xml:space="preserve">      &lt;ApplicationUrl&gt;&lt;![CDATA[http://www.kaonix.com/jobs/123]]&gt;&lt;/ApplicationUrl&gt;</w:t>
      </w:r>
    </w:p>
    <w:p w:rsidR="00836836" w:rsidRPr="00836836" w:rsidRDefault="00836836" w:rsidP="00836836">
      <w:pPr>
        <w:rPr>
          <w:rFonts w:ascii="Courier New" w:hAnsi="Courier New" w:cs="Courier New"/>
        </w:rPr>
      </w:pPr>
      <w:r w:rsidRPr="00836836">
        <w:rPr>
          <w:rFonts w:ascii="Courier New" w:hAnsi="Courier New" w:cs="Courier New"/>
        </w:rPr>
        <w:t xml:space="preserve">    &lt;/PostAdvert&gt;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&lt;/SOAP:Envelope&gt;</w:t>
      </w:r>
    </w:p>
    <w:p w:rsidR="00836836" w:rsidRDefault="00836836" w:rsidP="00C63A7E"/>
    <w:p w:rsidR="00836836" w:rsidRDefault="00836836" w:rsidP="00C63A7E">
      <w:r>
        <w:t>Or this for a repost request (note the &lt;PostAdvert&gt; element has been renamed to &lt;ReAdvertise&gt;)</w:t>
      </w:r>
    </w:p>
    <w:p w:rsidR="00836836" w:rsidRDefault="00836836" w:rsidP="00836836">
      <w:pPr>
        <w:rPr>
          <w:rFonts w:ascii="Courier New" w:hAnsi="Courier New" w:cs="Courier New"/>
        </w:rPr>
      </w:pPr>
    </w:p>
    <w:p w:rsidR="00836836" w:rsidRPr="00836836" w:rsidRDefault="00836836" w:rsidP="00836836">
      <w:pPr>
        <w:rPr>
          <w:rFonts w:ascii="Courier New" w:hAnsi="Courier New" w:cs="Courier New"/>
        </w:rPr>
      </w:pPr>
      <w:r w:rsidRPr="00836836">
        <w:rPr>
          <w:rFonts w:ascii="Courier New" w:hAnsi="Courier New" w:cs="Courier New"/>
        </w:rPr>
        <w:t>&lt;?xml version="1.0" encoding="utf-8"?&gt;</w:t>
      </w:r>
    </w:p>
    <w:p w:rsidR="00836836" w:rsidRPr="00836836" w:rsidRDefault="00836836" w:rsidP="00836836">
      <w:pPr>
        <w:rPr>
          <w:rFonts w:ascii="Courier New" w:hAnsi="Courier New" w:cs="Courier New"/>
        </w:rPr>
      </w:pPr>
      <w:r w:rsidRPr="00836836">
        <w:rPr>
          <w:rFonts w:ascii="Courier New" w:hAnsi="Courier New" w:cs="Courier New"/>
        </w:rPr>
        <w:t>&lt;SOAP:Envelope xmlns:SOAP="urn:schemas-xmlsoap-org:soap.v1"&gt;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&lt;UserName&gt;myusername&lt;/UserName&gt;</w:t>
      </w:r>
    </w:p>
    <w:p w:rsidR="00836836" w:rsidRPr="00836836" w:rsidRDefault="00836836" w:rsidP="00836836">
      <w:pPr>
        <w:rPr>
          <w:rFonts w:ascii="Courier New" w:hAnsi="Courier New" w:cs="Courier New"/>
        </w:rPr>
      </w:pPr>
      <w:r w:rsidRPr="00836836">
        <w:rPr>
          <w:rFonts w:ascii="Courier New" w:hAnsi="Courier New" w:cs="Courier New"/>
        </w:rPr>
        <w:t xml:space="preserve">    &lt;Password&gt;letmein&lt;/Password&gt;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 xml:space="preserve">    &lt;ReAdvertise&gt;</w:t>
      </w:r>
    </w:p>
    <w:p w:rsidR="00836836" w:rsidRPr="00836836" w:rsidRDefault="00836836" w:rsidP="00836836">
      <w:pPr>
        <w:rPr>
          <w:rFonts w:ascii="Courier New" w:hAnsi="Courier New" w:cs="Courier New"/>
        </w:rPr>
      </w:pPr>
      <w:r w:rsidRPr="00836836">
        <w:rPr>
          <w:rFonts w:ascii="Courier New" w:hAnsi="Courier New" w:cs="Courier New"/>
        </w:rPr>
        <w:t xml:space="preserve">      &lt;JobId&gt;AA1&lt;/JobId&gt;</w:t>
      </w:r>
    </w:p>
    <w:p w:rsidR="00836836" w:rsidRPr="00836836" w:rsidRDefault="00836836" w:rsidP="00836836">
      <w:pPr>
        <w:rPr>
          <w:rFonts w:ascii="Courier New" w:hAnsi="Courier New" w:cs="Courier New"/>
        </w:rPr>
      </w:pPr>
      <w:r w:rsidRPr="00836836">
        <w:rPr>
          <w:rFonts w:ascii="Courier New" w:hAnsi="Courier New" w:cs="Courier New"/>
        </w:rPr>
        <w:t xml:space="preserve">      &lt;JobRef&gt;ABC123&lt;/JobRef&gt;</w:t>
      </w:r>
    </w:p>
    <w:p w:rsidR="00836836" w:rsidRPr="00836836" w:rsidRDefault="00836836" w:rsidP="00836836">
      <w:pPr>
        <w:rPr>
          <w:rFonts w:ascii="Courier New" w:hAnsi="Courier New" w:cs="Courier New"/>
        </w:rPr>
      </w:pPr>
      <w:r w:rsidRPr="00836836">
        <w:rPr>
          <w:rFonts w:ascii="Courier New" w:hAnsi="Courier New" w:cs="Courier New"/>
        </w:rPr>
        <w:t xml:space="preserve">      &lt;Title&gt;Manager&lt;/Title&gt;</w:t>
      </w:r>
    </w:p>
    <w:p w:rsidR="00836836" w:rsidRPr="00836836" w:rsidRDefault="00836836" w:rsidP="00836836">
      <w:pPr>
        <w:rPr>
          <w:rFonts w:ascii="Courier New" w:hAnsi="Courier New" w:cs="Courier New"/>
        </w:rPr>
      </w:pPr>
      <w:r w:rsidRPr="00836836">
        <w:rPr>
          <w:rFonts w:ascii="Courier New" w:hAnsi="Courier New" w:cs="Courier New"/>
        </w:rPr>
        <w:lastRenderedPageBreak/>
        <w:t xml:space="preserve">      &lt;Description&gt;&lt;![CDATA[This is an updated description!]]&gt;&lt;/Description&gt;</w:t>
      </w:r>
    </w:p>
    <w:p w:rsidR="00836836" w:rsidRPr="00836836" w:rsidRDefault="00836836" w:rsidP="00836836">
      <w:pPr>
        <w:rPr>
          <w:rFonts w:ascii="Courier New" w:hAnsi="Courier New" w:cs="Courier New"/>
        </w:rPr>
      </w:pPr>
      <w:r w:rsidRPr="00836836">
        <w:rPr>
          <w:rFonts w:ascii="Courier New" w:hAnsi="Courier New" w:cs="Courier New"/>
        </w:rPr>
        <w:t xml:space="preserve">      &lt;ApplicationUrl&gt;&lt;![CDATA[http://www.kaonix.com/jobs/123]]&gt;&lt;/ApplicationUrl&gt;</w:t>
      </w:r>
    </w:p>
    <w:p w:rsidR="00836836" w:rsidRPr="00836836" w:rsidRDefault="00836836" w:rsidP="00836836">
      <w:pPr>
        <w:rPr>
          <w:rFonts w:ascii="Courier New" w:hAnsi="Courier New" w:cs="Courier New"/>
        </w:rPr>
      </w:pPr>
      <w:r w:rsidRPr="00836836">
        <w:rPr>
          <w:rFonts w:ascii="Courier New" w:hAnsi="Courier New" w:cs="Courier New"/>
        </w:rPr>
        <w:t xml:space="preserve">    &lt;/ReAdvertise&gt;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&lt;/SOAP:Envelope&gt;</w:t>
      </w:r>
    </w:p>
    <w:p w:rsidR="00DA3E66" w:rsidRDefault="00DA3E66" w:rsidP="00644C83">
      <w:pPr>
        <w:spacing w:after="0"/>
      </w:pPr>
    </w:p>
    <w:p w:rsidR="00836836" w:rsidRDefault="00836836" w:rsidP="00644C83">
      <w:pPr>
        <w:spacing w:after="0"/>
      </w:pPr>
      <w:r>
        <w:t>Or this for a delete request</w:t>
      </w:r>
    </w:p>
    <w:p w:rsidR="00836836" w:rsidRDefault="00836836" w:rsidP="00644C83">
      <w:pPr>
        <w:spacing w:after="0"/>
      </w:pPr>
    </w:p>
    <w:p w:rsidR="00836836" w:rsidRPr="00836836" w:rsidRDefault="00836836" w:rsidP="00836836">
      <w:pPr>
        <w:spacing w:after="0"/>
        <w:rPr>
          <w:rFonts w:ascii="Courier New" w:hAnsi="Courier New" w:cs="Courier New"/>
        </w:rPr>
      </w:pPr>
      <w:r w:rsidRPr="00836836">
        <w:rPr>
          <w:rFonts w:ascii="Courier New" w:hAnsi="Courier New" w:cs="Courier New"/>
        </w:rPr>
        <w:t>&lt;?xml version="1.0" encoding="utf-8"?&gt;</w:t>
      </w:r>
    </w:p>
    <w:p w:rsidR="00836836" w:rsidRPr="00836836" w:rsidRDefault="00836836" w:rsidP="00836836">
      <w:pPr>
        <w:spacing w:after="0"/>
        <w:rPr>
          <w:rFonts w:ascii="Courier New" w:hAnsi="Courier New" w:cs="Courier New"/>
        </w:rPr>
      </w:pPr>
      <w:r w:rsidRPr="00836836">
        <w:rPr>
          <w:rFonts w:ascii="Courier New" w:hAnsi="Courier New" w:cs="Courier New"/>
        </w:rPr>
        <w:t>&lt;SOAP:Envelope xmlns:SOAP="urn:schemas-xmlsoap-org:soap.v1"&gt;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&lt;UserName /&gt;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&lt;Password /&gt;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&lt;DeleteAdvert&gt;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&lt;JobId&gt;AA1&lt;/JobId&gt;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&lt;/DeleteAdvert&gt;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spacing w:after="0"/>
        <w:rPr>
          <w:rFonts w:ascii="Courier New" w:hAnsi="Courier New" w:cs="Courier New"/>
        </w:rPr>
      </w:pPr>
      <w:r w:rsidRPr="00836836">
        <w:rPr>
          <w:rFonts w:ascii="Courier New" w:hAnsi="Courier New" w:cs="Courier New"/>
        </w:rPr>
        <w:t>&lt;/SOAP:Envelope&gt;</w:t>
      </w:r>
    </w:p>
    <w:p w:rsidR="00836836" w:rsidRDefault="00836836" w:rsidP="00644C83">
      <w:pPr>
        <w:spacing w:after="0"/>
      </w:pPr>
    </w:p>
    <w:p w:rsidR="00836836" w:rsidRDefault="00836836" w:rsidP="00644C83">
      <w:pPr>
        <w:spacing w:after="0"/>
      </w:pPr>
      <w:r>
        <w:t>In each of these requests, you should at least be able to see some properties which are in the RequestBase class. These are Title, Description and ApplicationUrl for example. Some elements also have CDATA sections to allow us to place special characters within the content.</w:t>
      </w:r>
    </w:p>
    <w:p w:rsidR="00836836" w:rsidRDefault="00836836" w:rsidP="00644C83">
      <w:pPr>
        <w:spacing w:after="0"/>
      </w:pPr>
    </w:p>
    <w:p w:rsidR="00836836" w:rsidRDefault="00836836" w:rsidP="00644C83">
      <w:pPr>
        <w:spacing w:after="0"/>
      </w:pPr>
      <w:r>
        <w:t xml:space="preserve">This document is not a tutorial on the C# language, and doesn’t recommend one technique over another, but for this example, the XmlWriter class from the System.Xml assembly was used to generate the XML relatively easily. </w:t>
      </w:r>
    </w:p>
    <w:p w:rsidR="00E0735E" w:rsidRDefault="00E0735E" w:rsidP="00644C83">
      <w:pPr>
        <w:spacing w:after="0"/>
      </w:pPr>
    </w:p>
    <w:p w:rsidR="00E0735E" w:rsidRDefault="00E0735E" w:rsidP="00644C83">
      <w:pPr>
        <w:spacing w:after="0"/>
      </w:pPr>
      <w:r>
        <w:t>We use the RequestType property to determine whether we want to display certain elements or not in the XML.</w:t>
      </w:r>
    </w:p>
    <w:p w:rsidR="00836836" w:rsidRDefault="00836836" w:rsidP="00644C83">
      <w:pPr>
        <w:spacing w:after="0"/>
      </w:pPr>
    </w:p>
    <w:p w:rsidR="00836836" w:rsidRDefault="00836836" w:rsidP="00644C83">
      <w:pPr>
        <w:spacing w:after="0"/>
      </w:pPr>
      <w:r>
        <w:t>Here is how the GenerateRequest method now looks in our RequestBase class:</w:t>
      </w:r>
    </w:p>
    <w:p w:rsidR="00836836" w:rsidRDefault="00836836" w:rsidP="00644C83">
      <w:pPr>
        <w:spacing w:after="0"/>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public</w:t>
      </w: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GenerateRequest()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request;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const</w:t>
      </w: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SchemaUrn = </w:t>
      </w:r>
      <w:r w:rsidRPr="00836836">
        <w:rPr>
          <w:rFonts w:ascii="Consolas" w:hAnsi="Consolas" w:cs="Consolas"/>
          <w:color w:val="A31515"/>
          <w:szCs w:val="15"/>
          <w:highlight w:val="white"/>
          <w:lang w:eastAsia="en-GB"/>
        </w:rPr>
        <w:t>"urn:schemas-xmlsoap-org:soap.v1"</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xmlStr;</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XmlWriterSettings</w:t>
      </w:r>
      <w:r w:rsidRPr="00836836">
        <w:rPr>
          <w:rFonts w:ascii="Consolas" w:hAnsi="Consolas" w:cs="Consolas"/>
          <w:color w:val="000000"/>
          <w:szCs w:val="15"/>
          <w:highlight w:val="white"/>
          <w:lang w:eastAsia="en-GB"/>
        </w:rPr>
        <w:t xml:space="preserve"> settings = </w:t>
      </w:r>
      <w:r w:rsidRPr="00836836">
        <w:rPr>
          <w:rFonts w:ascii="Consolas" w:hAnsi="Consolas" w:cs="Consolas"/>
          <w:color w:val="0000FF"/>
          <w:szCs w:val="15"/>
          <w:highlight w:val="white"/>
          <w:lang w:eastAsia="en-GB"/>
        </w:rPr>
        <w:t>new</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XmlWriterSettings</w:t>
      </w:r>
      <w:r w:rsidRPr="00836836">
        <w:rPr>
          <w:rFonts w:ascii="Consolas" w:hAnsi="Consolas" w:cs="Consolas"/>
          <w:color w:val="000000"/>
          <w:szCs w:val="15"/>
          <w:highlight w:val="white"/>
          <w:lang w:eastAsia="en-GB"/>
        </w:rPr>
        <w:t xml:space="preserve"> { Indent = </w:t>
      </w:r>
      <w:r w:rsidRPr="00836836">
        <w:rPr>
          <w:rFonts w:ascii="Consolas" w:hAnsi="Consolas" w:cs="Consolas"/>
          <w:color w:val="0000FF"/>
          <w:szCs w:val="15"/>
          <w:highlight w:val="white"/>
          <w:lang w:eastAsia="en-GB"/>
        </w:rPr>
        <w:t>true</w:t>
      </w: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using</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MemoryStream</w:t>
      </w:r>
      <w:r w:rsidRPr="00836836">
        <w:rPr>
          <w:rFonts w:ascii="Consolas" w:hAnsi="Consolas" w:cs="Consolas"/>
          <w:color w:val="000000"/>
          <w:szCs w:val="15"/>
          <w:highlight w:val="white"/>
          <w:lang w:eastAsia="en-GB"/>
        </w:rPr>
        <w:t xml:space="preserve"> ms = </w:t>
      </w:r>
      <w:r w:rsidRPr="00836836">
        <w:rPr>
          <w:rFonts w:ascii="Consolas" w:hAnsi="Consolas" w:cs="Consolas"/>
          <w:color w:val="0000FF"/>
          <w:szCs w:val="15"/>
          <w:highlight w:val="white"/>
          <w:lang w:eastAsia="en-GB"/>
        </w:rPr>
        <w:t>new</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MemoryStream</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using</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XmlWriter</w:t>
      </w:r>
      <w:r w:rsidRPr="00836836">
        <w:rPr>
          <w:rFonts w:ascii="Consolas" w:hAnsi="Consolas" w:cs="Consolas"/>
          <w:color w:val="000000"/>
          <w:szCs w:val="15"/>
          <w:highlight w:val="white"/>
          <w:lang w:eastAsia="en-GB"/>
        </w:rPr>
        <w:t xml:space="preserve"> xw = </w:t>
      </w:r>
      <w:r w:rsidRPr="00836836">
        <w:rPr>
          <w:rFonts w:ascii="Consolas" w:hAnsi="Consolas" w:cs="Consolas"/>
          <w:color w:val="2B91AF"/>
          <w:szCs w:val="15"/>
          <w:highlight w:val="white"/>
          <w:lang w:eastAsia="en-GB"/>
        </w:rPr>
        <w:t>XmlWriter</w:t>
      </w:r>
      <w:r w:rsidRPr="00836836">
        <w:rPr>
          <w:rFonts w:ascii="Consolas" w:hAnsi="Consolas" w:cs="Consolas"/>
          <w:color w:val="000000"/>
          <w:szCs w:val="15"/>
          <w:highlight w:val="white"/>
          <w:lang w:eastAsia="en-GB"/>
        </w:rPr>
        <w:t>.Create(ms, settings))</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xw.WriteStartDocument();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"SOAP"</w:t>
      </w:r>
      <w:r w:rsidRPr="00836836">
        <w:rPr>
          <w:rFonts w:ascii="Consolas" w:hAnsi="Consolas" w:cs="Consolas"/>
          <w:color w:val="000000"/>
          <w:szCs w:val="15"/>
          <w:highlight w:val="white"/>
          <w:lang w:eastAsia="en-GB"/>
        </w:rPr>
        <w:t xml:space="preserve">, </w:t>
      </w:r>
      <w:r w:rsidRPr="00836836">
        <w:rPr>
          <w:rFonts w:ascii="Consolas" w:hAnsi="Consolas" w:cs="Consolas"/>
          <w:color w:val="A31515"/>
          <w:szCs w:val="15"/>
          <w:highlight w:val="white"/>
          <w:lang w:eastAsia="en-GB"/>
        </w:rPr>
        <w:t>"Envelope"</w:t>
      </w:r>
      <w:r w:rsidRPr="00836836">
        <w:rPr>
          <w:rFonts w:ascii="Consolas" w:hAnsi="Consolas" w:cs="Consolas"/>
          <w:color w:val="000000"/>
          <w:szCs w:val="15"/>
          <w:highlight w:val="white"/>
          <w:lang w:eastAsia="en-GB"/>
        </w:rPr>
        <w:t xml:space="preserve">, SchemaUrn); </w:t>
      </w:r>
      <w:r w:rsidRPr="00836836">
        <w:rPr>
          <w:rFonts w:ascii="Consolas" w:hAnsi="Consolas" w:cs="Consolas"/>
          <w:color w:val="008000"/>
          <w:szCs w:val="15"/>
          <w:highlight w:val="white"/>
          <w:lang w:eastAsia="en-GB"/>
        </w:rPr>
        <w:t>// start envelope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"SOAP"</w:t>
      </w:r>
      <w:r w:rsidRPr="00836836">
        <w:rPr>
          <w:rFonts w:ascii="Consolas" w:hAnsi="Consolas" w:cs="Consolas"/>
          <w:color w:val="000000"/>
          <w:szCs w:val="15"/>
          <w:highlight w:val="white"/>
          <w:lang w:eastAsia="en-GB"/>
        </w:rPr>
        <w:t xml:space="preserve">, </w:t>
      </w:r>
      <w:r w:rsidRPr="00836836">
        <w:rPr>
          <w:rFonts w:ascii="Consolas" w:hAnsi="Consolas" w:cs="Consolas"/>
          <w:color w:val="A31515"/>
          <w:szCs w:val="15"/>
          <w:highlight w:val="white"/>
          <w:lang w:eastAsia="en-GB"/>
        </w:rPr>
        <w:t>"Header"</w:t>
      </w:r>
      <w:r w:rsidRPr="00836836">
        <w:rPr>
          <w:rFonts w:ascii="Consolas" w:hAnsi="Consolas" w:cs="Consolas"/>
          <w:color w:val="000000"/>
          <w:szCs w:val="15"/>
          <w:highlight w:val="white"/>
          <w:lang w:eastAsia="en-GB"/>
        </w:rPr>
        <w:t xml:space="preserve">, SchemaUrn); </w:t>
      </w:r>
      <w:r w:rsidRPr="00836836">
        <w:rPr>
          <w:rFonts w:ascii="Consolas" w:hAnsi="Consolas" w:cs="Consolas"/>
          <w:color w:val="008000"/>
          <w:szCs w:val="15"/>
          <w:highlight w:val="white"/>
          <w:lang w:eastAsia="en-GB"/>
        </w:rPr>
        <w:t>// start header</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this</w:t>
      </w:r>
      <w:r w:rsidRPr="00836836">
        <w:rPr>
          <w:rFonts w:ascii="Consolas" w:hAnsi="Consolas" w:cs="Consolas"/>
          <w:color w:val="000000"/>
          <w:szCs w:val="15"/>
          <w:highlight w:val="white"/>
          <w:lang w:eastAsia="en-GB"/>
        </w:rPr>
        <w:t>.GenerateCredentialsSection(xw);</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header</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"SOAP"</w:t>
      </w:r>
      <w:r w:rsidRPr="00836836">
        <w:rPr>
          <w:rFonts w:ascii="Consolas" w:hAnsi="Consolas" w:cs="Consolas"/>
          <w:color w:val="000000"/>
          <w:szCs w:val="15"/>
          <w:highlight w:val="white"/>
          <w:lang w:eastAsia="en-GB"/>
        </w:rPr>
        <w:t xml:space="preserve">, </w:t>
      </w:r>
      <w:r w:rsidRPr="00836836">
        <w:rPr>
          <w:rFonts w:ascii="Consolas" w:hAnsi="Consolas" w:cs="Consolas"/>
          <w:color w:val="A31515"/>
          <w:szCs w:val="15"/>
          <w:highlight w:val="white"/>
          <w:lang w:eastAsia="en-GB"/>
        </w:rPr>
        <w:t>"Body"</w:t>
      </w:r>
      <w:r w:rsidRPr="00836836">
        <w:rPr>
          <w:rFonts w:ascii="Consolas" w:hAnsi="Consolas" w:cs="Consolas"/>
          <w:color w:val="000000"/>
          <w:szCs w:val="15"/>
          <w:highlight w:val="white"/>
          <w:lang w:eastAsia="en-GB"/>
        </w:rPr>
        <w:t xml:space="preserve">, SchemaUrn); </w:t>
      </w:r>
      <w:r w:rsidRPr="00836836">
        <w:rPr>
          <w:rFonts w:ascii="Consolas" w:hAnsi="Consolas" w:cs="Consolas"/>
          <w:color w:val="008000"/>
          <w:szCs w:val="15"/>
          <w:highlight w:val="white"/>
          <w:lang w:eastAsia="en-GB"/>
        </w:rPr>
        <w:t>// start body</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xw.WriteStartElement(RequestType.ToString()); </w:t>
      </w:r>
      <w:r w:rsidRPr="00836836">
        <w:rPr>
          <w:rFonts w:ascii="Consolas" w:hAnsi="Consolas" w:cs="Consolas"/>
          <w:color w:val="008000"/>
          <w:szCs w:val="15"/>
          <w:highlight w:val="white"/>
          <w:lang w:eastAsia="en-GB"/>
        </w:rPr>
        <w:t>// start [action]advert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00E0735E">
        <w:rPr>
          <w:rFonts w:ascii="Consolas" w:hAnsi="Consolas" w:cs="Consolas"/>
          <w:color w:val="008000"/>
          <w:szCs w:val="15"/>
          <w:highlight w:val="white"/>
          <w:lang w:eastAsia="en-GB"/>
        </w:rPr>
        <w:t xml:space="preserve">// </w:t>
      </w:r>
      <w:r w:rsidRPr="00836836">
        <w:rPr>
          <w:rFonts w:ascii="Consolas" w:hAnsi="Consolas" w:cs="Consolas"/>
          <w:color w:val="008000"/>
          <w:szCs w:val="15"/>
          <w:highlight w:val="white"/>
          <w:lang w:eastAsia="en-GB"/>
        </w:rPr>
        <w:t xml:space="preserve">JobId </w:t>
      </w:r>
      <w:r w:rsidR="00E0735E">
        <w:rPr>
          <w:rFonts w:ascii="Consolas" w:hAnsi="Consolas" w:cs="Consolas"/>
          <w:color w:val="008000"/>
          <w:szCs w:val="15"/>
          <w:highlight w:val="white"/>
          <w:lang w:eastAsia="en-GB"/>
        </w:rPr>
        <w:t xml:space="preserve">is </w:t>
      </w:r>
      <w:r w:rsidRPr="00836836">
        <w:rPr>
          <w:rFonts w:ascii="Consolas" w:hAnsi="Consolas" w:cs="Consolas"/>
          <w:color w:val="008000"/>
          <w:szCs w:val="15"/>
          <w:highlight w:val="white"/>
          <w:lang w:eastAsia="en-GB"/>
        </w:rPr>
        <w:t>included in eve</w:t>
      </w:r>
      <w:r w:rsidR="00E0735E">
        <w:rPr>
          <w:rFonts w:ascii="Consolas" w:hAnsi="Consolas" w:cs="Consolas"/>
          <w:color w:val="008000"/>
          <w:szCs w:val="15"/>
          <w:highlight w:val="white"/>
          <w:lang w:eastAsia="en-GB"/>
        </w:rPr>
        <w:t>ry request except post requests</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if</w:t>
      </w:r>
      <w:r w:rsidRPr="00836836">
        <w:rPr>
          <w:rFonts w:ascii="Consolas" w:hAnsi="Consolas" w:cs="Consolas"/>
          <w:color w:val="000000"/>
          <w:szCs w:val="15"/>
          <w:highlight w:val="white"/>
          <w:lang w:eastAsia="en-GB"/>
        </w:rPr>
        <w:t xml:space="preserve"> (RequestType != </w:t>
      </w:r>
      <w:r w:rsidRPr="00836836">
        <w:rPr>
          <w:rFonts w:ascii="Consolas" w:hAnsi="Consolas" w:cs="Consolas"/>
          <w:color w:val="2B91AF"/>
          <w:szCs w:val="15"/>
          <w:highlight w:val="white"/>
          <w:lang w:eastAsia="en-GB"/>
        </w:rPr>
        <w:t>RequestType</w:t>
      </w:r>
      <w:r w:rsidRPr="00836836">
        <w:rPr>
          <w:rFonts w:ascii="Consolas" w:hAnsi="Consolas" w:cs="Consolas"/>
          <w:color w:val="000000"/>
          <w:szCs w:val="15"/>
          <w:highlight w:val="white"/>
          <w:lang w:eastAsia="en-GB"/>
        </w:rPr>
        <w:t>.PostAdvert)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"JobId"</w:t>
      </w:r>
      <w:r w:rsidRPr="00836836">
        <w:rPr>
          <w:rFonts w:ascii="Consolas" w:hAnsi="Consolas" w:cs="Consolas"/>
          <w:color w:val="000000"/>
          <w:szCs w:val="15"/>
          <w:highlight w:val="white"/>
          <w:lang w:eastAsia="en-GB"/>
        </w:rPr>
        <w:t>, JobId);</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if</w:t>
      </w:r>
      <w:r w:rsidRPr="00836836">
        <w:rPr>
          <w:rFonts w:ascii="Consolas" w:hAnsi="Consolas" w:cs="Consolas"/>
          <w:color w:val="000000"/>
          <w:szCs w:val="15"/>
          <w:highlight w:val="white"/>
          <w:lang w:eastAsia="en-GB"/>
        </w:rPr>
        <w:t xml:space="preserve"> (RequestType != </w:t>
      </w:r>
      <w:r w:rsidRPr="00836836">
        <w:rPr>
          <w:rFonts w:ascii="Consolas" w:hAnsi="Consolas" w:cs="Consolas"/>
          <w:color w:val="2B91AF"/>
          <w:szCs w:val="15"/>
          <w:highlight w:val="white"/>
          <w:lang w:eastAsia="en-GB"/>
        </w:rPr>
        <w:t>RequestType</w:t>
      </w:r>
      <w:r w:rsidRPr="00836836">
        <w:rPr>
          <w:rFonts w:ascii="Consolas" w:hAnsi="Consolas" w:cs="Consolas"/>
          <w:color w:val="000000"/>
          <w:szCs w:val="15"/>
          <w:highlight w:val="white"/>
          <w:lang w:eastAsia="en-GB"/>
        </w:rPr>
        <w:t>.DeleteAdvert)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"JobRef"</w:t>
      </w:r>
      <w:r w:rsidRPr="00836836">
        <w:rPr>
          <w:rFonts w:ascii="Consolas" w:hAnsi="Consolas" w:cs="Consolas"/>
          <w:color w:val="000000"/>
          <w:szCs w:val="15"/>
          <w:highlight w:val="white"/>
          <w:lang w:eastAsia="en-GB"/>
        </w:rPr>
        <w:t>, VacancyRef);</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"Title"</w:t>
      </w:r>
      <w:r w:rsidRPr="00836836">
        <w:rPr>
          <w:rFonts w:ascii="Consolas" w:hAnsi="Consolas" w:cs="Consolas"/>
          <w:color w:val="000000"/>
          <w:szCs w:val="15"/>
          <w:highlight w:val="white"/>
          <w:lang w:eastAsia="en-GB"/>
        </w:rPr>
        <w:t>, JobTitle);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"Description"</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xw.WriteCData(Description);</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"ApplicationUrl"</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xw.WriteCData(ApplyUrl);</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[action]advert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body</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envelope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xw.WriteEndDocument();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ms.Flush();</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ms.Position = 0;</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8000"/>
          <w:szCs w:val="15"/>
          <w:highlight w:val="white"/>
          <w:lang w:eastAsia="en-GB"/>
        </w:rPr>
        <w:t>// XML files are generally UTF-8 encoding whereas streams are UTF-16 by default so we need to tell the stream explicitly which encoding we want.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using</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StreamReader</w:t>
      </w:r>
      <w:r w:rsidRPr="00836836">
        <w:rPr>
          <w:rFonts w:ascii="Consolas" w:hAnsi="Consolas" w:cs="Consolas"/>
          <w:color w:val="000000"/>
          <w:szCs w:val="15"/>
          <w:highlight w:val="white"/>
          <w:lang w:eastAsia="en-GB"/>
        </w:rPr>
        <w:t xml:space="preserve"> sr = </w:t>
      </w:r>
      <w:r w:rsidRPr="00836836">
        <w:rPr>
          <w:rFonts w:ascii="Consolas" w:hAnsi="Consolas" w:cs="Consolas"/>
          <w:color w:val="0000FF"/>
          <w:szCs w:val="15"/>
          <w:highlight w:val="white"/>
          <w:lang w:eastAsia="en-GB"/>
        </w:rPr>
        <w:t>new</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StreamReader</w:t>
      </w:r>
      <w:r w:rsidRPr="00836836">
        <w:rPr>
          <w:rFonts w:ascii="Consolas" w:hAnsi="Consolas" w:cs="Consolas"/>
          <w:color w:val="000000"/>
          <w:szCs w:val="15"/>
          <w:highlight w:val="white"/>
          <w:lang w:eastAsia="en-GB"/>
        </w:rPr>
        <w:t xml:space="preserve">(ms, </w:t>
      </w:r>
      <w:r w:rsidRPr="00836836">
        <w:rPr>
          <w:rFonts w:ascii="Consolas" w:hAnsi="Consolas" w:cs="Consolas"/>
          <w:color w:val="2B91AF"/>
          <w:szCs w:val="15"/>
          <w:highlight w:val="white"/>
          <w:lang w:eastAsia="en-GB"/>
        </w:rPr>
        <w:t>Encoding</w:t>
      </w:r>
      <w:r w:rsidRPr="00836836">
        <w:rPr>
          <w:rFonts w:ascii="Consolas" w:hAnsi="Consolas" w:cs="Consolas"/>
          <w:color w:val="000000"/>
          <w:szCs w:val="15"/>
          <w:highlight w:val="white"/>
          <w:lang w:eastAsia="en-GB"/>
        </w:rPr>
        <w:t>.UTF8))</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request = sr.ReadToEnd();</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return</w:t>
      </w:r>
      <w:r w:rsidRPr="00836836">
        <w:rPr>
          <w:rFonts w:ascii="Consolas" w:hAnsi="Consolas" w:cs="Consolas"/>
          <w:color w:val="000000"/>
          <w:szCs w:val="15"/>
          <w:highlight w:val="white"/>
          <w:lang w:eastAsia="en-GB"/>
        </w:rPr>
        <w:t xml:space="preserve"> request;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w:t>
      </w:r>
      <w:r w:rsidRPr="00836836">
        <w:rPr>
          <w:rFonts w:ascii="Consolas" w:hAnsi="Consolas" w:cs="Consolas"/>
          <w:color w:val="808080"/>
          <w:szCs w:val="15"/>
          <w:highlight w:val="white"/>
          <w:lang w:eastAsia="en-GB"/>
        </w:rPr>
        <w:t>&lt;summary&gt;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Generate an Xml section with credentials</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w:t>
      </w:r>
      <w:r w:rsidRPr="00836836">
        <w:rPr>
          <w:rFonts w:ascii="Consolas" w:hAnsi="Consolas" w:cs="Consolas"/>
          <w:color w:val="808080"/>
          <w:szCs w:val="15"/>
          <w:highlight w:val="white"/>
          <w:lang w:eastAsia="en-GB"/>
        </w:rPr>
        <w:t>&lt;/summary&gt;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w:t>
      </w:r>
      <w:r w:rsidRPr="00836836">
        <w:rPr>
          <w:rFonts w:ascii="Consolas" w:hAnsi="Consolas" w:cs="Consolas"/>
          <w:color w:val="808080"/>
          <w:szCs w:val="15"/>
          <w:highlight w:val="white"/>
          <w:lang w:eastAsia="en-GB"/>
        </w:rPr>
        <w:t>&lt;param name="xw"&gt;&lt;/param&gt;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private</w:t>
      </w: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void</w:t>
      </w:r>
      <w:r w:rsidRPr="00836836">
        <w:rPr>
          <w:rFonts w:ascii="Consolas" w:hAnsi="Consolas" w:cs="Consolas"/>
          <w:color w:val="000000"/>
          <w:szCs w:val="15"/>
          <w:highlight w:val="white"/>
          <w:lang w:eastAsia="en-GB"/>
        </w:rPr>
        <w:t xml:space="preserve"> GenerateCredentialsSection(</w:t>
      </w:r>
      <w:r w:rsidRPr="00836836">
        <w:rPr>
          <w:rFonts w:ascii="Consolas" w:hAnsi="Consolas" w:cs="Consolas"/>
          <w:color w:val="2B91AF"/>
          <w:szCs w:val="15"/>
          <w:highlight w:val="white"/>
          <w:lang w:eastAsia="en-GB"/>
        </w:rPr>
        <w:t>XmlWriter</w:t>
      </w:r>
      <w:r w:rsidRPr="00836836">
        <w:rPr>
          <w:rFonts w:ascii="Consolas" w:hAnsi="Consolas" w:cs="Consolas"/>
          <w:color w:val="000000"/>
          <w:szCs w:val="15"/>
          <w:highlight w:val="white"/>
          <w:lang w:eastAsia="en-GB"/>
        </w:rPr>
        <w:t xml:space="preserve"> xw)</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"UserName"</w:t>
      </w:r>
      <w:r w:rsidRPr="00836836">
        <w:rPr>
          <w:rFonts w:ascii="Consolas" w:hAnsi="Consolas" w:cs="Consolas"/>
          <w:color w:val="000000"/>
          <w:szCs w:val="15"/>
          <w:highlight w:val="white"/>
          <w:lang w:eastAsia="en-GB"/>
        </w:rPr>
        <w:t>, Username);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"Password"</w:t>
      </w:r>
      <w:r w:rsidRPr="00836836">
        <w:rPr>
          <w:rFonts w:ascii="Consolas" w:hAnsi="Consolas" w:cs="Consolas"/>
          <w:color w:val="000000"/>
          <w:szCs w:val="15"/>
          <w:highlight w:val="white"/>
          <w:lang w:eastAsia="en-GB"/>
        </w:rPr>
        <w:t>, Password);</w:t>
      </w:r>
    </w:p>
    <w:p w:rsidR="00367958" w:rsidRPr="00775CD4" w:rsidRDefault="00836836" w:rsidP="00644C83">
      <w:pPr>
        <w:spacing w:after="0"/>
        <w:rPr>
          <w:sz w:val="22"/>
        </w:rPr>
      </w:pPr>
      <w:r w:rsidRPr="00836836">
        <w:rPr>
          <w:rFonts w:ascii="Consolas" w:hAnsi="Consolas" w:cs="Consolas"/>
          <w:color w:val="000000"/>
          <w:szCs w:val="15"/>
          <w:highlight w:val="white"/>
          <w:lang w:eastAsia="en-GB"/>
        </w:rPr>
        <w:t xml:space="preserve">        }</w:t>
      </w:r>
    </w:p>
    <w:p w:rsidR="00367958" w:rsidRDefault="00367958" w:rsidP="00367958">
      <w:pPr>
        <w:pStyle w:val="Heading2"/>
      </w:pPr>
      <w:bookmarkStart w:id="86" w:name="_Toc460316695"/>
      <w:r>
        <w:t>Building a Request Factory</w:t>
      </w:r>
      <w:r w:rsidR="00D7750E">
        <w:t xml:space="preserve"> and Handling Mapping Logic</w:t>
      </w:r>
      <w:bookmarkEnd w:id="86"/>
    </w:p>
    <w:p w:rsidR="00367958" w:rsidRDefault="00367958" w:rsidP="00367958">
      <w:r>
        <w:t>Now we have all our request objects, but they don’t have anything to do with the PE classes that actually contain the information we need to send to the job board.</w:t>
      </w:r>
    </w:p>
    <w:p w:rsidR="00367958" w:rsidRDefault="00367958" w:rsidP="00367958"/>
    <w:p w:rsidR="00367958" w:rsidRDefault="00367958" w:rsidP="00367958">
      <w:r>
        <w:t>This is where the request factory comes in. We’re going to create a class which accepts instances of VacancyData, CustomData, and an AccountData. There will be a method for each type of request we want to make.</w:t>
      </w:r>
    </w:p>
    <w:p w:rsidR="00D7750E" w:rsidRDefault="00D7750E" w:rsidP="00367958"/>
    <w:p w:rsidR="00D7750E" w:rsidRDefault="00D7750E" w:rsidP="00367958">
      <w:r>
        <w:t>This class will also contain any mapping logic between the PE and the job board. For example, let</w:t>
      </w:r>
      <w:r w:rsidR="00F75512">
        <w:t>’</w:t>
      </w:r>
      <w:r>
        <w:t xml:space="preserve">s </w:t>
      </w:r>
      <w:r w:rsidR="0040361B">
        <w:t xml:space="preserve">suppose we decided to create a static class </w:t>
      </w:r>
      <w:r>
        <w:t>to hold the job types Jobserve require:</w:t>
      </w:r>
    </w:p>
    <w:p w:rsidR="00D7750E" w:rsidRDefault="00D7750E" w:rsidP="00367958"/>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FF"/>
          <w:szCs w:val="15"/>
          <w:highlight w:val="white"/>
          <w:lang w:eastAsia="en-GB"/>
        </w:rPr>
        <w:t>namespace</w:t>
      </w:r>
      <w:r w:rsidRPr="0040361B">
        <w:rPr>
          <w:rFonts w:ascii="Consolas" w:hAnsi="Consolas" w:cs="Consolas"/>
          <w:color w:val="000000"/>
          <w:szCs w:val="15"/>
          <w:highlight w:val="white"/>
          <w:lang w:eastAsia="en-GB"/>
        </w:rPr>
        <w:t xml:space="preserve"> Kaonix.PE.Channels.Jobserve.RequestBuilder</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P = Permanent, C = Contract, B = Both</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class</w:t>
      </w:r>
      <w:r w:rsidRPr="0040361B">
        <w:rPr>
          <w:rFonts w:ascii="Consolas" w:hAnsi="Consolas" w:cs="Consolas"/>
          <w:color w:val="000000"/>
          <w:szCs w:val="15"/>
          <w:highlight w:val="white"/>
          <w:lang w:eastAsia="en-GB"/>
        </w:rPr>
        <w:t xml:space="preserve"> </w:t>
      </w:r>
      <w:r w:rsidRPr="0040361B">
        <w:rPr>
          <w:rFonts w:ascii="Consolas" w:hAnsi="Consolas" w:cs="Consolas"/>
          <w:color w:val="2B91AF"/>
          <w:szCs w:val="15"/>
          <w:highlight w:val="white"/>
          <w:lang w:eastAsia="en-GB"/>
        </w:rPr>
        <w:t>JobserveContractType</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00A02D59">
        <w:rPr>
          <w:rFonts w:ascii="Consolas" w:hAnsi="Consolas" w:cs="Consolas"/>
          <w:color w:val="0000FF"/>
          <w:szCs w:val="15"/>
          <w:highlight w:val="white"/>
          <w:lang w:eastAsia="en-GB"/>
        </w:rPr>
        <w:t>char</w:t>
      </w:r>
      <w:r w:rsidRPr="0040361B">
        <w:rPr>
          <w:rFonts w:ascii="Consolas" w:hAnsi="Consolas" w:cs="Consolas"/>
          <w:color w:val="000000"/>
          <w:szCs w:val="15"/>
          <w:highlight w:val="white"/>
          <w:lang w:eastAsia="en-GB"/>
        </w:rPr>
        <w:t xml:space="preserve"> Both</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lastRenderedPageBreak/>
        <w:t xml:space="preserve">            </w:t>
      </w:r>
      <w:r w:rsidRPr="0040361B">
        <w:rPr>
          <w:rFonts w:ascii="Consolas" w:hAnsi="Consolas" w:cs="Consolas"/>
          <w:color w:val="0000FF"/>
          <w:szCs w:val="15"/>
          <w:highlight w:val="white"/>
          <w:lang w:eastAsia="en-GB"/>
        </w:rPr>
        <w:t>get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return</w:t>
      </w:r>
      <w:r w:rsidRPr="0040361B">
        <w:rPr>
          <w:rFonts w:ascii="Consolas" w:hAnsi="Consolas" w:cs="Consolas"/>
          <w:color w:val="000000"/>
          <w:szCs w:val="15"/>
          <w:highlight w:val="white"/>
          <w:lang w:eastAsia="en-GB"/>
        </w:rPr>
        <w:t xml:space="preserve"> </w:t>
      </w:r>
      <w:r w:rsidR="00A02D59">
        <w:rPr>
          <w:rFonts w:ascii="Consolas" w:hAnsi="Consolas" w:cs="Consolas"/>
          <w:color w:val="A31515"/>
          <w:szCs w:val="15"/>
          <w:highlight w:val="white"/>
          <w:lang w:eastAsia="en-GB"/>
        </w:rPr>
        <w:t>‘B’</w:t>
      </w:r>
      <w:r w:rsidRPr="0040361B">
        <w:rPr>
          <w:rFonts w:ascii="Consolas" w:hAnsi="Consolas" w:cs="Consolas"/>
          <w:color w:val="000000"/>
          <w:szCs w:val="15"/>
          <w:highlight w:val="white"/>
          <w:lang w:eastAsia="en-GB"/>
        </w:rPr>
        <w: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00A02D59">
        <w:rPr>
          <w:rFonts w:ascii="Consolas" w:hAnsi="Consolas" w:cs="Consolas"/>
          <w:color w:val="0000FF"/>
          <w:szCs w:val="15"/>
          <w:highlight w:val="white"/>
          <w:lang w:eastAsia="en-GB"/>
        </w:rPr>
        <w:t>char</w:t>
      </w:r>
      <w:r w:rsidRPr="0040361B">
        <w:rPr>
          <w:rFonts w:ascii="Consolas" w:hAnsi="Consolas" w:cs="Consolas"/>
          <w:color w:val="000000"/>
          <w:szCs w:val="15"/>
          <w:highlight w:val="white"/>
          <w:lang w:eastAsia="en-GB"/>
        </w:rPr>
        <w:t xml:space="preserve"> Contract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get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return</w:t>
      </w:r>
      <w:r w:rsidRPr="0040361B">
        <w:rPr>
          <w:rFonts w:ascii="Consolas" w:hAnsi="Consolas" w:cs="Consolas"/>
          <w:color w:val="000000"/>
          <w:szCs w:val="15"/>
          <w:highlight w:val="white"/>
          <w:lang w:eastAsia="en-GB"/>
        </w:rPr>
        <w:t xml:space="preserve"> </w:t>
      </w:r>
      <w:r w:rsidR="00A02D59">
        <w:rPr>
          <w:rFonts w:ascii="Consolas" w:hAnsi="Consolas" w:cs="Consolas"/>
          <w:color w:val="A31515"/>
          <w:szCs w:val="15"/>
          <w:highlight w:val="white"/>
          <w:lang w:eastAsia="en-GB"/>
        </w:rPr>
        <w:t>‘C’</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00A02D59">
        <w:rPr>
          <w:rFonts w:ascii="Consolas" w:hAnsi="Consolas" w:cs="Consolas"/>
          <w:color w:val="0000FF"/>
          <w:szCs w:val="15"/>
          <w:highlight w:val="white"/>
          <w:lang w:eastAsia="en-GB"/>
        </w:rPr>
        <w:t>char</w:t>
      </w:r>
      <w:r w:rsidRPr="0040361B">
        <w:rPr>
          <w:rFonts w:ascii="Consolas" w:hAnsi="Consolas" w:cs="Consolas"/>
          <w:color w:val="000000"/>
          <w:szCs w:val="15"/>
          <w:highlight w:val="white"/>
          <w:lang w:eastAsia="en-GB"/>
        </w:rPr>
        <w:t xml:space="preserve"> Permanent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get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return</w:t>
      </w:r>
      <w:r w:rsidRPr="0040361B">
        <w:rPr>
          <w:rFonts w:ascii="Consolas" w:hAnsi="Consolas" w:cs="Consolas"/>
          <w:color w:val="000000"/>
          <w:szCs w:val="15"/>
          <w:highlight w:val="white"/>
          <w:lang w:eastAsia="en-GB"/>
        </w:rPr>
        <w:t xml:space="preserve"> </w:t>
      </w:r>
      <w:r w:rsidR="00A02D59">
        <w:rPr>
          <w:rFonts w:ascii="Consolas" w:hAnsi="Consolas" w:cs="Consolas"/>
          <w:color w:val="A31515"/>
          <w:szCs w:val="15"/>
          <w:highlight w:val="white"/>
          <w:lang w:eastAsia="en-GB"/>
        </w:rPr>
        <w:t>‘P’;</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367958" w:rsidRPr="0040361B" w:rsidRDefault="0040361B" w:rsidP="0040361B">
      <w:pPr>
        <w:spacing w:after="0"/>
        <w:rPr>
          <w:rFonts w:ascii="Consolas" w:hAnsi="Consolas" w:cs="Consolas"/>
          <w:color w:val="000000"/>
          <w:szCs w:val="15"/>
          <w:lang w:eastAsia="en-GB"/>
        </w:rPr>
      </w:pPr>
      <w:r w:rsidRPr="0040361B">
        <w:rPr>
          <w:rFonts w:ascii="Consolas" w:hAnsi="Consolas" w:cs="Consolas"/>
          <w:color w:val="000000"/>
          <w:szCs w:val="15"/>
          <w:highlight w:val="white"/>
          <w:lang w:eastAsia="en-GB"/>
        </w:rPr>
        <w:t>}</w:t>
      </w:r>
    </w:p>
    <w:p w:rsidR="00F75512" w:rsidRDefault="00F75512" w:rsidP="00644C83">
      <w:pPr>
        <w:spacing w:after="0"/>
      </w:pPr>
    </w:p>
    <w:p w:rsidR="00D7750E" w:rsidRDefault="00D7750E" w:rsidP="00644C83">
      <w:pPr>
        <w:spacing w:after="0"/>
      </w:pPr>
      <w:r>
        <w:t>We then need a method to map the PE vacancy types, and this can be done like so:</w:t>
      </w:r>
    </w:p>
    <w:p w:rsidR="0040361B" w:rsidRDefault="0040361B" w:rsidP="00644C83">
      <w:pPr>
        <w:spacing w:after="0"/>
      </w:pP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Determine what the job type should be</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&lt;returns&gt;&lt;/returns&gt;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FF"/>
          <w:szCs w:val="15"/>
          <w:highlight w:val="white"/>
          <w:lang w:eastAsia="en-GB"/>
        </w:rPr>
        <w:t>private</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char</w:t>
      </w:r>
      <w:r w:rsidRPr="00E90AA9">
        <w:rPr>
          <w:rFonts w:ascii="Consolas" w:hAnsi="Consolas" w:cs="Consolas"/>
          <w:color w:val="000000"/>
          <w:szCs w:val="15"/>
          <w:highlight w:val="white"/>
          <w:lang w:eastAsia="en-GB"/>
        </w:rPr>
        <w:t xml:space="preserve"> GetJobType()</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if</w:t>
      </w:r>
      <w:r w:rsidRPr="00E90AA9">
        <w:rPr>
          <w:rFonts w:ascii="Consolas" w:hAnsi="Consolas" w:cs="Consolas"/>
          <w:color w:val="000000"/>
          <w:szCs w:val="15"/>
          <w:highlight w:val="white"/>
          <w:lang w:eastAsia="en-GB"/>
        </w:rPr>
        <w:t xml:space="preserve"> (customData.PermanentAndContract)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.Both;</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switch</w:t>
      </w:r>
      <w:r w:rsidRPr="00E90AA9">
        <w:rPr>
          <w:rFonts w:ascii="Consolas" w:hAnsi="Consolas" w:cs="Consolas"/>
          <w:color w:val="000000"/>
          <w:szCs w:val="15"/>
          <w:highlight w:val="white"/>
          <w:lang w:eastAsia="en-GB"/>
        </w:rPr>
        <w:t xml:space="preserve"> (vacancyData.VacancyType)</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case</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VacancyType</w:t>
      </w:r>
      <w:r w:rsidRPr="00E90AA9">
        <w:rPr>
          <w:rFonts w:ascii="Consolas" w:hAnsi="Consolas" w:cs="Consolas"/>
          <w:color w:val="000000"/>
          <w:szCs w:val="15"/>
          <w:highlight w:val="white"/>
          <w:lang w:eastAsia="en-GB"/>
        </w:rPr>
        <w:t>.Perm:</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.Permanent;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case</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VacancyType</w:t>
      </w:r>
      <w:r w:rsidRPr="00E90AA9">
        <w:rPr>
          <w:rFonts w:ascii="Consolas" w:hAnsi="Consolas" w:cs="Consolas"/>
          <w:color w:val="000000"/>
          <w:szCs w:val="15"/>
          <w:highlight w:val="white"/>
          <w:lang w:eastAsia="en-GB"/>
        </w:rPr>
        <w:t>.Contract: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case</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VacancyType</w:t>
      </w:r>
      <w:r w:rsidRPr="00E90AA9">
        <w:rPr>
          <w:rFonts w:ascii="Consolas" w:hAnsi="Consolas" w:cs="Consolas"/>
          <w:color w:val="000000"/>
          <w:szCs w:val="15"/>
          <w:highlight w:val="white"/>
          <w:lang w:eastAsia="en-GB"/>
        </w:rPr>
        <w:t>.Temp:</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default</w:t>
      </w:r>
      <w:r w:rsidRPr="00E90AA9">
        <w:rPr>
          <w:rFonts w:ascii="Consolas" w:hAnsi="Consolas" w:cs="Consolas"/>
          <w:color w:val="000000"/>
          <w:szCs w:val="15"/>
          <w:highlight w:val="white"/>
          <w:lang w:eastAsia="en-GB"/>
        </w:rPr>
        <w: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 xml:space="preserve">.Both; </w:t>
      </w:r>
      <w:r w:rsidRPr="00E90AA9">
        <w:rPr>
          <w:rFonts w:ascii="Consolas" w:hAnsi="Consolas" w:cs="Consolas"/>
          <w:color w:val="008000"/>
          <w:szCs w:val="15"/>
          <w:highlight w:val="white"/>
          <w:lang w:eastAsia="en-GB"/>
        </w:rPr>
        <w:t>// required to satisfy compiler so method has return statement for all possibilities</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Default="004F2B76" w:rsidP="0040361B">
      <w:pPr>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w:t>
      </w:r>
    </w:p>
    <w:p w:rsidR="0040361B" w:rsidRDefault="0040361B" w:rsidP="0040361B">
      <w:pPr>
        <w:spacing w:after="0"/>
        <w:rPr>
          <w:rFonts w:ascii="Consolas" w:hAnsi="Consolas" w:cs="Consolas"/>
          <w:color w:val="000000"/>
          <w:szCs w:val="15"/>
          <w:lang w:eastAsia="en-GB"/>
        </w:rPr>
      </w:pPr>
    </w:p>
    <w:p w:rsidR="00D7750E" w:rsidRDefault="00D7750E" w:rsidP="00D7750E">
      <w:pPr>
        <w:spacing w:after="0"/>
      </w:pPr>
      <w:r>
        <w:t>Also, Jobserve requires us to create an extra XML element if the job is for a part time position. We can handle this with a method like so:</w:t>
      </w:r>
    </w:p>
    <w:p w:rsidR="00D7750E" w:rsidRDefault="00D7750E" w:rsidP="00D7750E">
      <w:pPr>
        <w:spacing w:after="0"/>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 xml:space="preserve"> GetCategory()</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const</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 xml:space="preserve"> PartTime = </w:t>
      </w:r>
      <w:r w:rsidRPr="00D7750E">
        <w:rPr>
          <w:rFonts w:ascii="Consolas" w:hAnsi="Consolas" w:cs="Consolas"/>
          <w:color w:val="A31515"/>
          <w:szCs w:val="15"/>
          <w:highlight w:val="white"/>
          <w:lang w:eastAsia="en-GB"/>
        </w:rPr>
        <w:t>"Part Time"</w:t>
      </w:r>
      <w:r w:rsidRPr="00D7750E">
        <w:rPr>
          <w:rFonts w:ascii="Consolas" w:hAnsi="Consolas" w:cs="Consolas"/>
          <w:color w:val="000000"/>
          <w:szCs w:val="15"/>
          <w:highlight w:val="white"/>
          <w:lang w:eastAsia="en-GB"/>
        </w:rPr>
        <w:t>;</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return</w:t>
      </w:r>
      <w:r w:rsidRPr="00D7750E">
        <w:rPr>
          <w:rFonts w:ascii="Consolas" w:hAnsi="Consolas" w:cs="Consolas"/>
          <w:color w:val="000000"/>
          <w:szCs w:val="15"/>
          <w:highlight w:val="white"/>
          <w:lang w:eastAsia="en-GB"/>
        </w:rPr>
        <w:t xml:space="preserve"> vacancyData.WorkingHours == </w:t>
      </w:r>
      <w:r w:rsidRPr="00D7750E">
        <w:rPr>
          <w:rFonts w:ascii="Consolas" w:hAnsi="Consolas" w:cs="Consolas"/>
          <w:color w:val="2B91AF"/>
          <w:szCs w:val="15"/>
          <w:highlight w:val="white"/>
          <w:lang w:eastAsia="en-GB"/>
        </w:rPr>
        <w:t>WorkingHours</w:t>
      </w:r>
      <w:r w:rsidRPr="00D7750E">
        <w:rPr>
          <w:rFonts w:ascii="Consolas" w:hAnsi="Consolas" w:cs="Consolas"/>
          <w:color w:val="000000"/>
          <w:szCs w:val="15"/>
          <w:highlight w:val="white"/>
          <w:lang w:eastAsia="en-GB"/>
        </w:rPr>
        <w:t xml:space="preserve">.PartTime ? PartTime :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.Empty;</w:t>
      </w:r>
    </w:p>
    <w:p w:rsidR="00D7750E" w:rsidRPr="00D7750E" w:rsidRDefault="00D7750E" w:rsidP="00D7750E">
      <w:pPr>
        <w:spacing w:after="0"/>
        <w:rPr>
          <w:rFonts w:ascii="Consolas" w:hAnsi="Consolas" w:cs="Consolas"/>
          <w:color w:val="000000"/>
          <w:sz w:val="22"/>
          <w:szCs w:val="15"/>
          <w:lang w:eastAsia="en-GB"/>
        </w:rPr>
      </w:pPr>
      <w:r w:rsidRPr="00D7750E">
        <w:rPr>
          <w:rFonts w:ascii="Consolas" w:hAnsi="Consolas" w:cs="Consolas"/>
          <w:color w:val="000000"/>
          <w:szCs w:val="15"/>
          <w:highlight w:val="white"/>
          <w:lang w:eastAsia="en-GB"/>
        </w:rPr>
        <w:t xml:space="preserve">        }</w:t>
      </w:r>
    </w:p>
    <w:p w:rsidR="00D7750E" w:rsidRDefault="00D7750E" w:rsidP="00D7750E">
      <w:pPr>
        <w:spacing w:after="0"/>
        <w:rPr>
          <w:sz w:val="22"/>
        </w:rPr>
      </w:pPr>
    </w:p>
    <w:p w:rsidR="00D7750E" w:rsidRDefault="00D7750E" w:rsidP="00D7750E">
      <w:pPr>
        <w:spacing w:after="0"/>
      </w:pPr>
      <w:r>
        <w:lastRenderedPageBreak/>
        <w:t>The request factory should hold four private properties for VacancyData, CustomData and AccountData, and also another to hold the job id if we are to update, repost or delete a job:</w:t>
      </w:r>
    </w:p>
    <w:p w:rsidR="00D7750E" w:rsidRDefault="00D7750E" w:rsidP="00D7750E">
      <w:pPr>
        <w:spacing w:after="0"/>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2B91AF"/>
          <w:szCs w:val="15"/>
          <w:highlight w:val="white"/>
          <w:lang w:eastAsia="en-GB"/>
        </w:rPr>
        <w:t>JobserveVacancy</w:t>
      </w:r>
      <w:r w:rsidRPr="00D7750E">
        <w:rPr>
          <w:rFonts w:ascii="Consolas" w:hAnsi="Consolas" w:cs="Consolas"/>
          <w:color w:val="000000"/>
          <w:szCs w:val="15"/>
          <w:highlight w:val="white"/>
          <w:lang w:eastAsia="en-GB"/>
        </w:rPr>
        <w:t xml:space="preserve"> vacancyData;</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2B91AF"/>
          <w:szCs w:val="15"/>
          <w:highlight w:val="white"/>
          <w:lang w:eastAsia="en-GB"/>
        </w:rPr>
        <w:t>JobserveAccountData</w:t>
      </w:r>
      <w:r w:rsidRPr="00D7750E">
        <w:rPr>
          <w:rFonts w:ascii="Consolas" w:hAnsi="Consolas" w:cs="Consolas"/>
          <w:color w:val="000000"/>
          <w:szCs w:val="15"/>
          <w:highlight w:val="white"/>
          <w:lang w:eastAsia="en-GB"/>
        </w:rPr>
        <w:t xml:space="preserve"> accountData;</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2B91AF"/>
          <w:szCs w:val="15"/>
          <w:highlight w:val="white"/>
          <w:lang w:eastAsia="en-GB"/>
        </w:rPr>
        <w:t>JobserveCustomData</w:t>
      </w:r>
      <w:r w:rsidRPr="00D7750E">
        <w:rPr>
          <w:rFonts w:ascii="Consolas" w:hAnsi="Consolas" w:cs="Consolas"/>
          <w:color w:val="000000"/>
          <w:szCs w:val="15"/>
          <w:highlight w:val="white"/>
          <w:lang w:eastAsia="en-GB"/>
        </w:rPr>
        <w:t xml:space="preserve"> customData;</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spacing w:after="0"/>
        <w:rPr>
          <w:rFonts w:ascii="Consolas" w:hAnsi="Consolas" w:cs="Consolas"/>
          <w:color w:val="000000"/>
          <w:szCs w:val="15"/>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 xml:space="preserve"> jobId;</w:t>
      </w:r>
    </w:p>
    <w:p w:rsidR="00D7750E" w:rsidRDefault="00D7750E" w:rsidP="00D7750E">
      <w:pPr>
        <w:spacing w:after="0"/>
        <w:rPr>
          <w:rFonts w:ascii="Consolas" w:hAnsi="Consolas" w:cs="Consolas"/>
          <w:color w:val="000000"/>
          <w:sz w:val="15"/>
          <w:szCs w:val="15"/>
          <w:lang w:eastAsia="en-GB"/>
        </w:rPr>
      </w:pPr>
    </w:p>
    <w:p w:rsidR="00D7750E" w:rsidRDefault="00D7750E" w:rsidP="00D7750E">
      <w:pPr>
        <w:spacing w:after="0"/>
      </w:pPr>
      <w:r>
        <w:t>Now we need the necessary constructors:</w:t>
      </w:r>
    </w:p>
    <w:p w:rsidR="00D7750E" w:rsidRDefault="00D7750E" w:rsidP="00D7750E">
      <w:pPr>
        <w:spacing w:after="0"/>
      </w:pPr>
    </w:p>
    <w:p w:rsidR="00A20266" w:rsidRPr="007B5E58" w:rsidRDefault="00A20266" w:rsidP="00A20266">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8000"/>
          <w:szCs w:val="15"/>
          <w:highlight w:val="white"/>
          <w:lang w:eastAsia="en-GB"/>
        </w:rPr>
        <w:t>// Constructor for new jobs</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public</w:t>
      </w:r>
      <w:r w:rsidRPr="007B5E58">
        <w:rPr>
          <w:rFonts w:ascii="Consolas" w:hAnsi="Consolas" w:cs="Consolas"/>
          <w:color w:val="000000"/>
          <w:szCs w:val="15"/>
          <w:highlight w:val="white"/>
          <w:lang w:eastAsia="en-GB"/>
        </w:rPr>
        <w:t xml:space="preserve"> JobserveRequestFactory(</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 xml:space="preserve">            </w:t>
      </w:r>
      <w:r w:rsidRPr="007B5E58">
        <w:rPr>
          <w:rFonts w:ascii="Consolas" w:hAnsi="Consolas" w:cs="Consolas"/>
          <w:color w:val="2B91AF"/>
          <w:szCs w:val="15"/>
          <w:highlight w:val="white"/>
          <w:lang w:eastAsia="en-GB"/>
        </w:rPr>
        <w:t>JobserveVacancy</w:t>
      </w:r>
      <w:r w:rsidRPr="007B5E58">
        <w:rPr>
          <w:rFonts w:ascii="Consolas" w:hAnsi="Consolas" w:cs="Consolas"/>
          <w:color w:val="000000"/>
          <w:szCs w:val="15"/>
          <w:highlight w:val="white"/>
          <w:lang w:eastAsia="en-GB"/>
        </w:rPr>
        <w:t xml:space="preserve"> vacancyData, </w:t>
      </w:r>
      <w:r w:rsidRPr="007B5E58">
        <w:rPr>
          <w:rFonts w:ascii="Consolas" w:hAnsi="Consolas" w:cs="Consolas"/>
          <w:color w:val="2B91AF"/>
          <w:szCs w:val="15"/>
          <w:highlight w:val="white"/>
          <w:lang w:eastAsia="en-GB"/>
        </w:rPr>
        <w:t>JobserveAccountData</w:t>
      </w:r>
      <w:r w:rsidRPr="007B5E58">
        <w:rPr>
          <w:rFonts w:ascii="Consolas" w:hAnsi="Consolas" w:cs="Consolas"/>
          <w:color w:val="000000"/>
          <w:szCs w:val="15"/>
          <w:highlight w:val="white"/>
          <w:lang w:eastAsia="en-GB"/>
        </w:rPr>
        <w:t xml:space="preserve"> accountData, </w:t>
      </w:r>
      <w:r w:rsidRPr="007B5E58">
        <w:rPr>
          <w:rFonts w:ascii="Consolas" w:hAnsi="Consolas" w:cs="Consolas"/>
          <w:color w:val="2B91AF"/>
          <w:szCs w:val="15"/>
          <w:highlight w:val="white"/>
          <w:lang w:eastAsia="en-GB"/>
        </w:rPr>
        <w:t>JobserveCustomData</w:t>
      </w:r>
      <w:r w:rsidRPr="007B5E58">
        <w:rPr>
          <w:rFonts w:ascii="Consolas" w:hAnsi="Consolas" w:cs="Consolas"/>
          <w:color w:val="000000"/>
          <w:szCs w:val="15"/>
          <w:highlight w:val="white"/>
          <w:lang w:eastAsia="en-GB"/>
        </w:rPr>
        <w:t xml:space="preserve"> customData)</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.vacancyData = vacancyData;</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.accountData = accountData;</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.customData = customData;</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p>
    <w:p w:rsidR="00A20266" w:rsidRPr="007B5E58" w:rsidRDefault="00A20266"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8000"/>
          <w:szCs w:val="15"/>
          <w:highlight w:val="white"/>
          <w:lang w:eastAsia="en-GB"/>
        </w:rPr>
        <w:t>// Constructor for update / repost / delete</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public</w:t>
      </w:r>
      <w:r w:rsidRPr="007B5E58">
        <w:rPr>
          <w:rFonts w:ascii="Consolas" w:hAnsi="Consolas" w:cs="Consolas"/>
          <w:color w:val="000000"/>
          <w:szCs w:val="15"/>
          <w:highlight w:val="white"/>
          <w:lang w:eastAsia="en-GB"/>
        </w:rPr>
        <w:t xml:space="preserve"> JobserveRequestFactory(</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 xml:space="preserve">            </w:t>
      </w:r>
      <w:r w:rsidRPr="007B5E58">
        <w:rPr>
          <w:rFonts w:ascii="Consolas" w:hAnsi="Consolas" w:cs="Consolas"/>
          <w:color w:val="2B91AF"/>
          <w:szCs w:val="15"/>
          <w:highlight w:val="white"/>
          <w:lang w:eastAsia="en-GB"/>
        </w:rPr>
        <w:t>JobserveVacancy</w:t>
      </w:r>
      <w:r w:rsidRPr="007B5E58">
        <w:rPr>
          <w:rFonts w:ascii="Consolas" w:hAnsi="Consolas" w:cs="Consolas"/>
          <w:color w:val="000000"/>
          <w:szCs w:val="15"/>
          <w:highlight w:val="white"/>
          <w:lang w:eastAsia="en-GB"/>
        </w:rPr>
        <w:t xml:space="preserve"> vacancyData, </w:t>
      </w:r>
      <w:r w:rsidRPr="007B5E58">
        <w:rPr>
          <w:rFonts w:ascii="Consolas" w:hAnsi="Consolas" w:cs="Consolas"/>
          <w:color w:val="2B91AF"/>
          <w:szCs w:val="15"/>
          <w:highlight w:val="white"/>
          <w:lang w:eastAsia="en-GB"/>
        </w:rPr>
        <w:t>JobserveAccountData</w:t>
      </w:r>
      <w:r w:rsidRPr="007B5E58">
        <w:rPr>
          <w:rFonts w:ascii="Consolas" w:hAnsi="Consolas" w:cs="Consolas"/>
          <w:color w:val="000000"/>
          <w:szCs w:val="15"/>
          <w:highlight w:val="white"/>
          <w:lang w:eastAsia="en-GB"/>
        </w:rPr>
        <w:t xml:space="preserve"> accountData, </w:t>
      </w:r>
      <w:r w:rsidRPr="007B5E58">
        <w:rPr>
          <w:rFonts w:ascii="Consolas" w:hAnsi="Consolas" w:cs="Consolas"/>
          <w:color w:val="2B91AF"/>
          <w:szCs w:val="15"/>
          <w:highlight w:val="white"/>
          <w:lang w:eastAsia="en-GB"/>
        </w:rPr>
        <w:t>JobserveCustomData</w:t>
      </w:r>
      <w:r w:rsidRPr="007B5E58">
        <w:rPr>
          <w:rFonts w:ascii="Consolas" w:hAnsi="Consolas" w:cs="Consolas"/>
          <w:color w:val="000000"/>
          <w:szCs w:val="15"/>
          <w:highlight w:val="white"/>
          <w:lang w:eastAsia="en-GB"/>
        </w:rPr>
        <w:t xml:space="preserve"> customData, </w:t>
      </w:r>
      <w:r w:rsidRPr="007B5E58">
        <w:rPr>
          <w:rFonts w:ascii="Consolas" w:hAnsi="Consolas" w:cs="Consolas"/>
          <w:color w:val="0000FF"/>
          <w:szCs w:val="15"/>
          <w:highlight w:val="white"/>
          <w:lang w:eastAsia="en-GB"/>
        </w:rPr>
        <w:t>string</w:t>
      </w:r>
      <w:r w:rsidR="007B5E58">
        <w:rPr>
          <w:rFonts w:ascii="Consolas" w:hAnsi="Consolas" w:cs="Consolas"/>
          <w:color w:val="000000"/>
          <w:szCs w:val="15"/>
          <w:highlight w:val="white"/>
          <w:lang w:eastAsia="en-GB"/>
        </w:rPr>
        <w:t xml:space="preserve"> jobId) </w:t>
      </w:r>
      <w:r w:rsidRPr="007B5E58">
        <w:rPr>
          <w:rFonts w:ascii="Consolas" w:hAnsi="Consolas" w:cs="Consolas"/>
          <w:color w:val="000000"/>
          <w:szCs w:val="15"/>
          <w:highlight w:val="white"/>
          <w:lang w:eastAsia="en-GB"/>
        </w:rPr>
        <w:t xml:space="preserve">: </w:t>
      </w: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(vacancyData, accountData, customData)</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.jobId = jobId;</w:t>
      </w:r>
    </w:p>
    <w:p w:rsidR="00D7750E" w:rsidRPr="007B5E58" w:rsidRDefault="00D7750E" w:rsidP="00D7750E">
      <w:pPr>
        <w:spacing w:after="0"/>
        <w:rPr>
          <w:sz w:val="28"/>
        </w:rPr>
      </w:pPr>
      <w:r w:rsidRPr="007B5E58">
        <w:rPr>
          <w:rFonts w:ascii="Consolas" w:hAnsi="Consolas" w:cs="Consolas"/>
          <w:color w:val="000000"/>
          <w:szCs w:val="15"/>
          <w:highlight w:val="white"/>
          <w:lang w:eastAsia="en-GB"/>
        </w:rPr>
        <w:t>}</w:t>
      </w:r>
    </w:p>
    <w:p w:rsidR="00D7750E" w:rsidRDefault="00D7750E" w:rsidP="00644C83">
      <w:pPr>
        <w:spacing w:after="0"/>
      </w:pPr>
    </w:p>
    <w:p w:rsidR="00424083" w:rsidRDefault="00424083" w:rsidP="00644C83">
      <w:pPr>
        <w:spacing w:after="0"/>
      </w:pPr>
      <w:r>
        <w:t>Now for the methods which will create a request object and return an instance of it. Note the use of the GetJobType() and GetCategory() methods (the latter used to generate a “part-time” XML element) discussed earlier.</w:t>
      </w:r>
    </w:p>
    <w:p w:rsidR="00424083" w:rsidRDefault="00424083" w:rsidP="00644C83">
      <w:pPr>
        <w:spacing w:after="0"/>
      </w:pP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w:t>
      </w:r>
      <w:r w:rsidRPr="00424083">
        <w:rPr>
          <w:rFonts w:ascii="Consolas" w:hAnsi="Consolas" w:cs="Consolas"/>
          <w:color w:val="808080"/>
          <w:szCs w:val="15"/>
          <w:highlight w:val="white"/>
          <w:lang w:eastAsia="en-GB"/>
        </w:rPr>
        <w:t>&lt;summary&gt;</w:t>
      </w: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Create a request of </w:t>
      </w:r>
      <w:r w:rsidRPr="00424083">
        <w:rPr>
          <w:rFonts w:ascii="Consolas" w:hAnsi="Consolas" w:cs="Consolas"/>
          <w:color w:val="808080"/>
          <w:szCs w:val="15"/>
          <w:highlight w:val="white"/>
          <w:lang w:eastAsia="en-GB"/>
        </w:rPr>
        <w:t>&lt;see cref="JobservePostRequest"/&gt;</w:t>
      </w: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w:t>
      </w:r>
      <w:r w:rsidRPr="00424083">
        <w:rPr>
          <w:rFonts w:ascii="Consolas" w:hAnsi="Consolas" w:cs="Consolas"/>
          <w:color w:val="808080"/>
          <w:szCs w:val="15"/>
          <w:highlight w:val="white"/>
          <w:lang w:eastAsia="en-GB"/>
        </w:rPr>
        <w:t>&lt;/summary&gt;</w:t>
      </w: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w:t>
      </w:r>
      <w:r w:rsidRPr="00424083">
        <w:rPr>
          <w:rFonts w:ascii="Consolas" w:hAnsi="Consolas" w:cs="Consolas"/>
          <w:color w:val="808080"/>
          <w:szCs w:val="15"/>
          <w:highlight w:val="white"/>
          <w:lang w:eastAsia="en-GB"/>
        </w:rPr>
        <w:t>&lt;returns&gt;&lt;/returns&gt;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FF"/>
          <w:szCs w:val="15"/>
          <w:highlight w:val="white"/>
          <w:lang w:eastAsia="en-GB"/>
        </w:rPr>
        <w:t>public</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JobservePostRequest</w:t>
      </w:r>
      <w:r w:rsidRPr="00D53D43">
        <w:rPr>
          <w:rFonts w:ascii="Consolas" w:hAnsi="Consolas" w:cs="Consolas"/>
          <w:color w:val="000000"/>
          <w:szCs w:val="15"/>
          <w:highlight w:val="white"/>
          <w:lang w:eastAsia="en-GB"/>
        </w:rPr>
        <w:t xml:space="preserve"> CreatePostRequest()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var</w:t>
      </w:r>
      <w:r w:rsidRPr="00D53D43">
        <w:rPr>
          <w:rFonts w:ascii="Consolas" w:hAnsi="Consolas" w:cs="Consolas"/>
          <w:color w:val="000000"/>
          <w:szCs w:val="15"/>
          <w:highlight w:val="white"/>
          <w:lang w:eastAsia="en-GB"/>
        </w:rPr>
        <w:t xml:space="preserve"> postRequest = </w:t>
      </w:r>
      <w:r w:rsidRPr="00D53D43">
        <w:rPr>
          <w:rFonts w:ascii="Consolas" w:hAnsi="Consolas" w:cs="Consolas"/>
          <w:color w:val="0000FF"/>
          <w:szCs w:val="15"/>
          <w:highlight w:val="white"/>
          <w:lang w:eastAsia="en-GB"/>
        </w:rPr>
        <w:t>new</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JobservePostRequest</w:t>
      </w:r>
      <w:r w:rsidRPr="00D53D43">
        <w:rPr>
          <w:rFonts w:ascii="Consolas" w:hAnsi="Consolas" w:cs="Consolas"/>
          <w:color w:val="000000"/>
          <w:szCs w:val="15"/>
          <w:highlight w:val="white"/>
          <w:lang w:eastAsia="en-GB"/>
        </w:rPr>
        <w: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vacancyData,</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customData,</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accountData,</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this</w:t>
      </w:r>
      <w:r w:rsidRPr="00D53D43">
        <w:rPr>
          <w:rFonts w:ascii="Consolas" w:hAnsi="Consolas" w:cs="Consolas"/>
          <w:color w:val="000000"/>
          <w:szCs w:val="15"/>
          <w:highlight w:val="white"/>
          <w:lang w:eastAsia="en-GB"/>
        </w:rPr>
        <w:t>.GetCategory(),</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this</w:t>
      </w:r>
      <w:r w:rsidRPr="00D53D43">
        <w:rPr>
          <w:rFonts w:ascii="Consolas" w:hAnsi="Consolas" w:cs="Consolas"/>
          <w:color w:val="000000"/>
          <w:szCs w:val="15"/>
          <w:highlight w:val="white"/>
          <w:lang w:eastAsia="en-GB"/>
        </w:rPr>
        <w:t>.GetJobType(),</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DefaultSource,</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this</w:t>
      </w:r>
      <w:r w:rsidRPr="00D53D43">
        <w:rPr>
          <w:rFonts w:ascii="Consolas" w:hAnsi="Consolas" w:cs="Consolas"/>
          <w:color w:val="000000"/>
          <w:szCs w:val="15"/>
          <w:highlight w:val="white"/>
          <w:lang w:eastAsia="en-GB"/>
        </w:rPr>
        <w:t>.GetDuration(),</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customData.NumberOfWeeksDuration);</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return</w:t>
      </w:r>
      <w:r w:rsidRPr="00D53D43">
        <w:rPr>
          <w:rFonts w:ascii="Consolas" w:hAnsi="Consolas" w:cs="Consolas"/>
          <w:color w:val="000000"/>
          <w:szCs w:val="15"/>
          <w:highlight w:val="white"/>
          <w:lang w:eastAsia="en-GB"/>
        </w:rPr>
        <w:t xml:space="preserve"> postRequest;</w:t>
      </w:r>
    </w:p>
    <w:p w:rsidR="00424083" w:rsidRDefault="00D53D43" w:rsidP="00D53D43">
      <w:pPr>
        <w:spacing w:after="0"/>
        <w:rPr>
          <w:rFonts w:ascii="Consolas" w:hAnsi="Consolas" w:cs="Consolas"/>
          <w:color w:val="000000"/>
          <w:szCs w:val="15"/>
          <w:lang w:eastAsia="en-GB"/>
        </w:rPr>
      </w:pPr>
      <w:r w:rsidRPr="00D53D43">
        <w:rPr>
          <w:rFonts w:ascii="Consolas" w:hAnsi="Consolas" w:cs="Consolas"/>
          <w:color w:val="000000"/>
          <w:szCs w:val="15"/>
          <w:highlight w:val="white"/>
          <w:lang w:eastAsia="en-GB"/>
        </w:rPr>
        <w:t>}</w:t>
      </w:r>
    </w:p>
    <w:p w:rsidR="00D53D43" w:rsidRPr="00D53D43" w:rsidRDefault="00D53D43" w:rsidP="00D53D43">
      <w:pPr>
        <w:spacing w:after="0"/>
        <w:rPr>
          <w:sz w:val="22"/>
        </w:rPr>
      </w:pPr>
    </w:p>
    <w:p w:rsidR="00775CD4" w:rsidRDefault="00775CD4" w:rsidP="00644C83">
      <w:pPr>
        <w:spacing w:after="0"/>
      </w:pPr>
      <w:r>
        <w:t>Creating a method to return an instance of a verify account request could look something like this:</w:t>
      </w:r>
    </w:p>
    <w:p w:rsidR="00775CD4" w:rsidRDefault="00775CD4" w:rsidP="00644C83">
      <w:pPr>
        <w:spacing w:after="0"/>
      </w:pP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FF"/>
          <w:szCs w:val="15"/>
          <w:highlight w:val="white"/>
          <w:lang w:eastAsia="en-GB"/>
        </w:rPr>
        <w:t>public</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JobserveVerifyAccountRequest</w:t>
      </w:r>
      <w:r w:rsidRPr="00D53D43">
        <w:rPr>
          <w:rFonts w:ascii="Consolas" w:hAnsi="Consolas" w:cs="Consolas"/>
          <w:color w:val="000000"/>
          <w:szCs w:val="15"/>
          <w:highlight w:val="white"/>
          <w:lang w:eastAsia="en-GB"/>
        </w:rPr>
        <w:t xml:space="preserve"> CreateVerifyAccountRequest()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var</w:t>
      </w:r>
      <w:r w:rsidRPr="00D53D43">
        <w:rPr>
          <w:rFonts w:ascii="Consolas" w:hAnsi="Consolas" w:cs="Consolas"/>
          <w:color w:val="000000"/>
          <w:szCs w:val="15"/>
          <w:highlight w:val="white"/>
          <w:lang w:eastAsia="en-GB"/>
        </w:rPr>
        <w:t xml:space="preserve"> verifyAccountRequest = </w:t>
      </w:r>
      <w:r w:rsidRPr="00D53D43">
        <w:rPr>
          <w:rFonts w:ascii="Consolas" w:hAnsi="Consolas" w:cs="Consolas"/>
          <w:color w:val="0000FF"/>
          <w:szCs w:val="15"/>
          <w:highlight w:val="white"/>
          <w:lang w:eastAsia="en-GB"/>
        </w:rPr>
        <w:t>new</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JobserveVerifyAccountRequest</w:t>
      </w:r>
      <w:r w:rsidRPr="00D53D43">
        <w:rPr>
          <w:rFonts w:ascii="Consolas" w:hAnsi="Consolas" w:cs="Consolas"/>
          <w:color w:val="000000"/>
          <w:szCs w:val="15"/>
          <w:highlight w:val="white"/>
          <w:lang w:eastAsia="en-GB"/>
        </w:rPr>
        <w:t>(accountData, DefaultSource);</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return</w:t>
      </w:r>
      <w:r w:rsidRPr="00D53D43">
        <w:rPr>
          <w:rFonts w:ascii="Consolas" w:hAnsi="Consolas" w:cs="Consolas"/>
          <w:color w:val="000000"/>
          <w:szCs w:val="15"/>
          <w:highlight w:val="white"/>
          <w:lang w:eastAsia="en-GB"/>
        </w:rPr>
        <w:t xml:space="preserve"> verifyAccountRequest;</w:t>
      </w:r>
    </w:p>
    <w:p w:rsidR="00775CD4" w:rsidRPr="00D53D43" w:rsidRDefault="00D53D43" w:rsidP="00D53D43">
      <w:pPr>
        <w:spacing w:after="0"/>
        <w:rPr>
          <w:rFonts w:ascii="Consolas" w:hAnsi="Consolas" w:cs="Consolas"/>
          <w:color w:val="000000"/>
          <w:szCs w:val="15"/>
          <w:lang w:eastAsia="en-GB"/>
        </w:rPr>
      </w:pPr>
      <w:r w:rsidRPr="00D53D43">
        <w:rPr>
          <w:rFonts w:ascii="Consolas" w:hAnsi="Consolas" w:cs="Consolas"/>
          <w:color w:val="000000"/>
          <w:szCs w:val="15"/>
          <w:highlight w:val="white"/>
          <w:lang w:eastAsia="en-GB"/>
        </w:rPr>
        <w:t>}</w:t>
      </w:r>
    </w:p>
    <w:p w:rsidR="00D53D43" w:rsidRDefault="00D53D43" w:rsidP="00D53D43">
      <w:pPr>
        <w:spacing w:after="0"/>
      </w:pPr>
    </w:p>
    <w:p w:rsidR="005900D4" w:rsidRDefault="005900D4" w:rsidP="007433C4">
      <w:pPr>
        <w:pStyle w:val="Heading1"/>
      </w:pPr>
      <w:bookmarkStart w:id="87" w:name="_Toc460316696"/>
      <w:r>
        <w:lastRenderedPageBreak/>
        <w:t>Implementing the HTTP Poster</w:t>
      </w:r>
      <w:bookmarkEnd w:id="87"/>
    </w:p>
    <w:p w:rsidR="005900D4" w:rsidRDefault="005900D4" w:rsidP="00644C83">
      <w:pPr>
        <w:spacing w:after="0"/>
      </w:pPr>
    </w:p>
    <w:p w:rsidR="003C56D8" w:rsidRDefault="003C56D8" w:rsidP="00644C83">
      <w:pPr>
        <w:spacing w:after="0"/>
      </w:pPr>
      <w:r>
        <w:t>This section is applicable to most job feeds where we wish to control how the HTTP requests are handled. There are exceptions to the rule however, if a particular job feed uses a service reference. Madgex and Strike Jobs are the only feeds which use service references (this is where we let Visual Studio generate proxy classes for us based on a provided WSDL).</w:t>
      </w:r>
    </w:p>
    <w:p w:rsidR="003C56D8" w:rsidRDefault="003C56D8" w:rsidP="00644C83">
      <w:pPr>
        <w:spacing w:after="0"/>
      </w:pPr>
    </w:p>
    <w:p w:rsidR="003C56D8" w:rsidRDefault="003C56D8" w:rsidP="00644C83">
      <w:pPr>
        <w:spacing w:after="0"/>
      </w:pPr>
      <w:r>
        <w:t>Information on consuming services:</w:t>
      </w:r>
    </w:p>
    <w:p w:rsidR="003C56D8" w:rsidRDefault="006A1D00" w:rsidP="00644C83">
      <w:pPr>
        <w:spacing w:after="0"/>
      </w:pPr>
      <w:hyperlink r:id="rId59" w:history="1">
        <w:r w:rsidR="003C56D8" w:rsidRPr="00B668E3">
          <w:rPr>
            <w:rStyle w:val="Hyperlink"/>
          </w:rPr>
          <w:t>http://www.c-sharpcorner.com/uploadfile/0c1bb2/consuming-web-service-in-asp-net-web-application/</w:t>
        </w:r>
      </w:hyperlink>
      <w:r w:rsidR="003C56D8">
        <w:t xml:space="preserve"> </w:t>
      </w:r>
    </w:p>
    <w:p w:rsidR="003C56D8" w:rsidRPr="003C56D8" w:rsidRDefault="006A1D00" w:rsidP="00644C83">
      <w:pPr>
        <w:spacing w:after="0"/>
      </w:pPr>
      <w:hyperlink r:id="rId60" w:history="1">
        <w:r w:rsidR="00495DE7" w:rsidRPr="00B668E3">
          <w:rPr>
            <w:rStyle w:val="Hyperlink"/>
          </w:rPr>
          <w:t>https://msdn.microsoft.com/en-us/library/bb628649.aspx</w:t>
        </w:r>
      </w:hyperlink>
      <w:r w:rsidR="00495DE7">
        <w:t xml:space="preserve"> </w:t>
      </w:r>
    </w:p>
    <w:p w:rsidR="001A4A7C" w:rsidRDefault="001A4A7C" w:rsidP="00644C83">
      <w:pPr>
        <w:spacing w:after="0"/>
      </w:pPr>
    </w:p>
    <w:p w:rsidR="005900D4" w:rsidRDefault="005900D4" w:rsidP="00644C83">
      <w:pPr>
        <w:spacing w:after="0"/>
      </w:pPr>
      <w:r>
        <w:t>Now we have some XML being generated, we can think about how to send this to the job board. In C# there are many w</w:t>
      </w:r>
      <w:r w:rsidR="00483610">
        <w:t xml:space="preserve">ays to construct a HTTP request, but WebClient is the simplest class for us to use. If you want to know why, have a look at </w:t>
      </w:r>
      <w:hyperlink r:id="rId61" w:history="1">
        <w:r w:rsidR="00483610" w:rsidRPr="00483610">
          <w:rPr>
            <w:rStyle w:val="Hyperlink"/>
          </w:rPr>
          <w:t>http://www.diogonunes.com/blog/webclient-vs-httpclient-vs-httpwebrequest</w:t>
        </w:r>
      </w:hyperlink>
      <w:r w:rsidR="00483610">
        <w:t>.</w:t>
      </w:r>
    </w:p>
    <w:p w:rsidR="00483610" w:rsidRDefault="00483610" w:rsidP="00644C83">
      <w:pPr>
        <w:spacing w:after="0"/>
      </w:pPr>
    </w:p>
    <w:p w:rsidR="00483610" w:rsidRDefault="00483610" w:rsidP="00644C83">
      <w:pPr>
        <w:spacing w:after="0"/>
      </w:pPr>
      <w:r>
        <w:t xml:space="preserve">However, the default implementation of </w:t>
      </w:r>
      <w:r w:rsidRPr="00367958">
        <w:rPr>
          <w:rStyle w:val="CodeSampleChar"/>
        </w:rPr>
        <w:t>WebClient</w:t>
      </w:r>
      <w:r>
        <w:t xml:space="preserve"> only allows 2 connections at once. </w:t>
      </w:r>
      <w:r w:rsidR="00712D38">
        <w:t xml:space="preserve">But, in the Kaonix.PE.API project, there is an overridden version called </w:t>
      </w:r>
      <w:r w:rsidR="00712D38" w:rsidRPr="00367958">
        <w:rPr>
          <w:rStyle w:val="CodeSampleChar"/>
        </w:rPr>
        <w:t>ServerWebClient</w:t>
      </w:r>
      <w:r w:rsidR="00712D38">
        <w:t xml:space="preserve"> which has overridden the connection limit.</w:t>
      </w:r>
    </w:p>
    <w:p w:rsidR="00712D38" w:rsidRDefault="00712D38" w:rsidP="00644C83">
      <w:pPr>
        <w:spacing w:after="0"/>
      </w:pPr>
    </w:p>
    <w:p w:rsidR="00712D38" w:rsidRDefault="00712D38" w:rsidP="00644C83">
      <w:pPr>
        <w:spacing w:after="0"/>
      </w:pPr>
      <w:r>
        <w:t xml:space="preserve">For any HTTP operations, using the </w:t>
      </w:r>
      <w:r w:rsidRPr="00367958">
        <w:rPr>
          <w:rStyle w:val="CodeSampleChar"/>
        </w:rPr>
        <w:t>ServerWebClient</w:t>
      </w:r>
      <w:r>
        <w:t xml:space="preserve"> class should serve all our needs.</w:t>
      </w:r>
    </w:p>
    <w:p w:rsidR="00483610" w:rsidRDefault="00483610" w:rsidP="00644C83">
      <w:pPr>
        <w:spacing w:after="0"/>
      </w:pPr>
    </w:p>
    <w:p w:rsidR="005900D4" w:rsidRDefault="004F509F" w:rsidP="004F509F">
      <w:pPr>
        <w:pStyle w:val="Heading2"/>
      </w:pPr>
      <w:bookmarkStart w:id="88" w:name="_Toc460316697"/>
      <w:r>
        <w:t>Create a Response Class</w:t>
      </w:r>
      <w:bookmarkEnd w:id="88"/>
    </w:p>
    <w:p w:rsidR="004F509F" w:rsidRDefault="004F509F" w:rsidP="004F509F">
      <w:r>
        <w:t xml:space="preserve">Firstly we want somewhere to store our response from the job board. The response could be XML or JSON but for our immediate purposes, holding the response in a string will suffice. Also, a </w:t>
      </w:r>
      <w:r w:rsidR="001A4A7C">
        <w:t>Boolean</w:t>
      </w:r>
      <w:r>
        <w:t xml:space="preserve"> flag to determine if a request was successful or not will be helpful.</w:t>
      </w:r>
    </w:p>
    <w:p w:rsidR="004F509F" w:rsidRDefault="004F509F" w:rsidP="004F509F"/>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FF"/>
          <w:szCs w:val="15"/>
          <w:highlight w:val="white"/>
          <w:lang w:eastAsia="en-GB"/>
        </w:rPr>
        <w:t>namespace</w:t>
      </w:r>
      <w:r w:rsidRPr="004F509F">
        <w:rPr>
          <w:rFonts w:ascii="Consolas" w:hAnsi="Consolas" w:cs="Consolas"/>
          <w:color w:val="000000"/>
          <w:szCs w:val="15"/>
          <w:highlight w:val="white"/>
          <w:lang w:eastAsia="en-GB"/>
        </w:rPr>
        <w:t xml:space="preserve"> Kaonix.PE.Channels.Jobserve.RequestBuilder</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class</w:t>
      </w:r>
      <w:r w:rsidRPr="004F509F">
        <w:rPr>
          <w:rFonts w:ascii="Consolas" w:hAnsi="Consolas" w:cs="Consolas"/>
          <w:color w:val="000000"/>
          <w:szCs w:val="15"/>
          <w:highlight w:val="white"/>
          <w:lang w:eastAsia="en-GB"/>
        </w:rPr>
        <w:t xml:space="preserve"> </w:t>
      </w:r>
      <w:r w:rsidRPr="004F509F">
        <w:rPr>
          <w:rFonts w:ascii="Consolas" w:hAnsi="Consolas" w:cs="Consolas"/>
          <w:color w:val="2B91AF"/>
          <w:szCs w:val="15"/>
          <w:highlight w:val="white"/>
          <w:lang w:eastAsia="en-GB"/>
        </w:rPr>
        <w:t>JobserveResponse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bool</w:t>
      </w:r>
      <w:r w:rsidRPr="004F509F">
        <w:rPr>
          <w:rFonts w:ascii="Consolas" w:hAnsi="Consolas" w:cs="Consolas"/>
          <w:color w:val="000000"/>
          <w:szCs w:val="15"/>
          <w:highlight w:val="white"/>
          <w:lang w:eastAsia="en-GB"/>
        </w:rPr>
        <w:t xml:space="preserve"> IsSuccess { </w:t>
      </w:r>
      <w:r w:rsidRPr="004F509F">
        <w:rPr>
          <w:rFonts w:ascii="Consolas" w:hAnsi="Consolas" w:cs="Consolas"/>
          <w:color w:val="0000FF"/>
          <w:szCs w:val="15"/>
          <w:highlight w:val="white"/>
          <w:lang w:eastAsia="en-GB"/>
        </w:rPr>
        <w:t>get</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private</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set</w:t>
      </w:r>
      <w:r w:rsidRPr="004F509F">
        <w:rPr>
          <w:rFonts w:ascii="Consolas" w:hAnsi="Consolas" w:cs="Consolas"/>
          <w:color w:val="000000"/>
          <w:szCs w:val="15"/>
          <w:highlight w:val="white"/>
          <w:lang w:eastAsia="en-GB"/>
        </w:rPr>
        <w:t>;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ResponseMessage { </w:t>
      </w:r>
      <w:r w:rsidRPr="004F509F">
        <w:rPr>
          <w:rFonts w:ascii="Consolas" w:hAnsi="Consolas" w:cs="Consolas"/>
          <w:color w:val="0000FF"/>
          <w:szCs w:val="15"/>
          <w:highlight w:val="white"/>
          <w:lang w:eastAsia="en-GB"/>
        </w:rPr>
        <w:t>get</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private</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set</w:t>
      </w:r>
      <w:r w:rsidRPr="004F509F">
        <w:rPr>
          <w:rFonts w:ascii="Consolas" w:hAnsi="Consolas" w:cs="Consolas"/>
          <w:color w:val="000000"/>
          <w:szCs w:val="15"/>
          <w:highlight w:val="white"/>
          <w:lang w:eastAsia="en-GB"/>
        </w:rPr>
        <w:t>;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JobserveResponse(</w:t>
      </w:r>
      <w:r w:rsidRPr="004F509F">
        <w:rPr>
          <w:rFonts w:ascii="Consolas" w:hAnsi="Consolas" w:cs="Consolas"/>
          <w:color w:val="0000FF"/>
          <w:szCs w:val="15"/>
          <w:highlight w:val="white"/>
          <w:lang w:eastAsia="en-GB"/>
        </w:rPr>
        <w:t>bool</w:t>
      </w:r>
      <w:r w:rsidRPr="004F509F">
        <w:rPr>
          <w:rFonts w:ascii="Consolas" w:hAnsi="Consolas" w:cs="Consolas"/>
          <w:color w:val="000000"/>
          <w:szCs w:val="15"/>
          <w:highlight w:val="white"/>
          <w:lang w:eastAsia="en-GB"/>
        </w:rPr>
        <w:t xml:space="preserve"> isSuccess, </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responseMessage)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this</w:t>
      </w:r>
      <w:r w:rsidRPr="004F509F">
        <w:rPr>
          <w:rFonts w:ascii="Consolas" w:hAnsi="Consolas" w:cs="Consolas"/>
          <w:color w:val="000000"/>
          <w:szCs w:val="15"/>
          <w:highlight w:val="white"/>
          <w:lang w:eastAsia="en-GB"/>
        </w:rPr>
        <w:t>.IsSuccess = isSuccess;</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this</w:t>
      </w:r>
      <w:r w:rsidRPr="004F509F">
        <w:rPr>
          <w:rFonts w:ascii="Consolas" w:hAnsi="Consolas" w:cs="Consolas"/>
          <w:color w:val="000000"/>
          <w:szCs w:val="15"/>
          <w:highlight w:val="white"/>
          <w:lang w:eastAsia="en-GB"/>
        </w:rPr>
        <w:t>.ResponseMessage = responseMessage;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rPr>
          <w:sz w:val="22"/>
        </w:rPr>
      </w:pPr>
      <w:r w:rsidRPr="004F509F">
        <w:rPr>
          <w:rFonts w:ascii="Consolas" w:hAnsi="Consolas" w:cs="Consolas"/>
          <w:color w:val="000000"/>
          <w:szCs w:val="15"/>
          <w:highlight w:val="white"/>
          <w:lang w:eastAsia="en-GB"/>
        </w:rPr>
        <w:t>}</w:t>
      </w:r>
    </w:p>
    <w:p w:rsidR="00712D38" w:rsidRDefault="00712D38" w:rsidP="00644C83">
      <w:pPr>
        <w:spacing w:after="0"/>
      </w:pPr>
    </w:p>
    <w:p w:rsidR="00712D38" w:rsidRDefault="004F509F" w:rsidP="004F509F">
      <w:pPr>
        <w:pStyle w:val="Heading2"/>
      </w:pPr>
      <w:bookmarkStart w:id="89" w:name="_Toc460316698"/>
      <w:r>
        <w:t>Interface for the HTTP Poster</w:t>
      </w:r>
      <w:bookmarkEnd w:id="89"/>
    </w:p>
    <w:p w:rsidR="00712D38" w:rsidRDefault="004F509F" w:rsidP="00644C83">
      <w:pPr>
        <w:spacing w:after="0"/>
      </w:pPr>
      <w:r>
        <w:t>We want to create an interface that will abstract away the implementation of sending a request and receiving a response. This will help us is mocking up tests later. We will want to pass through the URL of the job feed, the request type enumeration and the request as a string.</w:t>
      </w:r>
    </w:p>
    <w:p w:rsidR="004F509F" w:rsidRDefault="004F509F" w:rsidP="00644C83">
      <w:pPr>
        <w:spacing w:after="0"/>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FF"/>
          <w:szCs w:val="15"/>
          <w:highlight w:val="white"/>
          <w:lang w:eastAsia="en-GB"/>
        </w:rPr>
        <w:t>namespace</w:t>
      </w:r>
      <w:r w:rsidRPr="004F509F">
        <w:rPr>
          <w:rFonts w:ascii="Consolas" w:hAnsi="Consolas" w:cs="Consolas"/>
          <w:color w:val="000000"/>
          <w:szCs w:val="15"/>
          <w:highlight w:val="white"/>
          <w:lang w:eastAsia="en-GB"/>
        </w:rPr>
        <w:t xml:space="preserve"> Kaonix.PE.Channels.Jobserve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using</w:t>
      </w:r>
      <w:r w:rsidRPr="004F509F">
        <w:rPr>
          <w:rFonts w:ascii="Consolas" w:hAnsi="Consolas" w:cs="Consolas"/>
          <w:color w:val="000000"/>
          <w:szCs w:val="15"/>
          <w:highlight w:val="white"/>
          <w:lang w:eastAsia="en-GB"/>
        </w:rPr>
        <w:t xml:space="preserve"> Kaonix.PE.Channels.Jobserve.RequestBuilder;</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interface</w:t>
      </w:r>
      <w:r w:rsidRPr="004F509F">
        <w:rPr>
          <w:rFonts w:ascii="Consolas" w:hAnsi="Consolas" w:cs="Consolas"/>
          <w:color w:val="000000"/>
          <w:szCs w:val="15"/>
          <w:highlight w:val="white"/>
          <w:lang w:eastAsia="en-GB"/>
        </w:rPr>
        <w:t xml:space="preserve"> </w:t>
      </w:r>
      <w:r w:rsidRPr="004F509F">
        <w:rPr>
          <w:rFonts w:ascii="Consolas" w:hAnsi="Consolas" w:cs="Consolas"/>
          <w:color w:val="2B91AF"/>
          <w:szCs w:val="15"/>
          <w:highlight w:val="white"/>
          <w:lang w:eastAsia="en-GB"/>
        </w:rPr>
        <w:t>IJobserveWebClient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2B91AF"/>
          <w:szCs w:val="15"/>
          <w:highlight w:val="white"/>
          <w:lang w:eastAsia="en-GB"/>
        </w:rPr>
        <w:t>JobserveResponse</w:t>
      </w:r>
      <w:r w:rsidRPr="004F509F">
        <w:rPr>
          <w:rFonts w:ascii="Consolas" w:hAnsi="Consolas" w:cs="Consolas"/>
          <w:color w:val="000000"/>
          <w:szCs w:val="15"/>
          <w:highlight w:val="white"/>
          <w:lang w:eastAsia="en-GB"/>
        </w:rPr>
        <w:t xml:space="preserve"> SendRequest(</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url, </w:t>
      </w:r>
      <w:r w:rsidRPr="004F509F">
        <w:rPr>
          <w:rFonts w:ascii="Consolas" w:hAnsi="Consolas" w:cs="Consolas"/>
          <w:color w:val="2B91AF"/>
          <w:szCs w:val="15"/>
          <w:highlight w:val="white"/>
          <w:lang w:eastAsia="en-GB"/>
        </w:rPr>
        <w:t>JobserveRequestType</w:t>
      </w:r>
      <w:r w:rsidRPr="004F509F">
        <w:rPr>
          <w:rFonts w:ascii="Consolas" w:hAnsi="Consolas" w:cs="Consolas"/>
          <w:color w:val="000000"/>
          <w:szCs w:val="15"/>
          <w:highlight w:val="white"/>
          <w:lang w:eastAsia="en-GB"/>
        </w:rPr>
        <w:t xml:space="preserve"> requestType, </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request);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793D8E" w:rsidRDefault="00793D8E" w:rsidP="00793D8E">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712D38" w:rsidRDefault="004F509F" w:rsidP="004F509F">
      <w:pPr>
        <w:pStyle w:val="Heading2"/>
      </w:pPr>
      <w:bookmarkStart w:id="90" w:name="_Toc460316699"/>
      <w:r>
        <w:lastRenderedPageBreak/>
        <w:t>Implement the HTTP Poster</w:t>
      </w:r>
      <w:bookmarkEnd w:id="90"/>
    </w:p>
    <w:p w:rsidR="004F509F" w:rsidRDefault="004F509F" w:rsidP="004F509F">
      <w:r>
        <w:t>Now we want a concrete representation of the HTTP poster</w:t>
      </w:r>
      <w:r w:rsidR="00367958">
        <w:t xml:space="preserve"> which will implement the interface in the earlier section</w:t>
      </w:r>
      <w:r>
        <w:t xml:space="preserve">. </w:t>
      </w:r>
      <w:r w:rsidR="00367958">
        <w:t>This class only deals with posting. Checking the response for errors is done elsewhere for eas</w:t>
      </w:r>
      <w:r w:rsidR="008E0026">
        <w:t>y</w:t>
      </w:r>
      <w:r w:rsidR="00367958">
        <w:t xml:space="preserve"> testability. </w:t>
      </w:r>
      <w:r w:rsidR="000A3F16">
        <w:t xml:space="preserve">The example below uses </w:t>
      </w:r>
      <w:r w:rsidR="000A3F16" w:rsidRPr="00367958">
        <w:rPr>
          <w:rStyle w:val="CodeSampleChar"/>
        </w:rPr>
        <w:t>ServerWebClient</w:t>
      </w:r>
      <w:r w:rsidR="000A3F16">
        <w:t xml:space="preserve"> and shows how to add a HTTP header and to post a response.</w:t>
      </w:r>
    </w:p>
    <w:p w:rsidR="000A3F16" w:rsidRDefault="000A3F16" w:rsidP="004F509F"/>
    <w:p w:rsidR="000A3F16" w:rsidRDefault="000A3F16" w:rsidP="004F509F">
      <w:r>
        <w:t xml:space="preserve">When we get the response, we’ll use a simple string comparison to check the tell-tale signs of an error, we then know immediately there is an error. </w:t>
      </w:r>
      <w:r w:rsidR="00367958">
        <w:t>If there is, we can set our failed flag to true.</w:t>
      </w:r>
    </w:p>
    <w:p w:rsidR="000A3F16" w:rsidRDefault="000A3F16" w:rsidP="004F509F"/>
    <w:p w:rsidR="00793D8E" w:rsidRDefault="00793D8E" w:rsidP="004F509F">
      <w:r>
        <w:t xml:space="preserve">If there was a problem, we can check the HTTP status code by looking at the web exception status code to see if there was a problem connecting to the job board and return a </w:t>
      </w:r>
      <w:r w:rsidRPr="00793D8E">
        <w:rPr>
          <w:rStyle w:val="CodeSampleChar"/>
        </w:rPr>
        <w:t>ChannelDownException</w:t>
      </w:r>
      <w:r>
        <w:t>.</w:t>
      </w:r>
    </w:p>
    <w:p w:rsidR="00793D8E" w:rsidRDefault="00793D8E" w:rsidP="004F509F"/>
    <w:p w:rsidR="000A3F16" w:rsidRDefault="000A3F16" w:rsidP="004F509F">
      <w:r>
        <w:t>We’</w:t>
      </w:r>
      <w:r w:rsidR="00367958">
        <w:t>ll also capture the response, and if an exception was thrown, we’ll have to extract the response via a stream.</w:t>
      </w:r>
    </w:p>
    <w:p w:rsidR="00367958" w:rsidRDefault="00367958" w:rsidP="004F509F"/>
    <w:p w:rsidR="00367958" w:rsidRDefault="00367958" w:rsidP="004F509F">
      <w:r>
        <w:t>At the end we’ll create a new instance of the response class we created in the last section.</w:t>
      </w:r>
    </w:p>
    <w:p w:rsidR="00367958" w:rsidRDefault="00367958" w:rsidP="004F509F"/>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FF"/>
          <w:szCs w:val="15"/>
          <w:highlight w:val="white"/>
          <w:lang w:eastAsia="en-GB"/>
        </w:rPr>
        <w:t>namespace</w:t>
      </w:r>
      <w:r w:rsidRPr="00367958">
        <w:rPr>
          <w:rFonts w:ascii="Consolas" w:hAnsi="Consolas" w:cs="Consolas"/>
          <w:color w:val="000000"/>
          <w:szCs w:val="15"/>
          <w:highlight w:val="white"/>
          <w:lang w:eastAsia="en-GB"/>
        </w:rPr>
        <w:t xml:space="preserve"> Kaonix.PE.Channels.Jobserve</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System.IO;</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System.Net;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Kaonix.PE.API;</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Kaonix.PE.Channels.Jobserve.RequestBuilder;</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public</w:t>
      </w: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class</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JobserveWebClient</w:t>
      </w:r>
      <w:r w:rsidRPr="00367958">
        <w:rPr>
          <w:rFonts w:ascii="Consolas" w:hAnsi="Consolas" w:cs="Consolas"/>
          <w:color w:val="000000"/>
          <w:szCs w:val="15"/>
          <w:highlight w:val="white"/>
          <w:lang w:eastAsia="en-GB"/>
        </w:rPr>
        <w:t xml:space="preserve"> : </w:t>
      </w:r>
      <w:r w:rsidRPr="00367958">
        <w:rPr>
          <w:rFonts w:ascii="Consolas" w:hAnsi="Consolas" w:cs="Consolas"/>
          <w:color w:val="2B91AF"/>
          <w:szCs w:val="15"/>
          <w:highlight w:val="white"/>
          <w:lang w:eastAsia="en-GB"/>
        </w:rPr>
        <w:t>IJobserveWebClient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FF"/>
          <w:szCs w:val="15"/>
          <w:highlight w:val="white"/>
          <w:lang w:eastAsia="en-GB"/>
        </w:rPr>
        <w:t xml:space="preserve">        #region</w:t>
      </w:r>
      <w:r w:rsidRPr="00367958">
        <w:rPr>
          <w:rFonts w:ascii="Consolas" w:hAnsi="Consolas" w:cs="Consolas"/>
          <w:color w:val="000000"/>
          <w:szCs w:val="15"/>
          <w:highlight w:val="white"/>
          <w:lang w:eastAsia="en-GB"/>
        </w:rPr>
        <w:t xml:space="preserve"> IJobserveWebClient Members</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public</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JobserveResponse</w:t>
      </w:r>
      <w:r w:rsidRPr="00367958">
        <w:rPr>
          <w:rFonts w:ascii="Consolas" w:hAnsi="Consolas" w:cs="Consolas"/>
          <w:color w:val="000000"/>
          <w:szCs w:val="15"/>
          <w:highlight w:val="white"/>
          <w:lang w:eastAsia="en-GB"/>
        </w:rPr>
        <w:t xml:space="preserve"> SendRequest(</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url, </w:t>
      </w:r>
      <w:r w:rsidRPr="00367958">
        <w:rPr>
          <w:rFonts w:ascii="Consolas" w:hAnsi="Consolas" w:cs="Consolas"/>
          <w:color w:val="2B91AF"/>
          <w:szCs w:val="15"/>
          <w:highlight w:val="white"/>
          <w:lang w:eastAsia="en-GB"/>
        </w:rPr>
        <w:t>JobserveRequestType</w:t>
      </w:r>
      <w:r w:rsidRPr="00367958">
        <w:rPr>
          <w:rFonts w:ascii="Consolas" w:hAnsi="Consolas" w:cs="Consolas"/>
          <w:color w:val="000000"/>
          <w:szCs w:val="15"/>
          <w:highlight w:val="white"/>
          <w:lang w:eastAsia="en-GB"/>
        </w:rPr>
        <w:t xml:space="preserve"> requestType,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request)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const</w:t>
      </w: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SoapMethodNameHeader = </w:t>
      </w:r>
      <w:r w:rsidRPr="00367958">
        <w:rPr>
          <w:rFonts w:ascii="Consolas" w:hAnsi="Consolas" w:cs="Consolas"/>
          <w:color w:val="A31515"/>
          <w:szCs w:val="15"/>
          <w:highlight w:val="white"/>
          <w:lang w:eastAsia="en-GB"/>
        </w:rPr>
        <w:t>"SOAPMethodName"</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resp =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.Empty;</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bool</w:t>
      </w:r>
      <w:r w:rsidRPr="00367958">
        <w:rPr>
          <w:rFonts w:ascii="Consolas" w:hAnsi="Consolas" w:cs="Consolas"/>
          <w:color w:val="000000"/>
          <w:szCs w:val="15"/>
          <w:highlight w:val="white"/>
          <w:lang w:eastAsia="en-GB"/>
        </w:rPr>
        <w:t xml:space="preserve"> failed = </w:t>
      </w:r>
      <w:r w:rsidRPr="00367958">
        <w:rPr>
          <w:rFonts w:ascii="Consolas" w:hAnsi="Consolas" w:cs="Consolas"/>
          <w:color w:val="0000FF"/>
          <w:szCs w:val="15"/>
          <w:highlight w:val="white"/>
          <w:lang w:eastAsia="en-GB"/>
        </w:rPr>
        <w:t>false</w:t>
      </w:r>
      <w:r w:rsidRPr="00367958">
        <w:rPr>
          <w:rFonts w:ascii="Consolas" w:hAnsi="Consolas" w:cs="Consolas"/>
          <w:color w:val="000000"/>
          <w:szCs w:val="15"/>
          <w:highlight w:val="white"/>
          <w:lang w:eastAsia="en-GB"/>
        </w:rPr>
        <w:t xml:space="preserve">; </w:t>
      </w:r>
      <w:r w:rsidRPr="00367958">
        <w:rPr>
          <w:rFonts w:ascii="Consolas" w:hAnsi="Consolas" w:cs="Consolas"/>
          <w:color w:val="008000"/>
          <w:szCs w:val="15"/>
          <w:highlight w:val="white"/>
          <w:lang w:eastAsia="en-GB"/>
        </w:rPr>
        <w:t>// flag to tell us if an error was found or not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ServerWebClient</w:t>
      </w:r>
      <w:r w:rsidRPr="00367958">
        <w:rPr>
          <w:rFonts w:ascii="Consolas" w:hAnsi="Consolas" w:cs="Consolas"/>
          <w:color w:val="000000"/>
          <w:szCs w:val="15"/>
          <w:highlight w:val="white"/>
          <w:lang w:eastAsia="en-GB"/>
        </w:rPr>
        <w:t xml:space="preserve"> client = </w:t>
      </w:r>
      <w:r w:rsidRPr="00367958">
        <w:rPr>
          <w:rFonts w:ascii="Consolas" w:hAnsi="Consolas" w:cs="Consolas"/>
          <w:color w:val="0000FF"/>
          <w:szCs w:val="15"/>
          <w:highlight w:val="white"/>
          <w:lang w:eastAsia="en-GB"/>
        </w:rPr>
        <w:t>new</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ServerWebClient</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client.Proxy = </w:t>
      </w:r>
      <w:r w:rsidRPr="00367958">
        <w:rPr>
          <w:rFonts w:ascii="Consolas" w:hAnsi="Consolas" w:cs="Consolas"/>
          <w:color w:val="0000FF"/>
          <w:szCs w:val="15"/>
          <w:highlight w:val="white"/>
          <w:lang w:eastAsia="en-GB"/>
        </w:rPr>
        <w:t>null</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client.Headers.Add(SoapMethodNameHeader, requestType.ToString());</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try</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resp = client.UploadString(url, request);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8000"/>
          <w:szCs w:val="15"/>
          <w:highlight w:val="white"/>
          <w:lang w:eastAsia="en-GB"/>
        </w:rPr>
        <w:t>// look for key words in the response. some job boards may have a &lt;Success&gt;true&lt;/Success&gt; type field in which case we'd use Linq-to-XML</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if</w:t>
      </w:r>
      <w:r w:rsidRPr="00367958">
        <w:rPr>
          <w:rFonts w:ascii="Consolas" w:hAnsi="Consolas" w:cs="Consolas"/>
          <w:color w:val="000000"/>
          <w:szCs w:val="15"/>
          <w:highlight w:val="white"/>
          <w:lang w:eastAsia="en-GB"/>
        </w:rPr>
        <w:t xml:space="preserve"> (resp.Contains(</w:t>
      </w:r>
      <w:r w:rsidRPr="00367958">
        <w:rPr>
          <w:rFonts w:ascii="Consolas" w:hAnsi="Consolas" w:cs="Consolas"/>
          <w:color w:val="A31515"/>
          <w:szCs w:val="15"/>
          <w:highlight w:val="white"/>
          <w:lang w:eastAsia="en-GB"/>
        </w:rPr>
        <w:t>"Error"</w:t>
      </w:r>
      <w:r w:rsidRPr="00367958">
        <w:rPr>
          <w:rFonts w:ascii="Consolas" w:hAnsi="Consolas" w:cs="Consolas"/>
          <w:color w:val="000000"/>
          <w:szCs w:val="15"/>
          <w:highlight w:val="white"/>
          <w:lang w:eastAsia="en-GB"/>
        </w:rPr>
        <w:t>) || resp.Contains(</w:t>
      </w:r>
      <w:r w:rsidRPr="00367958">
        <w:rPr>
          <w:rFonts w:ascii="Consolas" w:hAnsi="Consolas" w:cs="Consolas"/>
          <w:color w:val="A31515"/>
          <w:szCs w:val="15"/>
          <w:highlight w:val="white"/>
          <w:lang w:eastAsia="en-GB"/>
        </w:rPr>
        <w:t>"ValidationMessages"</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failed = </w:t>
      </w:r>
      <w:r w:rsidRPr="00367958">
        <w:rPr>
          <w:rFonts w:ascii="Consolas" w:hAnsi="Consolas" w:cs="Consolas"/>
          <w:color w:val="0000FF"/>
          <w:szCs w:val="15"/>
          <w:highlight w:val="white"/>
          <w:lang w:eastAsia="en-GB"/>
        </w:rPr>
        <w:t>true</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catch</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WebException</w:t>
      </w:r>
      <w:r w:rsidRPr="00367958">
        <w:rPr>
          <w:rFonts w:ascii="Consolas" w:hAnsi="Consolas" w:cs="Consolas"/>
          <w:color w:val="000000"/>
          <w:szCs w:val="15"/>
          <w:highlight w:val="white"/>
          <w:lang w:eastAsia="en-GB"/>
        </w:rPr>
        <w:t xml:space="preserve"> webException)</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failed = </w:t>
      </w:r>
      <w:r w:rsidRPr="00367958">
        <w:rPr>
          <w:rFonts w:ascii="Consolas" w:hAnsi="Consolas" w:cs="Consolas"/>
          <w:color w:val="0000FF"/>
          <w:szCs w:val="15"/>
          <w:highlight w:val="white"/>
          <w:lang w:eastAsia="en-GB"/>
        </w:rPr>
        <w:t>true</w:t>
      </w:r>
      <w:r w:rsidRPr="00367958">
        <w:rPr>
          <w:rFonts w:ascii="Consolas" w:hAnsi="Consolas" w:cs="Consolas"/>
          <w:color w:val="000000"/>
          <w:szCs w:val="15"/>
          <w:highlight w:val="white"/>
          <w:lang w:eastAsia="en-GB"/>
        </w:rPr>
        <w:t>;</w:t>
      </w:r>
    </w:p>
    <w:p w:rsidR="00367958" w:rsidRDefault="00367958" w:rsidP="00367958">
      <w:pPr>
        <w:autoSpaceDE w:val="0"/>
        <w:autoSpaceDN w:val="0"/>
        <w:adjustRightInd w:val="0"/>
        <w:spacing w:after="0"/>
        <w:rPr>
          <w:rFonts w:ascii="Consolas" w:hAnsi="Consolas" w:cs="Consolas"/>
          <w:color w:val="008000"/>
          <w:szCs w:val="15"/>
          <w:highlight w:val="white"/>
          <w:lang w:eastAsia="en-GB"/>
        </w:rPr>
      </w:pPr>
      <w:r w:rsidRPr="00367958">
        <w:rPr>
          <w:rFonts w:ascii="Consolas" w:hAnsi="Consolas" w:cs="Consolas"/>
          <w:color w:val="000000"/>
          <w:szCs w:val="15"/>
          <w:highlight w:val="white"/>
          <w:lang w:eastAsia="en-GB"/>
        </w:rPr>
        <w:t xml:space="preserve">                    resp = webException.Message; </w:t>
      </w:r>
      <w:r w:rsidRPr="00367958">
        <w:rPr>
          <w:rFonts w:ascii="Consolas" w:hAnsi="Consolas" w:cs="Consolas"/>
          <w:color w:val="008000"/>
          <w:szCs w:val="15"/>
          <w:highlight w:val="white"/>
          <w:lang w:eastAsia="en-GB"/>
        </w:rPr>
        <w:t>// fall back in case webResponse is null</w:t>
      </w:r>
    </w:p>
    <w:p w:rsidR="00D23456" w:rsidRDefault="00D23456" w:rsidP="00367958">
      <w:pPr>
        <w:autoSpaceDE w:val="0"/>
        <w:autoSpaceDN w:val="0"/>
        <w:adjustRightInd w:val="0"/>
        <w:spacing w:after="0"/>
        <w:rPr>
          <w:rFonts w:ascii="Consolas" w:hAnsi="Consolas" w:cs="Consolas"/>
          <w:color w:val="008000"/>
          <w:szCs w:val="15"/>
          <w:highlight w:val="white"/>
          <w:lang w:eastAsia="en-GB"/>
        </w:rPr>
      </w:pPr>
    </w:p>
    <w:p w:rsidR="00D23456" w:rsidRDefault="00D23456" w:rsidP="00367958">
      <w:pPr>
        <w:autoSpaceDE w:val="0"/>
        <w:autoSpaceDN w:val="0"/>
        <w:adjustRightInd w:val="0"/>
        <w:spacing w:after="0"/>
        <w:rPr>
          <w:rFonts w:ascii="Consolas" w:hAnsi="Consolas" w:cs="Consolas"/>
          <w:color w:val="008000"/>
          <w:szCs w:val="15"/>
          <w:highlight w:val="white"/>
          <w:lang w:eastAsia="en-GB"/>
        </w:rPr>
      </w:pPr>
      <w:r>
        <w:rPr>
          <w:rFonts w:ascii="Consolas" w:hAnsi="Consolas" w:cs="Consolas"/>
          <w:color w:val="008000"/>
          <w:szCs w:val="15"/>
          <w:highlight w:val="white"/>
          <w:lang w:eastAsia="en-GB"/>
        </w:rPr>
        <w:tab/>
      </w:r>
      <w:r>
        <w:rPr>
          <w:rFonts w:ascii="Consolas" w:hAnsi="Consolas" w:cs="Consolas"/>
          <w:color w:val="008000"/>
          <w:szCs w:val="15"/>
          <w:highlight w:val="white"/>
          <w:lang w:eastAsia="en-GB"/>
        </w:rPr>
        <w:tab/>
      </w:r>
      <w:r>
        <w:rPr>
          <w:rFonts w:ascii="Consolas" w:hAnsi="Consolas" w:cs="Consolas"/>
          <w:color w:val="008000"/>
          <w:szCs w:val="15"/>
          <w:highlight w:val="white"/>
          <w:lang w:eastAsia="en-GB"/>
        </w:rPr>
        <w:tab/>
        <w:t>// check if connection failed then return ChannelDownException</w:t>
      </w:r>
    </w:p>
    <w:p w:rsidR="00D23456" w:rsidRPr="00D23456" w:rsidRDefault="00D23456" w:rsidP="00D23456">
      <w:pPr>
        <w:autoSpaceDE w:val="0"/>
        <w:autoSpaceDN w:val="0"/>
        <w:adjustRightInd w:val="0"/>
        <w:spacing w:after="0"/>
        <w:ind w:left="1440" w:firstLine="720"/>
        <w:rPr>
          <w:rFonts w:ascii="Consolas" w:hAnsi="Consolas" w:cs="Consolas"/>
          <w:color w:val="000000"/>
          <w:szCs w:val="15"/>
          <w:highlight w:val="white"/>
          <w:lang w:eastAsia="en-GB"/>
        </w:rPr>
      </w:pPr>
      <w:r w:rsidRPr="00D23456">
        <w:rPr>
          <w:rFonts w:ascii="Consolas" w:hAnsi="Consolas" w:cs="Consolas"/>
          <w:color w:val="0000FF"/>
          <w:szCs w:val="15"/>
          <w:highlight w:val="white"/>
          <w:lang w:eastAsia="en-GB"/>
        </w:rPr>
        <w:t>if</w:t>
      </w:r>
      <w:r w:rsidRPr="00D23456">
        <w:rPr>
          <w:rFonts w:ascii="Consolas" w:hAnsi="Consolas" w:cs="Consolas"/>
          <w:color w:val="000000"/>
          <w:szCs w:val="15"/>
          <w:highlight w:val="white"/>
          <w:lang w:eastAsia="en-GB"/>
        </w:rPr>
        <w:t xml:space="preserve"> (webException.Status == </w:t>
      </w:r>
      <w:r w:rsidRPr="00D23456">
        <w:rPr>
          <w:rFonts w:ascii="Consolas" w:hAnsi="Consolas" w:cs="Consolas"/>
          <w:color w:val="2B91AF"/>
          <w:szCs w:val="15"/>
          <w:highlight w:val="white"/>
          <w:lang w:eastAsia="en-GB"/>
        </w:rPr>
        <w:t>WebExceptionStatus</w:t>
      </w:r>
      <w:r w:rsidRPr="00D23456">
        <w:rPr>
          <w:rFonts w:ascii="Consolas" w:hAnsi="Consolas" w:cs="Consolas"/>
          <w:color w:val="000000"/>
          <w:szCs w:val="15"/>
          <w:highlight w:val="white"/>
          <w:lang w:eastAsia="en-GB"/>
        </w:rPr>
        <w:t xml:space="preserve">.ConnectFailure || </w:t>
      </w:r>
      <w:r>
        <w:rPr>
          <w:rFonts w:ascii="Consolas" w:hAnsi="Consolas" w:cs="Consolas"/>
          <w:color w:val="000000"/>
          <w:szCs w:val="15"/>
          <w:highlight w:val="white"/>
          <w:lang w:eastAsia="en-GB"/>
        </w:rPr>
        <w:t xml:space="preserve">   </w:t>
      </w:r>
      <w:r w:rsidRPr="00D23456">
        <w:rPr>
          <w:rFonts w:ascii="Consolas" w:hAnsi="Consolas" w:cs="Consolas"/>
          <w:color w:val="000000"/>
          <w:szCs w:val="15"/>
          <w:highlight w:val="white"/>
          <w:lang w:eastAsia="en-GB"/>
        </w:rPr>
        <w:t xml:space="preserve">webException.Status == </w:t>
      </w:r>
      <w:r w:rsidRPr="00D23456">
        <w:rPr>
          <w:rFonts w:ascii="Consolas" w:hAnsi="Consolas" w:cs="Consolas"/>
          <w:color w:val="2B91AF"/>
          <w:szCs w:val="15"/>
          <w:highlight w:val="white"/>
          <w:lang w:eastAsia="en-GB"/>
        </w:rPr>
        <w:t>WebExceptionStatus</w:t>
      </w:r>
      <w:r w:rsidRPr="00D23456">
        <w:rPr>
          <w:rFonts w:ascii="Consolas" w:hAnsi="Consolas" w:cs="Consolas"/>
          <w:color w:val="000000"/>
          <w:szCs w:val="15"/>
          <w:highlight w:val="white"/>
          <w:lang w:eastAsia="en-GB"/>
        </w:rPr>
        <w:t>.NameResolutionFailure)</w:t>
      </w:r>
    </w:p>
    <w:p w:rsidR="00D23456" w:rsidRPr="00D23456" w:rsidRDefault="00D23456" w:rsidP="00D23456">
      <w:pPr>
        <w:autoSpaceDE w:val="0"/>
        <w:autoSpaceDN w:val="0"/>
        <w:adjustRightInd w:val="0"/>
        <w:spacing w:after="0"/>
        <w:rPr>
          <w:rFonts w:ascii="Consolas" w:hAnsi="Consolas" w:cs="Consolas"/>
          <w:color w:val="000000"/>
          <w:szCs w:val="15"/>
          <w:highlight w:val="white"/>
          <w:lang w:eastAsia="en-GB"/>
        </w:rPr>
      </w:pPr>
      <w:r w:rsidRPr="00D23456">
        <w:rPr>
          <w:rFonts w:ascii="Consolas" w:hAnsi="Consolas" w:cs="Consolas"/>
          <w:color w:val="000000"/>
          <w:szCs w:val="15"/>
          <w:highlight w:val="white"/>
          <w:lang w:eastAsia="en-GB"/>
        </w:rPr>
        <w:t xml:space="preserve">                    {</w:t>
      </w:r>
    </w:p>
    <w:p w:rsidR="00D23456" w:rsidRPr="00D23456" w:rsidRDefault="00D23456" w:rsidP="00D23456">
      <w:pPr>
        <w:autoSpaceDE w:val="0"/>
        <w:autoSpaceDN w:val="0"/>
        <w:adjustRightInd w:val="0"/>
        <w:spacing w:after="0"/>
        <w:ind w:left="2880"/>
        <w:rPr>
          <w:rFonts w:ascii="Consolas" w:hAnsi="Consolas" w:cs="Consolas"/>
          <w:color w:val="000000"/>
          <w:szCs w:val="15"/>
          <w:highlight w:val="white"/>
          <w:lang w:eastAsia="en-GB"/>
        </w:rPr>
      </w:pPr>
      <w:r w:rsidRPr="00D23456">
        <w:rPr>
          <w:rFonts w:ascii="Consolas" w:hAnsi="Consolas" w:cs="Consolas"/>
          <w:color w:val="0000FF"/>
          <w:szCs w:val="15"/>
          <w:highlight w:val="white"/>
          <w:lang w:eastAsia="en-GB"/>
        </w:rPr>
        <w:lastRenderedPageBreak/>
        <w:t>throw</w:t>
      </w:r>
      <w:r w:rsidRPr="00D23456">
        <w:rPr>
          <w:rFonts w:ascii="Consolas" w:hAnsi="Consolas" w:cs="Consolas"/>
          <w:color w:val="000000"/>
          <w:szCs w:val="15"/>
          <w:highlight w:val="white"/>
          <w:lang w:eastAsia="en-GB"/>
        </w:rPr>
        <w:t xml:space="preserve"> </w:t>
      </w:r>
      <w:r w:rsidRPr="00D23456">
        <w:rPr>
          <w:rFonts w:ascii="Consolas" w:hAnsi="Consolas" w:cs="Consolas"/>
          <w:color w:val="0000FF"/>
          <w:szCs w:val="15"/>
          <w:highlight w:val="white"/>
          <w:lang w:eastAsia="en-GB"/>
        </w:rPr>
        <w:t>new</w:t>
      </w:r>
      <w:r w:rsidRPr="00D23456">
        <w:rPr>
          <w:rFonts w:ascii="Consolas" w:hAnsi="Consolas" w:cs="Consolas"/>
          <w:color w:val="000000"/>
          <w:szCs w:val="15"/>
          <w:highlight w:val="white"/>
          <w:lang w:eastAsia="en-GB"/>
        </w:rPr>
        <w:t xml:space="preserve"> </w:t>
      </w:r>
      <w:r w:rsidRPr="00D23456">
        <w:rPr>
          <w:rFonts w:ascii="Consolas" w:hAnsi="Consolas" w:cs="Consolas"/>
          <w:color w:val="2B91AF"/>
          <w:szCs w:val="15"/>
          <w:highlight w:val="white"/>
          <w:lang w:eastAsia="en-GB"/>
        </w:rPr>
        <w:t>ChannelDownException</w:t>
      </w:r>
      <w:r w:rsidRPr="00D23456">
        <w:rPr>
          <w:rFonts w:ascii="Consolas" w:hAnsi="Consolas" w:cs="Consolas"/>
          <w:color w:val="000000"/>
          <w:szCs w:val="15"/>
          <w:highlight w:val="white"/>
          <w:lang w:eastAsia="en-GB"/>
        </w:rPr>
        <w:t>(</w:t>
      </w:r>
      <w:r w:rsidRPr="00D23456">
        <w:rPr>
          <w:rFonts w:ascii="Consolas" w:hAnsi="Consolas" w:cs="Consolas"/>
          <w:color w:val="A31515"/>
          <w:szCs w:val="15"/>
          <w:highlight w:val="white"/>
          <w:lang w:eastAsia="en-GB"/>
        </w:rPr>
        <w:t>"Jobserve is not available."</w:t>
      </w:r>
      <w:r w:rsidRPr="00D23456">
        <w:rPr>
          <w:rFonts w:ascii="Consolas" w:hAnsi="Consolas" w:cs="Consolas"/>
          <w:color w:val="000000"/>
          <w:szCs w:val="15"/>
          <w:highlight w:val="white"/>
          <w:lang w:eastAsia="en-GB"/>
        </w:rPr>
        <w:t xml:space="preserve">, </w:t>
      </w:r>
      <w:r>
        <w:rPr>
          <w:rFonts w:ascii="Consolas" w:hAnsi="Consolas" w:cs="Consolas"/>
          <w:color w:val="000000"/>
          <w:szCs w:val="15"/>
          <w:highlight w:val="white"/>
          <w:lang w:eastAsia="en-GB"/>
        </w:rPr>
        <w:t xml:space="preserve"> </w:t>
      </w:r>
      <w:r w:rsidRPr="00D23456">
        <w:rPr>
          <w:rFonts w:ascii="Consolas" w:hAnsi="Consolas" w:cs="Consolas"/>
          <w:color w:val="000000"/>
          <w:szCs w:val="15"/>
          <w:highlight w:val="white"/>
          <w:lang w:eastAsia="en-GB"/>
        </w:rPr>
        <w:t>webException);</w:t>
      </w:r>
    </w:p>
    <w:p w:rsidR="00D23456" w:rsidRPr="00D23456" w:rsidRDefault="00D23456" w:rsidP="00D23456">
      <w:pPr>
        <w:autoSpaceDE w:val="0"/>
        <w:autoSpaceDN w:val="0"/>
        <w:adjustRightInd w:val="0"/>
        <w:spacing w:after="0"/>
        <w:rPr>
          <w:rFonts w:ascii="Consolas" w:hAnsi="Consolas" w:cs="Consolas"/>
          <w:color w:val="008000"/>
          <w:sz w:val="22"/>
          <w:szCs w:val="15"/>
          <w:highlight w:val="white"/>
          <w:lang w:eastAsia="en-GB"/>
        </w:rPr>
      </w:pPr>
      <w:r w:rsidRPr="00D23456">
        <w:rPr>
          <w:rFonts w:ascii="Consolas" w:hAnsi="Consolas" w:cs="Consolas"/>
          <w:color w:val="000000"/>
          <w:szCs w:val="15"/>
          <w:highlight w:val="white"/>
          <w:lang w:eastAsia="en-GB"/>
        </w:rPr>
        <w:t xml:space="preserve">                    }</w:t>
      </w:r>
    </w:p>
    <w:p w:rsidR="00D23456" w:rsidRDefault="00D23456" w:rsidP="00367958">
      <w:pPr>
        <w:autoSpaceDE w:val="0"/>
        <w:autoSpaceDN w:val="0"/>
        <w:adjustRightInd w:val="0"/>
        <w:spacing w:after="0"/>
        <w:rPr>
          <w:rFonts w:ascii="Consolas" w:hAnsi="Consolas" w:cs="Consolas"/>
          <w:color w:val="008000"/>
          <w:szCs w:val="15"/>
          <w:highlight w:val="white"/>
          <w:lang w:eastAsia="en-GB"/>
        </w:rPr>
      </w:pPr>
    </w:p>
    <w:p w:rsidR="00D23456" w:rsidRPr="00367958" w:rsidRDefault="00D23456"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HttpWebResponse</w:t>
      </w:r>
      <w:r w:rsidRPr="00367958">
        <w:rPr>
          <w:rFonts w:ascii="Consolas" w:hAnsi="Consolas" w:cs="Consolas"/>
          <w:color w:val="000000"/>
          <w:szCs w:val="15"/>
          <w:highlight w:val="white"/>
          <w:lang w:eastAsia="en-GB"/>
        </w:rPr>
        <w:t xml:space="preserve"> webResponse = (</w:t>
      </w:r>
      <w:r w:rsidRPr="00367958">
        <w:rPr>
          <w:rFonts w:ascii="Consolas" w:hAnsi="Consolas" w:cs="Consolas"/>
          <w:color w:val="2B91AF"/>
          <w:szCs w:val="15"/>
          <w:highlight w:val="white"/>
          <w:lang w:eastAsia="en-GB"/>
        </w:rPr>
        <w:t>HttpWebResponse</w:t>
      </w:r>
      <w:r w:rsidRPr="00367958">
        <w:rPr>
          <w:rFonts w:ascii="Consolas" w:hAnsi="Consolas" w:cs="Consolas"/>
          <w:color w:val="000000"/>
          <w:szCs w:val="15"/>
          <w:highlight w:val="white"/>
          <w:lang w:eastAsia="en-GB"/>
        </w:rPr>
        <w:t>)webException.Response;</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if</w:t>
      </w:r>
      <w:r w:rsidRPr="00367958">
        <w:rPr>
          <w:rFonts w:ascii="Consolas" w:hAnsi="Consolas" w:cs="Consolas"/>
          <w:color w:val="000000"/>
          <w:szCs w:val="15"/>
          <w:highlight w:val="white"/>
          <w:lang w:eastAsia="en-GB"/>
        </w:rPr>
        <w:t xml:space="preserve"> (webResponse != </w:t>
      </w:r>
      <w:r w:rsidRPr="00367958">
        <w:rPr>
          <w:rFonts w:ascii="Consolas" w:hAnsi="Consolas" w:cs="Consolas"/>
          <w:color w:val="0000FF"/>
          <w:szCs w:val="15"/>
          <w:highlight w:val="white"/>
          <w:lang w:eastAsia="en-GB"/>
        </w:rPr>
        <w:t>null</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StreamReader</w:t>
      </w:r>
      <w:r w:rsidRPr="00367958">
        <w:rPr>
          <w:rFonts w:ascii="Consolas" w:hAnsi="Consolas" w:cs="Consolas"/>
          <w:color w:val="000000"/>
          <w:szCs w:val="15"/>
          <w:highlight w:val="white"/>
          <w:lang w:eastAsia="en-GB"/>
        </w:rPr>
        <w:t xml:space="preserve"> sr = </w:t>
      </w:r>
      <w:r w:rsidRPr="00367958">
        <w:rPr>
          <w:rFonts w:ascii="Consolas" w:hAnsi="Consolas" w:cs="Consolas"/>
          <w:color w:val="0000FF"/>
          <w:szCs w:val="15"/>
          <w:highlight w:val="white"/>
          <w:lang w:eastAsia="en-GB"/>
        </w:rPr>
        <w:t>new</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StreamReader</w:t>
      </w:r>
      <w:r w:rsidRPr="00367958">
        <w:rPr>
          <w:rFonts w:ascii="Consolas" w:hAnsi="Consolas" w:cs="Consolas"/>
          <w:color w:val="000000"/>
          <w:szCs w:val="15"/>
          <w:highlight w:val="white"/>
          <w:lang w:eastAsia="en-GB"/>
        </w:rPr>
        <w:t>(webResponse.GetResponseStream()))</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resp = sr.ReadToEnd();</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return</w:t>
      </w: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new</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JobserveResponse</w:t>
      </w:r>
      <w:r w:rsidRPr="00367958">
        <w:rPr>
          <w:rFonts w:ascii="Consolas" w:hAnsi="Consolas" w:cs="Consolas"/>
          <w:color w:val="000000"/>
          <w:szCs w:val="15"/>
          <w:highlight w:val="white"/>
          <w:lang w:eastAsia="en-GB"/>
        </w:rPr>
        <w:t>(!failed, resp);</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FF"/>
          <w:szCs w:val="15"/>
          <w:highlight w:val="white"/>
          <w:lang w:eastAsia="en-GB"/>
        </w:rPr>
        <w:t xml:space="preserve">        #endregion</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w:t>
      </w:r>
    </w:p>
    <w:p w:rsidR="005900D4" w:rsidRDefault="005900D4" w:rsidP="00644C83">
      <w:pPr>
        <w:spacing w:after="0"/>
      </w:pPr>
    </w:p>
    <w:p w:rsidR="005900D4" w:rsidRDefault="005900D4" w:rsidP="007433C4">
      <w:pPr>
        <w:pStyle w:val="Heading1"/>
      </w:pPr>
      <w:bookmarkStart w:id="91" w:name="_Toc460316700"/>
      <w:r>
        <w:t>Inspecting the Response</w:t>
      </w:r>
      <w:bookmarkEnd w:id="91"/>
      <w:r>
        <w:t xml:space="preserve"> </w:t>
      </w:r>
    </w:p>
    <w:p w:rsidR="005900D4" w:rsidRDefault="005900D4" w:rsidP="00644C83">
      <w:pPr>
        <w:spacing w:after="0"/>
      </w:pPr>
    </w:p>
    <w:p w:rsidR="00E65378" w:rsidRDefault="00E65378" w:rsidP="00644C83">
      <w:pPr>
        <w:spacing w:after="0"/>
      </w:pPr>
      <w:r>
        <w:t>If there are any errors returned by the job board, or if there is no response from job board then the convention in the PE is to throw an exception.</w:t>
      </w:r>
    </w:p>
    <w:p w:rsidR="00E65378" w:rsidRDefault="00E65378" w:rsidP="00644C83">
      <w:pPr>
        <w:spacing w:after="0"/>
      </w:pPr>
    </w:p>
    <w:p w:rsidR="00E65378" w:rsidRDefault="00E65378" w:rsidP="00644C83">
      <w:pPr>
        <w:spacing w:after="0"/>
      </w:pPr>
      <w:r>
        <w:t>There are 6 different exceptions, the most general purpose exception being RemoteChannelException.</w:t>
      </w:r>
      <w:r w:rsidR="00E603B5">
        <w:t xml:space="preserve"> A full list can be seen in section 3.8 of </w:t>
      </w:r>
      <w:hyperlink r:id="rId62" w:history="1">
        <w:r w:rsidR="00E603B5" w:rsidRPr="00161FF8">
          <w:rPr>
            <w:rStyle w:val="Hyperlink"/>
          </w:rPr>
          <w:t>PEChannelDeveloperGuide.docx</w:t>
        </w:r>
      </w:hyperlink>
      <w:r w:rsidR="00E603B5">
        <w:t>.</w:t>
      </w:r>
    </w:p>
    <w:p w:rsidR="00E65378" w:rsidRDefault="00E65378" w:rsidP="00644C83">
      <w:pPr>
        <w:spacing w:after="0"/>
      </w:pPr>
    </w:p>
    <w:p w:rsidR="00E65378" w:rsidRDefault="00E65378" w:rsidP="00644C83">
      <w:pPr>
        <w:spacing w:after="0"/>
      </w:pPr>
      <w:r>
        <w:t>However, we should throw the appropriate exception where possible. Not all job specification provide a list of errors they will return, so we will have to try and determine this ourselves in testing.</w:t>
      </w:r>
    </w:p>
    <w:p w:rsidR="00E65378" w:rsidRDefault="00E65378" w:rsidP="00644C83">
      <w:pPr>
        <w:spacing w:after="0"/>
      </w:pPr>
    </w:p>
    <w:p w:rsidR="00E65378" w:rsidRDefault="00E65378" w:rsidP="00644C83">
      <w:pPr>
        <w:spacing w:after="0"/>
      </w:pPr>
      <w:r>
        <w:t>The most important thing to do is to throw an exception if we detect an error, even if we don’t know what the error is.</w:t>
      </w:r>
      <w:r w:rsidR="001C1029">
        <w:t xml:space="preserve"> In section </w:t>
      </w:r>
      <w:r w:rsidR="00AC07B5">
        <w:t>6</w:t>
      </w:r>
      <w:r w:rsidR="001C1029">
        <w:t xml:space="preserve">.3 we implemented a concrete HTTP poster which would flag an error if “Error” or “Validation Message” appeared anywhere in the response. If an exception was caught from </w:t>
      </w:r>
      <w:r w:rsidR="001C1029" w:rsidRPr="001C1029">
        <w:rPr>
          <w:rStyle w:val="CodeSampleChar"/>
        </w:rPr>
        <w:t>ServerWebClient</w:t>
      </w:r>
      <w:r w:rsidR="001C1029">
        <w:t>, then we also flagged an error in this event too.</w:t>
      </w:r>
    </w:p>
    <w:p w:rsidR="001C1029" w:rsidRDefault="001C1029" w:rsidP="00644C83">
      <w:pPr>
        <w:spacing w:after="0"/>
      </w:pPr>
    </w:p>
    <w:p w:rsidR="001C1029" w:rsidRDefault="00E603B5" w:rsidP="00644C83">
      <w:pPr>
        <w:spacing w:after="0"/>
      </w:pPr>
      <w:r>
        <w:t>Messages such as “Invalid username” should throw the LogonErrorException, whereas “Invalid job type” should throw InvalidContentException.</w:t>
      </w:r>
    </w:p>
    <w:p w:rsidR="00E603B5" w:rsidRDefault="00E603B5" w:rsidP="00644C83">
      <w:pPr>
        <w:spacing w:after="0"/>
      </w:pPr>
    </w:p>
    <w:p w:rsidR="00E603B5" w:rsidRDefault="00961BA7" w:rsidP="00961BA7">
      <w:pPr>
        <w:pStyle w:val="Heading2"/>
      </w:pPr>
      <w:bookmarkStart w:id="92" w:name="_Toc460316701"/>
      <w:r>
        <w:t>Create a Response Parser</w:t>
      </w:r>
      <w:bookmarkEnd w:id="92"/>
    </w:p>
    <w:p w:rsidR="00961BA7" w:rsidRDefault="003B1A4F" w:rsidP="00961BA7">
      <w:r>
        <w:t xml:space="preserve">Create a new class and ensure it inherits from </w:t>
      </w:r>
      <w:r w:rsidRPr="003B1A4F">
        <w:rPr>
          <w:rStyle w:val="CodeSampleChar"/>
        </w:rPr>
        <w:t>PostingEngineResponseParser</w:t>
      </w:r>
      <w:r>
        <w:t xml:space="preserve">. It should contain a private property of a response class we created in section 7.1 and an </w:t>
      </w:r>
      <w:r w:rsidR="008E0026">
        <w:t>appropriate</w:t>
      </w:r>
      <w:r>
        <w:t xml:space="preserve"> constructor.</w:t>
      </w:r>
    </w:p>
    <w:p w:rsidR="003B1A4F" w:rsidRDefault="003B1A4F" w:rsidP="00961BA7"/>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FF"/>
          <w:szCs w:val="15"/>
          <w:highlight w:val="white"/>
          <w:lang w:eastAsia="en-GB"/>
        </w:rPr>
        <w:t>namespace</w:t>
      </w:r>
      <w:r w:rsidRPr="003B1A4F">
        <w:rPr>
          <w:rFonts w:ascii="Consolas" w:hAnsi="Consolas" w:cs="Consolas"/>
          <w:color w:val="000000"/>
          <w:szCs w:val="15"/>
          <w:highlight w:val="white"/>
          <w:lang w:eastAsia="en-GB"/>
        </w:rPr>
        <w:t xml:space="preserve"> Kaonix.PE.Channels.Jobserve.RequestBuilder</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public</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class</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JobserveResponseParser</w:t>
      </w:r>
      <w:r w:rsidRPr="003B1A4F">
        <w:rPr>
          <w:rFonts w:ascii="Consolas" w:hAnsi="Consolas" w:cs="Consolas"/>
          <w:color w:val="000000"/>
          <w:szCs w:val="15"/>
          <w:highlight w:val="white"/>
          <w:lang w:eastAsia="en-GB"/>
        </w:rPr>
        <w:t xml:space="preserve"> : </w:t>
      </w:r>
      <w:r w:rsidRPr="003B1A4F">
        <w:rPr>
          <w:rFonts w:ascii="Consolas" w:hAnsi="Consolas" w:cs="Consolas"/>
          <w:color w:val="2B91AF"/>
          <w:szCs w:val="15"/>
          <w:highlight w:val="white"/>
          <w:lang w:eastAsia="en-GB"/>
        </w:rPr>
        <w:t>PostingEngineResponseParser</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private</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readonly</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JobserveResponse</w:t>
      </w:r>
      <w:r w:rsidRPr="003B1A4F">
        <w:rPr>
          <w:rFonts w:ascii="Consolas" w:hAnsi="Consolas" w:cs="Consolas"/>
          <w:color w:val="000000"/>
          <w:szCs w:val="15"/>
          <w:highlight w:val="white"/>
          <w:lang w:eastAsia="en-GB"/>
        </w:rPr>
        <w:t xml:space="preserve"> response;</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public</w:t>
      </w:r>
      <w:r w:rsidRPr="003B1A4F">
        <w:rPr>
          <w:rFonts w:ascii="Consolas" w:hAnsi="Consolas" w:cs="Consolas"/>
          <w:color w:val="000000"/>
          <w:szCs w:val="15"/>
          <w:highlight w:val="white"/>
          <w:lang w:eastAsia="en-GB"/>
        </w:rPr>
        <w:t xml:space="preserve"> JobserveResponseParser(</w:t>
      </w:r>
      <w:r w:rsidRPr="003B1A4F">
        <w:rPr>
          <w:rFonts w:ascii="Consolas" w:hAnsi="Consolas" w:cs="Consolas"/>
          <w:color w:val="2B91AF"/>
          <w:szCs w:val="15"/>
          <w:highlight w:val="white"/>
          <w:lang w:eastAsia="en-GB"/>
        </w:rPr>
        <w:t>JobserveResponse</w:t>
      </w:r>
      <w:r w:rsidRPr="003B1A4F">
        <w:rPr>
          <w:rFonts w:ascii="Consolas" w:hAnsi="Consolas" w:cs="Consolas"/>
          <w:color w:val="000000"/>
          <w:szCs w:val="15"/>
          <w:highlight w:val="white"/>
          <w:lang w:eastAsia="en-GB"/>
        </w:rPr>
        <w:t xml:space="preserve"> response)</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this</w:t>
      </w:r>
      <w:r w:rsidRPr="003B1A4F">
        <w:rPr>
          <w:rFonts w:ascii="Consolas" w:hAnsi="Consolas" w:cs="Consolas"/>
          <w:color w:val="000000"/>
          <w:szCs w:val="15"/>
          <w:highlight w:val="white"/>
          <w:lang w:eastAsia="en-GB"/>
        </w:rPr>
        <w:t>.response = response;</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Default="003B1A4F" w:rsidP="003B1A4F">
      <w:pPr>
        <w:rPr>
          <w:rFonts w:ascii="Consolas" w:hAnsi="Consolas" w:cs="Consolas"/>
          <w:color w:val="000000"/>
          <w:szCs w:val="15"/>
          <w:lang w:eastAsia="en-GB"/>
        </w:rPr>
      </w:pPr>
      <w:r w:rsidRPr="003B1A4F">
        <w:rPr>
          <w:rFonts w:ascii="Consolas" w:hAnsi="Consolas" w:cs="Consolas"/>
          <w:color w:val="000000"/>
          <w:szCs w:val="15"/>
          <w:highlight w:val="white"/>
          <w:lang w:eastAsia="en-GB"/>
        </w:rPr>
        <w:t>}</w:t>
      </w:r>
    </w:p>
    <w:p w:rsidR="003B1A4F" w:rsidRDefault="003B1A4F" w:rsidP="003B1A4F">
      <w:r>
        <w:lastRenderedPageBreak/>
        <w:t xml:space="preserve">The </w:t>
      </w:r>
      <w:r w:rsidRPr="003B1A4F">
        <w:rPr>
          <w:rStyle w:val="CodeSampleChar"/>
        </w:rPr>
        <w:t>PostingEngineResponseParser</w:t>
      </w:r>
      <w:r>
        <w:t xml:space="preserve"> class already has a dictionary so all we need to do is add what the job board might return as an error as the key, and an enumeration representing the PE exception type which will be thrown in such an event. This will be done in an overridden </w:t>
      </w:r>
      <w:r w:rsidRPr="003B1A4F">
        <w:rPr>
          <w:rStyle w:val="CodeSampleChar"/>
        </w:rPr>
        <w:t>InitialisePossibleErrors</w:t>
      </w:r>
      <w:r>
        <w:t xml:space="preserve"> method.</w:t>
      </w:r>
    </w:p>
    <w:p w:rsidR="003B1A4F" w:rsidRDefault="003B1A4F" w:rsidP="003B1A4F"/>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FF"/>
          <w:szCs w:val="15"/>
          <w:highlight w:val="white"/>
          <w:lang w:eastAsia="en-GB"/>
        </w:rPr>
        <w:t>protected</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override</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void</w:t>
      </w:r>
      <w:r w:rsidRPr="003B1A4F">
        <w:rPr>
          <w:rFonts w:ascii="Consolas" w:hAnsi="Consolas" w:cs="Consolas"/>
          <w:color w:val="000000"/>
          <w:szCs w:val="15"/>
          <w:highlight w:val="white"/>
          <w:lang w:eastAsia="en-GB"/>
        </w:rPr>
        <w:t xml:space="preserve"> InitialisePossibleErrors()</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w:t>
      </w:r>
    </w:p>
    <w:p w:rsid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"Please check your AuthorisationCode and AccountNumber."</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.LogonErrorException);</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"At least one of Email, Apply Online Email or Apply Online URL (product required) must be filled in"</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.InvalidContentException);</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"is a mandatory field"</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.InvalidContentException);</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Default="00B1559E" w:rsidP="003B1A4F">
      <w:pPr>
        <w:autoSpaceDE w:val="0"/>
        <w:autoSpaceDN w:val="0"/>
        <w:adjustRightInd w:val="0"/>
        <w:spacing w:after="0"/>
        <w:rPr>
          <w:rFonts w:ascii="Consolas" w:hAnsi="Consolas" w:cs="Consolas"/>
          <w:color w:val="008000"/>
          <w:szCs w:val="15"/>
          <w:highlight w:val="white"/>
          <w:lang w:eastAsia="en-GB"/>
        </w:rPr>
      </w:pPr>
      <w:r w:rsidRPr="00367958">
        <w:rPr>
          <w:rFonts w:ascii="Consolas" w:hAnsi="Consolas" w:cs="Consolas"/>
          <w:color w:val="008000"/>
          <w:szCs w:val="15"/>
          <w:highlight w:val="white"/>
          <w:lang w:eastAsia="en-GB"/>
        </w:rPr>
        <w:t xml:space="preserve">// </w:t>
      </w:r>
      <w:r>
        <w:rPr>
          <w:rFonts w:ascii="Consolas" w:hAnsi="Consolas" w:cs="Consolas"/>
          <w:color w:val="008000"/>
          <w:szCs w:val="15"/>
          <w:highlight w:val="white"/>
          <w:lang w:eastAsia="en-GB"/>
        </w:rPr>
        <w:t>removed for berevity</w:t>
      </w:r>
    </w:p>
    <w:p w:rsidR="00B1559E" w:rsidRPr="003B1A4F" w:rsidRDefault="00B1559E" w:rsidP="003B1A4F">
      <w:pPr>
        <w:autoSpaceDE w:val="0"/>
        <w:autoSpaceDN w:val="0"/>
        <w:adjustRightInd w:val="0"/>
        <w:spacing w:after="0"/>
        <w:rPr>
          <w:rFonts w:ascii="Consolas" w:hAnsi="Consolas" w:cs="Consolas"/>
          <w:color w:val="000000"/>
          <w:szCs w:val="15"/>
          <w:highlight w:val="white"/>
          <w:lang w:eastAsia="en-GB"/>
        </w:rPr>
      </w:pP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"not have any credits to purchase this advert"</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.RemoteChannelException);</w:t>
      </w:r>
    </w:p>
    <w:p w:rsidR="003B1A4F" w:rsidRPr="003B1A4F" w:rsidRDefault="003B1A4F" w:rsidP="003B1A4F">
      <w:pPr>
        <w:rPr>
          <w:sz w:val="28"/>
        </w:rPr>
      </w:pPr>
      <w:r w:rsidRPr="003B1A4F">
        <w:rPr>
          <w:rFonts w:ascii="Consolas" w:hAnsi="Consolas" w:cs="Consolas"/>
          <w:color w:val="000000"/>
          <w:szCs w:val="15"/>
          <w:highlight w:val="white"/>
          <w:lang w:eastAsia="en-GB"/>
        </w:rPr>
        <w:t>}</w:t>
      </w:r>
    </w:p>
    <w:p w:rsidR="00E65378" w:rsidRDefault="00E65378" w:rsidP="00644C83">
      <w:pPr>
        <w:spacing w:after="0"/>
      </w:pPr>
    </w:p>
    <w:p w:rsidR="00055406" w:rsidRDefault="003B1A4F" w:rsidP="00644C83">
      <w:pPr>
        <w:spacing w:after="0"/>
      </w:pPr>
      <w:r>
        <w:t xml:space="preserve">We then need to override another method which will be responsible for searching and the response. This method is called FindAnyErrorsAndThrow and we need to pass in a flag to state whether a response has an error inside it and what the response from the job feed was as a string. The job board response class has these properties which is now a property of the </w:t>
      </w:r>
      <w:r w:rsidRPr="003B1A4F">
        <w:rPr>
          <w:rStyle w:val="CodeSampleChar"/>
        </w:rPr>
        <w:t>JobserveResponseParser</w:t>
      </w:r>
      <w:r>
        <w:t xml:space="preserve"> class.</w:t>
      </w:r>
    </w:p>
    <w:p w:rsidR="003B1A4F" w:rsidRDefault="003B1A4F" w:rsidP="00644C83">
      <w:pPr>
        <w:spacing w:after="0"/>
      </w:pP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FF"/>
          <w:szCs w:val="15"/>
          <w:highlight w:val="white"/>
          <w:lang w:eastAsia="en-GB"/>
        </w:rPr>
        <w:t>public</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override</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void</w:t>
      </w:r>
      <w:r w:rsidRPr="003B1A4F">
        <w:rPr>
          <w:rFonts w:ascii="Consolas" w:hAnsi="Consolas" w:cs="Consolas"/>
          <w:color w:val="000000"/>
          <w:szCs w:val="15"/>
          <w:highlight w:val="white"/>
          <w:lang w:eastAsia="en-GB"/>
        </w:rPr>
        <w:t xml:space="preserve"> FindAnyErrorsAndThrow()</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this</w:t>
      </w:r>
      <w:r w:rsidRPr="003B1A4F">
        <w:rPr>
          <w:rFonts w:ascii="Consolas" w:hAnsi="Consolas" w:cs="Consolas"/>
          <w:color w:val="000000"/>
          <w:szCs w:val="15"/>
          <w:highlight w:val="white"/>
          <w:lang w:eastAsia="en-GB"/>
        </w:rPr>
        <w:t>.InspectResponseForErrors(response.IsSuccess, response.ResponseMessage);</w:t>
      </w:r>
    </w:p>
    <w:p w:rsidR="003B1A4F" w:rsidRPr="003B1A4F" w:rsidRDefault="003B1A4F" w:rsidP="00644C83">
      <w:pPr>
        <w:spacing w:after="0"/>
        <w:rPr>
          <w:sz w:val="22"/>
        </w:rPr>
      </w:pPr>
      <w:r w:rsidRPr="003B1A4F">
        <w:rPr>
          <w:rFonts w:ascii="Consolas" w:hAnsi="Consolas" w:cs="Consolas"/>
          <w:color w:val="000000"/>
          <w:szCs w:val="15"/>
          <w:highlight w:val="white"/>
          <w:lang w:eastAsia="en-GB"/>
        </w:rPr>
        <w:t>}</w:t>
      </w:r>
    </w:p>
    <w:p w:rsidR="003B1A4F" w:rsidRDefault="003B1A4F" w:rsidP="00644C83">
      <w:pPr>
        <w:spacing w:after="0"/>
      </w:pPr>
    </w:p>
    <w:p w:rsidR="00367958" w:rsidRDefault="0005154B" w:rsidP="007433C4">
      <w:pPr>
        <w:pStyle w:val="Heading1"/>
      </w:pPr>
      <w:bookmarkStart w:id="93" w:name="_Toc460316702"/>
      <w:r>
        <w:t>Implementing the Channel Class</w:t>
      </w:r>
      <w:bookmarkEnd w:id="93"/>
    </w:p>
    <w:p w:rsidR="00367958" w:rsidRDefault="003B1A4F" w:rsidP="00644C83">
      <w:pPr>
        <w:spacing w:after="0"/>
      </w:pPr>
      <w:r>
        <w:t>We’ve implemented all our code now, now we just need it to be plumbed together. This will be done in the channel class, and because all our implementation has been done elsewhere, the channel class is essentially just a wrapper with not a lot of code inside it which looks clean and tidy.</w:t>
      </w:r>
    </w:p>
    <w:p w:rsidR="003B1A4F" w:rsidRDefault="003B1A4F" w:rsidP="00644C83">
      <w:pPr>
        <w:spacing w:after="0"/>
      </w:pPr>
    </w:p>
    <w:p w:rsidR="007D725B" w:rsidRDefault="007D725B" w:rsidP="00644C83">
      <w:pPr>
        <w:spacing w:after="0"/>
      </w:pPr>
      <w:r>
        <w:t xml:space="preserve">We already have the </w:t>
      </w:r>
      <w:r w:rsidRPr="007D725B">
        <w:rPr>
          <w:rStyle w:val="CodeSampleChar"/>
        </w:rPr>
        <w:t>ExtractJobIdFromResponse</w:t>
      </w:r>
      <w:r>
        <w:t xml:space="preserve"> and </w:t>
      </w:r>
      <w:r w:rsidRPr="007D725B">
        <w:rPr>
          <w:rStyle w:val="CodeSampleChar"/>
        </w:rPr>
        <w:t>GetDebugResponse</w:t>
      </w:r>
      <w:r>
        <w:t xml:space="preserve"> methods in there.</w:t>
      </w:r>
    </w:p>
    <w:p w:rsidR="003B1A4F" w:rsidRDefault="007D725B" w:rsidP="00866FA3">
      <w:pPr>
        <w:pStyle w:val="Heading2"/>
      </w:pPr>
      <w:bookmarkStart w:id="94" w:name="_Toc460316703"/>
      <w:r>
        <w:t>Adding Properties to the Channel Class</w:t>
      </w:r>
      <w:bookmarkEnd w:id="94"/>
    </w:p>
    <w:p w:rsidR="007D725B" w:rsidRDefault="007D725B" w:rsidP="007D725B">
      <w:r>
        <w:t>We are going to add two public properties to hold the generated request and the response we get back from the job board. This is purely for debugging and diagnostics. Then we’ll add a private property to hold an instance of the interface abstraction of the HTTP poster.</w:t>
      </w:r>
    </w:p>
    <w:p w:rsidR="007D725B" w:rsidRDefault="007D725B" w:rsidP="007D725B"/>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FF"/>
          <w:szCs w:val="15"/>
          <w:highlight w:val="white"/>
          <w:lang w:eastAsia="en-GB"/>
        </w:rPr>
        <w:t>public</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string</w:t>
      </w:r>
      <w:r w:rsidRPr="007D725B">
        <w:rPr>
          <w:rFonts w:ascii="Consolas" w:hAnsi="Consolas" w:cs="Consolas"/>
          <w:color w:val="000000"/>
          <w:szCs w:val="15"/>
          <w:highlight w:val="white"/>
          <w:lang w:eastAsia="en-GB"/>
        </w:rPr>
        <w:t xml:space="preserve"> JobserveRequest { </w:t>
      </w:r>
      <w:r w:rsidRPr="007D725B">
        <w:rPr>
          <w:rFonts w:ascii="Consolas" w:hAnsi="Consolas" w:cs="Consolas"/>
          <w:color w:val="0000FF"/>
          <w:szCs w:val="15"/>
          <w:highlight w:val="white"/>
          <w:lang w:eastAsia="en-GB"/>
        </w:rPr>
        <w:t>get</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private</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set</w:t>
      </w:r>
      <w:r w:rsidRPr="007D725B">
        <w:rPr>
          <w:rFonts w:ascii="Consolas" w:hAnsi="Consolas" w:cs="Consolas"/>
          <w:color w:val="000000"/>
          <w:szCs w:val="15"/>
          <w:highlight w:val="white"/>
          <w:lang w:eastAsia="en-GB"/>
        </w:rPr>
        <w:t>; }</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FF"/>
          <w:szCs w:val="15"/>
          <w:highlight w:val="white"/>
          <w:lang w:eastAsia="en-GB"/>
        </w:rPr>
        <w:t>public</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string</w:t>
      </w:r>
      <w:r w:rsidRPr="007D725B">
        <w:rPr>
          <w:rFonts w:ascii="Consolas" w:hAnsi="Consolas" w:cs="Consolas"/>
          <w:color w:val="000000"/>
          <w:szCs w:val="15"/>
          <w:highlight w:val="white"/>
          <w:lang w:eastAsia="en-GB"/>
        </w:rPr>
        <w:t xml:space="preserve"> JobserveResponse { </w:t>
      </w:r>
      <w:r w:rsidRPr="007D725B">
        <w:rPr>
          <w:rFonts w:ascii="Consolas" w:hAnsi="Consolas" w:cs="Consolas"/>
          <w:color w:val="0000FF"/>
          <w:szCs w:val="15"/>
          <w:highlight w:val="white"/>
          <w:lang w:eastAsia="en-GB"/>
        </w:rPr>
        <w:t>get</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private</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set</w:t>
      </w:r>
      <w:r w:rsidRPr="007D725B">
        <w:rPr>
          <w:rFonts w:ascii="Consolas" w:hAnsi="Consolas" w:cs="Consolas"/>
          <w:color w:val="000000"/>
          <w:szCs w:val="15"/>
          <w:highlight w:val="white"/>
          <w:lang w:eastAsia="en-GB"/>
        </w:rPr>
        <w:t>; }</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p>
    <w:p w:rsidR="007D725B" w:rsidRDefault="007D725B" w:rsidP="007D725B">
      <w:pPr>
        <w:rPr>
          <w:rFonts w:ascii="Consolas" w:hAnsi="Consolas" w:cs="Consolas"/>
          <w:color w:val="000000"/>
          <w:szCs w:val="15"/>
          <w:lang w:eastAsia="en-GB"/>
        </w:rPr>
      </w:pPr>
      <w:r w:rsidRPr="007D725B">
        <w:rPr>
          <w:rFonts w:ascii="Consolas" w:hAnsi="Consolas" w:cs="Consolas"/>
          <w:color w:val="0000FF"/>
          <w:szCs w:val="15"/>
          <w:highlight w:val="white"/>
          <w:lang w:eastAsia="en-GB"/>
        </w:rPr>
        <w:t>private</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readonly</w:t>
      </w:r>
      <w:r w:rsidRPr="007D725B">
        <w:rPr>
          <w:rFonts w:ascii="Consolas" w:hAnsi="Consolas" w:cs="Consolas"/>
          <w:color w:val="000000"/>
          <w:szCs w:val="15"/>
          <w:highlight w:val="white"/>
          <w:lang w:eastAsia="en-GB"/>
        </w:rPr>
        <w:t xml:space="preserve"> </w:t>
      </w:r>
      <w:r w:rsidRPr="007D725B">
        <w:rPr>
          <w:rFonts w:ascii="Consolas" w:hAnsi="Consolas" w:cs="Consolas"/>
          <w:color w:val="2B91AF"/>
          <w:szCs w:val="15"/>
          <w:highlight w:val="white"/>
          <w:lang w:eastAsia="en-GB"/>
        </w:rPr>
        <w:t>IJobserveWebClient</w:t>
      </w:r>
      <w:r w:rsidRPr="007D725B">
        <w:rPr>
          <w:rFonts w:ascii="Consolas" w:hAnsi="Consolas" w:cs="Consolas"/>
          <w:color w:val="000000"/>
          <w:szCs w:val="15"/>
          <w:highlight w:val="white"/>
          <w:lang w:eastAsia="en-GB"/>
        </w:rPr>
        <w:t xml:space="preserve"> webClient;</w:t>
      </w:r>
    </w:p>
    <w:p w:rsidR="007D725B" w:rsidRDefault="007D725B" w:rsidP="007D725B">
      <w:pPr>
        <w:rPr>
          <w:rFonts w:ascii="Consolas" w:hAnsi="Consolas" w:cs="Consolas"/>
          <w:color w:val="000000"/>
          <w:szCs w:val="15"/>
          <w:lang w:eastAsia="en-GB"/>
        </w:rPr>
      </w:pPr>
    </w:p>
    <w:p w:rsidR="007D725B" w:rsidRDefault="007D725B" w:rsidP="007D725B">
      <w:pPr>
        <w:pStyle w:val="Heading3"/>
      </w:pPr>
      <w:bookmarkStart w:id="95" w:name="_Toc460316704"/>
      <w:r>
        <w:t>Adding an additional Constructor</w:t>
      </w:r>
      <w:bookmarkEnd w:id="95"/>
    </w:p>
    <w:p w:rsidR="007D725B" w:rsidRDefault="007D725B" w:rsidP="007D725B">
      <w:r>
        <w:t xml:space="preserve">When the PE is running, it requires an </w:t>
      </w:r>
      <w:r w:rsidRPr="007D725B">
        <w:rPr>
          <w:rStyle w:val="CodeSampleChar"/>
        </w:rPr>
        <w:t>IChannelHost</w:t>
      </w:r>
      <w:r>
        <w:t xml:space="preserve"> and </w:t>
      </w:r>
      <w:r w:rsidRPr="007D725B">
        <w:rPr>
          <w:rStyle w:val="CodeSampleChar"/>
        </w:rPr>
        <w:t>PostProperties</w:t>
      </w:r>
      <w:r>
        <w:t xml:space="preserve"> to be passed into the constructor. We want to add a third parameter to represent our HTTP poster so we can pass another one in for testing. However, when the PE is running as a service, we want by default an instance of the concrete HTTP poster. Therefore, we’re going to a new constructor like so:</w:t>
      </w:r>
    </w:p>
    <w:p w:rsidR="007D725B" w:rsidRDefault="007D725B" w:rsidP="007D725B"/>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FF"/>
          <w:szCs w:val="15"/>
          <w:highlight w:val="white"/>
          <w:lang w:eastAsia="en-GB"/>
        </w:rPr>
        <w:t>public</w:t>
      </w:r>
      <w:r w:rsidRPr="007D725B">
        <w:rPr>
          <w:rFonts w:ascii="Consolas" w:hAnsi="Consolas" w:cs="Consolas"/>
          <w:color w:val="000000"/>
          <w:szCs w:val="15"/>
          <w:highlight w:val="white"/>
          <w:lang w:eastAsia="en-GB"/>
        </w:rPr>
        <w:t xml:space="preserve"> JobserveChannel(</w:t>
      </w:r>
      <w:r w:rsidRPr="007D725B">
        <w:rPr>
          <w:rFonts w:ascii="Consolas" w:hAnsi="Consolas" w:cs="Consolas"/>
          <w:color w:val="2B91AF"/>
          <w:szCs w:val="15"/>
          <w:highlight w:val="white"/>
          <w:lang w:eastAsia="en-GB"/>
        </w:rPr>
        <w:t>IChannelHost</w:t>
      </w:r>
      <w:r w:rsidRPr="007D725B">
        <w:rPr>
          <w:rFonts w:ascii="Consolas" w:hAnsi="Consolas" w:cs="Consolas"/>
          <w:color w:val="000000"/>
          <w:szCs w:val="15"/>
          <w:highlight w:val="white"/>
          <w:lang w:eastAsia="en-GB"/>
        </w:rPr>
        <w:t xml:space="preserve"> host, </w:t>
      </w:r>
      <w:r w:rsidRPr="007D725B">
        <w:rPr>
          <w:rFonts w:ascii="Consolas" w:hAnsi="Consolas" w:cs="Consolas"/>
          <w:color w:val="2B91AF"/>
          <w:szCs w:val="15"/>
          <w:highlight w:val="white"/>
          <w:lang w:eastAsia="en-GB"/>
        </w:rPr>
        <w:t>PostProperties</w:t>
      </w:r>
      <w:r w:rsidRPr="007D725B">
        <w:rPr>
          <w:rFonts w:ascii="Consolas" w:hAnsi="Consolas" w:cs="Consolas"/>
          <w:color w:val="000000"/>
          <w:szCs w:val="15"/>
          <w:highlight w:val="white"/>
          <w:lang w:eastAsia="en-GB"/>
        </w:rPr>
        <w:t xml:space="preserve"> postProperties, </w:t>
      </w:r>
      <w:r w:rsidRPr="007D725B">
        <w:rPr>
          <w:rFonts w:ascii="Consolas" w:hAnsi="Consolas" w:cs="Consolas"/>
          <w:color w:val="2B91AF"/>
          <w:szCs w:val="15"/>
          <w:highlight w:val="white"/>
          <w:lang w:eastAsia="en-GB"/>
        </w:rPr>
        <w:t>IJobserveWebClient</w:t>
      </w:r>
      <w:r w:rsidRPr="007D725B">
        <w:rPr>
          <w:rFonts w:ascii="Consolas" w:hAnsi="Consolas" w:cs="Consolas"/>
          <w:color w:val="000000"/>
          <w:szCs w:val="15"/>
          <w:highlight w:val="white"/>
          <w:lang w:eastAsia="en-GB"/>
        </w:rPr>
        <w:t xml:space="preserve"> webClient) : </w:t>
      </w:r>
      <w:r w:rsidRPr="007D725B">
        <w:rPr>
          <w:rFonts w:ascii="Consolas" w:hAnsi="Consolas" w:cs="Consolas"/>
          <w:color w:val="0000FF"/>
          <w:szCs w:val="15"/>
          <w:highlight w:val="white"/>
          <w:lang w:eastAsia="en-GB"/>
        </w:rPr>
        <w:t>base</w:t>
      </w:r>
      <w:r w:rsidRPr="007D725B">
        <w:rPr>
          <w:rFonts w:ascii="Consolas" w:hAnsi="Consolas" w:cs="Consolas"/>
          <w:color w:val="000000"/>
          <w:szCs w:val="15"/>
          <w:highlight w:val="white"/>
          <w:lang w:eastAsia="en-GB"/>
        </w:rPr>
        <w:t>(host, postProperties)</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00"/>
          <w:szCs w:val="15"/>
          <w:highlight w:val="white"/>
          <w:lang w:eastAsia="en-GB"/>
        </w:rPr>
        <w:t>{</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this</w:t>
      </w:r>
      <w:r w:rsidRPr="007D725B">
        <w:rPr>
          <w:rFonts w:ascii="Consolas" w:hAnsi="Consolas" w:cs="Consolas"/>
          <w:color w:val="000000"/>
          <w:szCs w:val="15"/>
          <w:highlight w:val="white"/>
          <w:lang w:eastAsia="en-GB"/>
        </w:rPr>
        <w:t>.webClient = webClient;</w:t>
      </w:r>
    </w:p>
    <w:p w:rsidR="007D725B" w:rsidRDefault="007D725B" w:rsidP="007D725B">
      <w:pPr>
        <w:rPr>
          <w:rFonts w:ascii="Consolas" w:hAnsi="Consolas" w:cs="Consolas"/>
          <w:color w:val="000000"/>
          <w:szCs w:val="15"/>
          <w:lang w:eastAsia="en-GB"/>
        </w:rPr>
      </w:pPr>
      <w:r w:rsidRPr="007D725B">
        <w:rPr>
          <w:rFonts w:ascii="Consolas" w:hAnsi="Consolas" w:cs="Consolas"/>
          <w:color w:val="000000"/>
          <w:szCs w:val="15"/>
          <w:highlight w:val="white"/>
          <w:lang w:eastAsia="en-GB"/>
        </w:rPr>
        <w:lastRenderedPageBreak/>
        <w:t>}</w:t>
      </w:r>
    </w:p>
    <w:p w:rsidR="00A27A4D" w:rsidRDefault="00A27A4D" w:rsidP="007D725B">
      <w:pPr>
        <w:rPr>
          <w:rFonts w:ascii="Consolas" w:hAnsi="Consolas" w:cs="Consolas"/>
          <w:color w:val="000000"/>
          <w:szCs w:val="15"/>
          <w:lang w:eastAsia="en-GB"/>
        </w:rPr>
      </w:pPr>
    </w:p>
    <w:p w:rsidR="00A27A4D" w:rsidRDefault="00A27A4D" w:rsidP="007D725B">
      <w:r>
        <w:t>This has to be chained to a constructor in the base class.</w:t>
      </w:r>
    </w:p>
    <w:p w:rsidR="00A27A4D" w:rsidRDefault="00A27A4D" w:rsidP="007D725B"/>
    <w:p w:rsidR="00A27A4D" w:rsidRDefault="00A27A4D" w:rsidP="00A27A4D">
      <w:pPr>
        <w:pStyle w:val="Heading3"/>
      </w:pPr>
      <w:bookmarkStart w:id="96" w:name="_Toc460316705"/>
      <w:r>
        <w:t>Amending the Original Constructor</w:t>
      </w:r>
      <w:bookmarkEnd w:id="96"/>
    </w:p>
    <w:p w:rsidR="00A27A4D" w:rsidRDefault="00A27A4D" w:rsidP="00A27A4D">
      <w:r>
        <w:t xml:space="preserve">A new constructor is required for testing. It will take a </w:t>
      </w:r>
      <w:r w:rsidRPr="00A27A4D">
        <w:rPr>
          <w:rStyle w:val="CodeSampleChar"/>
        </w:rPr>
        <w:t>IChannelHost</w:t>
      </w:r>
      <w:r>
        <w:t xml:space="preserve">, </w:t>
      </w:r>
      <w:r w:rsidRPr="00A27A4D">
        <w:rPr>
          <w:rStyle w:val="CodeSampleChar"/>
        </w:rPr>
        <w:t>PostProperties</w:t>
      </w:r>
      <w:r>
        <w:t xml:space="preserve"> and also a third parameter will create a new instance of the HTTP poster which is then chained to the constructor we amended.</w:t>
      </w:r>
    </w:p>
    <w:p w:rsidR="00A27A4D" w:rsidRPr="00A27A4D" w:rsidRDefault="00A27A4D" w:rsidP="00A27A4D">
      <w:pPr>
        <w:rPr>
          <w:sz w:val="22"/>
        </w:rPr>
      </w:pP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FF"/>
          <w:szCs w:val="15"/>
          <w:highlight w:val="white"/>
          <w:lang w:eastAsia="en-GB"/>
        </w:rPr>
        <w:t>public</w:t>
      </w:r>
      <w:r w:rsidRPr="00A27A4D">
        <w:rPr>
          <w:rFonts w:ascii="Consolas" w:hAnsi="Consolas" w:cs="Consolas"/>
          <w:color w:val="000000"/>
          <w:szCs w:val="15"/>
          <w:highlight w:val="white"/>
          <w:lang w:eastAsia="en-GB"/>
        </w:rPr>
        <w:t xml:space="preserve"> JobserveChannel(</w:t>
      </w:r>
      <w:r w:rsidRPr="00A27A4D">
        <w:rPr>
          <w:rFonts w:ascii="Consolas" w:hAnsi="Consolas" w:cs="Consolas"/>
          <w:color w:val="2B91AF"/>
          <w:szCs w:val="15"/>
          <w:highlight w:val="white"/>
          <w:lang w:eastAsia="en-GB"/>
        </w:rPr>
        <w:t>IChannelHost</w:t>
      </w:r>
      <w:r w:rsidRPr="00A27A4D">
        <w:rPr>
          <w:rFonts w:ascii="Consolas" w:hAnsi="Consolas" w:cs="Consolas"/>
          <w:color w:val="000000"/>
          <w:szCs w:val="15"/>
          <w:highlight w:val="white"/>
          <w:lang w:eastAsia="en-GB"/>
        </w:rPr>
        <w:t xml:space="preserve"> host, </w:t>
      </w:r>
      <w:r w:rsidRPr="00A27A4D">
        <w:rPr>
          <w:rFonts w:ascii="Consolas" w:hAnsi="Consolas" w:cs="Consolas"/>
          <w:color w:val="2B91AF"/>
          <w:szCs w:val="15"/>
          <w:highlight w:val="white"/>
          <w:lang w:eastAsia="en-GB"/>
        </w:rPr>
        <w:t>PostProperties</w:t>
      </w:r>
      <w:r w:rsidRPr="00A27A4D">
        <w:rPr>
          <w:rFonts w:ascii="Consolas" w:hAnsi="Consolas" w:cs="Consolas"/>
          <w:color w:val="000000"/>
          <w:szCs w:val="15"/>
          <w:highlight w:val="white"/>
          <w:lang w:eastAsia="en-GB"/>
        </w:rPr>
        <w:t xml:space="preserve"> postProperties)</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 xml:space="preserve">(host, postProperties, </w:t>
      </w:r>
      <w:r w:rsidRPr="00A27A4D">
        <w:rPr>
          <w:rFonts w:ascii="Consolas" w:hAnsi="Consolas" w:cs="Consolas"/>
          <w:color w:val="0000FF"/>
          <w:szCs w:val="15"/>
          <w:highlight w:val="white"/>
          <w:lang w:eastAsia="en-GB"/>
        </w:rPr>
        <w:t>new</w:t>
      </w:r>
      <w:r w:rsidRPr="00A27A4D">
        <w:rPr>
          <w:rFonts w:ascii="Consolas" w:hAnsi="Consolas" w:cs="Consolas"/>
          <w:color w:val="000000"/>
          <w:szCs w:val="15"/>
          <w:highlight w:val="white"/>
          <w:lang w:eastAsia="en-GB"/>
        </w:rPr>
        <w:t xml:space="preserve"> </w:t>
      </w:r>
      <w:r w:rsidRPr="00A27A4D">
        <w:rPr>
          <w:rFonts w:ascii="Consolas" w:hAnsi="Consolas" w:cs="Consolas"/>
          <w:color w:val="2B91AF"/>
          <w:szCs w:val="15"/>
          <w:highlight w:val="white"/>
          <w:lang w:eastAsia="en-GB"/>
        </w:rPr>
        <w:t>JobserveWebClient</w:t>
      </w:r>
      <w:r w:rsidRPr="00A27A4D">
        <w:rPr>
          <w:rFonts w:ascii="Consolas" w:hAnsi="Consolas" w:cs="Consolas"/>
          <w:color w:val="000000"/>
          <w:szCs w:val="15"/>
          <w:highlight w:val="white"/>
          <w:lang w:eastAsia="en-GB"/>
        </w:rPr>
        <w: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w:t>
      </w:r>
    </w:p>
    <w:p w:rsidR="00A27A4D" w:rsidRPr="00A27A4D" w:rsidRDefault="00A27A4D" w:rsidP="00A27A4D">
      <w:pPr>
        <w:rPr>
          <w:sz w:val="22"/>
        </w:rPr>
      </w:pPr>
      <w:r w:rsidRPr="00A27A4D">
        <w:rPr>
          <w:rFonts w:ascii="Consolas" w:hAnsi="Consolas" w:cs="Consolas"/>
          <w:color w:val="000000"/>
          <w:szCs w:val="15"/>
          <w:highlight w:val="white"/>
          <w:lang w:eastAsia="en-GB"/>
        </w:rPr>
        <w:t>}</w:t>
      </w:r>
    </w:p>
    <w:p w:rsidR="007D725B" w:rsidRDefault="007D725B" w:rsidP="007D725B">
      <w:pPr>
        <w:pStyle w:val="Heading2"/>
      </w:pPr>
      <w:bookmarkStart w:id="97" w:name="_Toc460316706"/>
      <w:r>
        <w:t xml:space="preserve">Logging the </w:t>
      </w:r>
      <w:r w:rsidR="00A27A4D">
        <w:t>Request</w:t>
      </w:r>
      <w:bookmarkEnd w:id="97"/>
    </w:p>
    <w:p w:rsidR="00A27A4D" w:rsidRDefault="00A27A4D" w:rsidP="007D725B">
      <w:r>
        <w:t>We’ll need a convenience method to log the request and to also set the request to the public property we created in the last section.</w:t>
      </w:r>
    </w:p>
    <w:p w:rsidR="00A27A4D" w:rsidRDefault="00A27A4D" w:rsidP="007D725B"/>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FF"/>
          <w:szCs w:val="15"/>
          <w:highlight w:val="white"/>
          <w:lang w:eastAsia="en-GB"/>
        </w:rPr>
        <w:t>private</w:t>
      </w: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void</w:t>
      </w:r>
      <w:r w:rsidRPr="00A27A4D">
        <w:rPr>
          <w:rFonts w:ascii="Consolas" w:hAnsi="Consolas" w:cs="Consolas"/>
          <w:color w:val="000000"/>
          <w:szCs w:val="15"/>
          <w:highlight w:val="white"/>
          <w:lang w:eastAsia="en-GB"/>
        </w:rPr>
        <w:t xml:space="preserve"> LogRequest(</w:t>
      </w:r>
      <w:r w:rsidRPr="00A27A4D">
        <w:rPr>
          <w:rFonts w:ascii="Consolas" w:hAnsi="Consolas" w:cs="Consolas"/>
          <w:color w:val="0000FF"/>
          <w:szCs w:val="15"/>
          <w:highlight w:val="white"/>
          <w:lang w:eastAsia="en-GB"/>
        </w:rPr>
        <w:t>string</w:t>
      </w:r>
      <w:r w:rsidRPr="00A27A4D">
        <w:rPr>
          <w:rFonts w:ascii="Consolas" w:hAnsi="Consolas" w:cs="Consolas"/>
          <w:color w:val="000000"/>
          <w:szCs w:val="15"/>
          <w:highlight w:val="white"/>
          <w:lang w:eastAsia="en-GB"/>
        </w:rPr>
        <w:t xml:space="preserve"> request)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.JobserveRequest = request;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.Host.Trace(request);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w:t>
      </w:r>
      <w:r w:rsidRPr="00A27A4D">
        <w:rPr>
          <w:rFonts w:ascii="Consolas" w:hAnsi="Consolas" w:cs="Consolas"/>
          <w:color w:val="2B91AF"/>
          <w:szCs w:val="15"/>
          <w:highlight w:val="white"/>
          <w:lang w:eastAsia="en-GB"/>
        </w:rPr>
        <w:t>Environment</w:t>
      </w:r>
      <w:r w:rsidRPr="00A27A4D">
        <w:rPr>
          <w:rFonts w:ascii="Consolas" w:hAnsi="Consolas" w:cs="Consolas"/>
          <w:color w:val="000000"/>
          <w:szCs w:val="15"/>
          <w:highlight w:val="white"/>
          <w:lang w:eastAsia="en-GB"/>
        </w:rPr>
        <w:t>.NewLine);</w:t>
      </w:r>
    </w:p>
    <w:p w:rsidR="00A27A4D" w:rsidRPr="00A27A4D" w:rsidRDefault="00A27A4D" w:rsidP="00A27A4D">
      <w:pPr>
        <w:rPr>
          <w:sz w:val="22"/>
        </w:rPr>
      </w:pPr>
      <w:r w:rsidRPr="00A27A4D">
        <w:rPr>
          <w:rFonts w:ascii="Consolas" w:hAnsi="Consolas" w:cs="Consolas"/>
          <w:color w:val="000000"/>
          <w:szCs w:val="15"/>
          <w:highlight w:val="white"/>
          <w:lang w:eastAsia="en-GB"/>
        </w:rPr>
        <w:t>}</w:t>
      </w:r>
    </w:p>
    <w:p w:rsidR="007D725B" w:rsidRDefault="007D725B" w:rsidP="007D725B">
      <w:pPr>
        <w:pStyle w:val="Heading2"/>
      </w:pPr>
      <w:bookmarkStart w:id="98" w:name="_Toc460316707"/>
      <w:r>
        <w:t xml:space="preserve">Logging the </w:t>
      </w:r>
      <w:r w:rsidR="00A27A4D">
        <w:t>Response</w:t>
      </w:r>
      <w:bookmarkEnd w:id="98"/>
    </w:p>
    <w:p w:rsidR="00A27A4D" w:rsidRDefault="00A27A4D" w:rsidP="00A27A4D">
      <w:r>
        <w:t>We’ll need a convenience method to log the response and to also set the response to the public property we created in the last section.</w:t>
      </w:r>
    </w:p>
    <w:p w:rsidR="00A27A4D" w:rsidRDefault="00A27A4D" w:rsidP="00A27A4D"/>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FF"/>
          <w:szCs w:val="15"/>
          <w:highlight w:val="white"/>
          <w:lang w:eastAsia="en-GB"/>
        </w:rPr>
        <w:t>private</w:t>
      </w: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void</w:t>
      </w:r>
      <w:r w:rsidRPr="00A27A4D">
        <w:rPr>
          <w:rFonts w:ascii="Consolas" w:hAnsi="Consolas" w:cs="Consolas"/>
          <w:color w:val="000000"/>
          <w:szCs w:val="15"/>
          <w:highlight w:val="white"/>
          <w:lang w:eastAsia="en-GB"/>
        </w:rPr>
        <w:t xml:space="preserve"> LogResponse(</w:t>
      </w:r>
      <w:r w:rsidRPr="00A27A4D">
        <w:rPr>
          <w:rFonts w:ascii="Consolas" w:hAnsi="Consolas" w:cs="Consolas"/>
          <w:color w:val="0000FF"/>
          <w:szCs w:val="15"/>
          <w:highlight w:val="white"/>
          <w:lang w:eastAsia="en-GB"/>
        </w:rPr>
        <w:t>string</w:t>
      </w:r>
      <w:r w:rsidRPr="00A27A4D">
        <w:rPr>
          <w:rFonts w:ascii="Consolas" w:hAnsi="Consolas" w:cs="Consolas"/>
          <w:color w:val="000000"/>
          <w:szCs w:val="15"/>
          <w:highlight w:val="white"/>
          <w:lang w:eastAsia="en-GB"/>
        </w:rPr>
        <w:t xml:space="preserve"> response)</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.JobserveResponse = response;</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.Host.Trace(response);</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w:t>
      </w:r>
      <w:r w:rsidRPr="00A27A4D">
        <w:rPr>
          <w:rFonts w:ascii="Consolas" w:hAnsi="Consolas" w:cs="Consolas"/>
          <w:color w:val="2B91AF"/>
          <w:szCs w:val="15"/>
          <w:highlight w:val="white"/>
          <w:lang w:eastAsia="en-GB"/>
        </w:rPr>
        <w:t>Environment</w:t>
      </w:r>
      <w:r w:rsidRPr="00A27A4D">
        <w:rPr>
          <w:rFonts w:ascii="Consolas" w:hAnsi="Consolas" w:cs="Consolas"/>
          <w:color w:val="000000"/>
          <w:szCs w:val="15"/>
          <w:highlight w:val="white"/>
          <w:lang w:eastAsia="en-GB"/>
        </w:rPr>
        <w:t>.NewLine);</w:t>
      </w:r>
    </w:p>
    <w:p w:rsidR="007D725B" w:rsidRPr="00A27A4D" w:rsidRDefault="00A27A4D" w:rsidP="00A27A4D">
      <w:pPr>
        <w:rPr>
          <w:sz w:val="22"/>
        </w:rPr>
      </w:pPr>
      <w:r w:rsidRPr="00A27A4D">
        <w:rPr>
          <w:rFonts w:ascii="Consolas" w:hAnsi="Consolas" w:cs="Consolas"/>
          <w:color w:val="000000"/>
          <w:szCs w:val="15"/>
          <w:highlight w:val="white"/>
          <w:lang w:eastAsia="en-GB"/>
        </w:rPr>
        <w:t>}</w:t>
      </w:r>
    </w:p>
    <w:p w:rsidR="007D725B" w:rsidRDefault="007D725B" w:rsidP="007D725B">
      <w:pPr>
        <w:pStyle w:val="Heading2"/>
      </w:pPr>
      <w:bookmarkStart w:id="99" w:name="_Toc460316708"/>
      <w:r>
        <w:t>Sending the Request and Parsing the Response</w:t>
      </w:r>
      <w:bookmarkEnd w:id="99"/>
    </w:p>
    <w:p w:rsidR="00E85127" w:rsidRPr="00E85127" w:rsidRDefault="00E85127" w:rsidP="00E85127">
      <w:r>
        <w:t xml:space="preserve">We’ll need a convenience method to be responsible for sending the </w:t>
      </w:r>
      <w:r w:rsidR="00D72770">
        <w:t xml:space="preserve">request, extracting the job id (for which we already have a method for called </w:t>
      </w:r>
      <w:r w:rsidR="00D72770" w:rsidRPr="00D72770">
        <w:rPr>
          <w:rStyle w:val="CodeSampleChar"/>
        </w:rPr>
        <w:t>ExtractJobIdFromResponse</w:t>
      </w:r>
      <w:r w:rsidR="00D72770">
        <w:t>) and to run the response parser, which will find any errors for us.</w:t>
      </w:r>
    </w:p>
    <w:p w:rsidR="003B1A4F" w:rsidRDefault="003B1A4F" w:rsidP="00644C83">
      <w:pPr>
        <w:spacing w:after="0"/>
      </w:pPr>
    </w:p>
    <w:p w:rsidR="00D72770" w:rsidRDefault="00D72770" w:rsidP="00644C83">
      <w:pPr>
        <w:spacing w:after="0"/>
      </w:pPr>
      <w:r>
        <w:t xml:space="preserve">If the channel is running in debug mode, then we want to extract the fake response from the </w:t>
      </w:r>
      <w:r w:rsidRPr="00D72770">
        <w:rPr>
          <w:rStyle w:val="CodeSampleChar"/>
        </w:rPr>
        <w:t>GetDebugResponse</w:t>
      </w:r>
      <w:r>
        <w:t xml:space="preserve"> method.</w:t>
      </w:r>
    </w:p>
    <w:p w:rsidR="006C1426" w:rsidRDefault="006C1426" w:rsidP="00644C83">
      <w:pPr>
        <w:spacing w:after="0"/>
      </w:pPr>
    </w:p>
    <w:p w:rsidR="006C1426" w:rsidRDefault="006C1426" w:rsidP="00644C83">
      <w:pPr>
        <w:spacing w:after="0"/>
      </w:pPr>
      <w:r>
        <w:t xml:space="preserve">We also want to put the call to </w:t>
      </w:r>
      <w:r w:rsidRPr="006C1426">
        <w:rPr>
          <w:rStyle w:val="CodeSampleChar"/>
        </w:rPr>
        <w:t>SendRequest</w:t>
      </w:r>
      <w:r>
        <w:t xml:space="preserve"> inside a try..catch block to ensure we get to know about any issues.</w:t>
      </w:r>
    </w:p>
    <w:p w:rsidR="00D72770" w:rsidRDefault="00D72770" w:rsidP="00644C83">
      <w:pPr>
        <w:spacing w:after="0"/>
      </w:pPr>
    </w:p>
    <w:p w:rsidR="00D72770" w:rsidRDefault="00D72770" w:rsidP="00644C83">
      <w:pPr>
        <w:spacing w:after="0"/>
      </w:pPr>
      <w:r>
        <w:t>Note that the post URL is taken from the settings factory.</w:t>
      </w:r>
    </w:p>
    <w:p w:rsidR="00D72770" w:rsidRDefault="00D72770" w:rsidP="00644C83">
      <w:pPr>
        <w:spacing w:after="0"/>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FF"/>
          <w:szCs w:val="15"/>
          <w:highlight w:val="white"/>
          <w:lang w:eastAsia="en-GB"/>
        </w:rPr>
        <w:t>private</w:t>
      </w: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void</w:t>
      </w:r>
      <w:r w:rsidRPr="00D72770">
        <w:rPr>
          <w:rFonts w:ascii="Consolas" w:hAnsi="Consolas" w:cs="Consolas"/>
          <w:color w:val="000000"/>
          <w:szCs w:val="15"/>
          <w:highlight w:val="white"/>
          <w:lang w:eastAsia="en-GB"/>
        </w:rPr>
        <w:t xml:space="preserve"> SendRequestAndProcessResponse(</w:t>
      </w:r>
      <w:r w:rsidRPr="00D72770">
        <w:rPr>
          <w:rFonts w:ascii="Consolas" w:hAnsi="Consolas" w:cs="Consolas"/>
          <w:color w:val="2B91AF"/>
          <w:szCs w:val="15"/>
          <w:highlight w:val="white"/>
          <w:lang w:eastAsia="en-GB"/>
        </w:rPr>
        <w:t>JobserveRequestType</w:t>
      </w:r>
      <w:r w:rsidRPr="00D72770">
        <w:rPr>
          <w:rFonts w:ascii="Consolas" w:hAnsi="Consolas" w:cs="Consolas"/>
          <w:color w:val="000000"/>
          <w:szCs w:val="15"/>
          <w:highlight w:val="white"/>
          <w:lang w:eastAsia="en-GB"/>
        </w:rPr>
        <w:t xml:space="preserve"> requestType, </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 xml:space="preserve"> request)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w:t>
      </w:r>
      <w:r w:rsidRPr="00D72770">
        <w:rPr>
          <w:rFonts w:ascii="Consolas" w:hAnsi="Consolas" w:cs="Consolas"/>
          <w:color w:val="000000"/>
          <w:szCs w:val="15"/>
          <w:highlight w:val="white"/>
          <w:lang w:eastAsia="en-GB"/>
        </w:rPr>
        <w:t xml:space="preserve"> response;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 xml:space="preserve"> postUrl = Host.SettingsFactory[</w:t>
      </w:r>
      <w:r w:rsidRPr="00D72770">
        <w:rPr>
          <w:rFonts w:ascii="Consolas" w:hAnsi="Consolas" w:cs="Consolas"/>
          <w:color w:val="2B91AF"/>
          <w:szCs w:val="15"/>
          <w:highlight w:val="white"/>
          <w:lang w:eastAsia="en-GB"/>
        </w:rPr>
        <w:t>JobserveSettingsFactory</w:t>
      </w:r>
      <w:r w:rsidRPr="00D72770">
        <w:rPr>
          <w:rFonts w:ascii="Consolas" w:hAnsi="Consolas" w:cs="Consolas"/>
          <w:color w:val="000000"/>
          <w:szCs w:val="15"/>
          <w:highlight w:val="white"/>
          <w:lang w:eastAsia="en-GB"/>
        </w:rPr>
        <w:t>.WebPostUrl];</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.Host.Trace(</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.Format(</w:t>
      </w:r>
      <w:r w:rsidRPr="00D72770">
        <w:rPr>
          <w:rFonts w:ascii="Consolas" w:hAnsi="Consolas" w:cs="Consolas"/>
          <w:color w:val="A31515"/>
          <w:szCs w:val="15"/>
          <w:highlight w:val="white"/>
          <w:lang w:eastAsia="en-GB"/>
        </w:rPr>
        <w:t xml:space="preserve">"Posting to: </w:t>
      </w:r>
      <w:r w:rsidRPr="00D72770">
        <w:rPr>
          <w:rFonts w:ascii="Consolas" w:hAnsi="Consolas" w:cs="Consolas"/>
          <w:color w:val="3CB371"/>
          <w:szCs w:val="15"/>
          <w:highlight w:val="white"/>
          <w:lang w:eastAsia="en-GB"/>
        </w:rPr>
        <w:t>{0}</w:t>
      </w:r>
      <w:r w:rsidRPr="00D72770">
        <w:rPr>
          <w:rFonts w:ascii="Consolas" w:hAnsi="Consolas" w:cs="Consolas"/>
          <w:color w:val="A31515"/>
          <w:szCs w:val="15"/>
          <w:highlight w:val="white"/>
          <w:lang w:eastAsia="en-GB"/>
        </w:rPr>
        <w:t>"</w:t>
      </w:r>
      <w:r w:rsidRPr="00D72770">
        <w:rPr>
          <w:rFonts w:ascii="Consolas" w:hAnsi="Consolas" w:cs="Consolas"/>
          <w:color w:val="000000"/>
          <w:szCs w:val="15"/>
          <w:highlight w:val="white"/>
          <w:lang w:eastAsia="en-GB"/>
        </w:rPr>
        <w:t>, postUrl));</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.Host.Trace(</w:t>
      </w:r>
      <w:r w:rsidRPr="00D72770">
        <w:rPr>
          <w:rFonts w:ascii="Consolas" w:hAnsi="Consolas" w:cs="Consolas"/>
          <w:color w:val="2B91AF"/>
          <w:szCs w:val="15"/>
          <w:highlight w:val="white"/>
          <w:lang w:eastAsia="en-GB"/>
        </w:rPr>
        <w:t>Environment</w:t>
      </w:r>
      <w:r w:rsidRPr="00D72770">
        <w:rPr>
          <w:rFonts w:ascii="Consolas" w:hAnsi="Consolas" w:cs="Consolas"/>
          <w:color w:val="000000"/>
          <w:szCs w:val="15"/>
          <w:highlight w:val="white"/>
          <w:lang w:eastAsia="en-GB"/>
        </w:rPr>
        <w:t>.NewLine);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if</w:t>
      </w:r>
      <w:r w:rsidRPr="00D72770">
        <w:rPr>
          <w:rFonts w:ascii="Consolas" w:hAnsi="Consolas" w:cs="Consolas"/>
          <w:color w:val="000000"/>
          <w:szCs w:val="15"/>
          <w:highlight w:val="white"/>
          <w:lang w:eastAsia="en-GB"/>
        </w:rPr>
        <w:t xml:space="preserve"> (Host.ExecutionMode == </w:t>
      </w:r>
      <w:r w:rsidRPr="00D72770">
        <w:rPr>
          <w:rFonts w:ascii="Consolas" w:hAnsi="Consolas" w:cs="Consolas"/>
          <w:color w:val="2B91AF"/>
          <w:szCs w:val="15"/>
          <w:highlight w:val="white"/>
          <w:lang w:eastAsia="en-GB"/>
        </w:rPr>
        <w:t>ChannelExecutionMode</w:t>
      </w:r>
      <w:r w:rsidRPr="00D72770">
        <w:rPr>
          <w:rFonts w:ascii="Consolas" w:hAnsi="Consolas" w:cs="Consolas"/>
          <w:color w:val="000000"/>
          <w:szCs w:val="15"/>
          <w:highlight w:val="white"/>
          <w:lang w:eastAsia="en-GB"/>
        </w:rPr>
        <w:t>.Debug)</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lastRenderedPageBreak/>
        <w:t xml:space="preserve">        </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 xml:space="preserve"> responseStr =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.GetDebugResponse();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response = </w:t>
      </w:r>
      <w:r w:rsidRPr="00D72770">
        <w:rPr>
          <w:rFonts w:ascii="Consolas" w:hAnsi="Consolas" w:cs="Consolas"/>
          <w:color w:val="0000FF"/>
          <w:szCs w:val="15"/>
          <w:highlight w:val="white"/>
          <w:lang w:eastAsia="en-GB"/>
        </w:rPr>
        <w:t>new</w:t>
      </w: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w:t>
      </w:r>
      <w:r w:rsidRPr="00D72770">
        <w:rPr>
          <w:rFonts w:ascii="Consolas" w:hAnsi="Consolas" w:cs="Consolas"/>
          <w:color w:val="000000"/>
          <w:szCs w:val="15"/>
          <w:highlight w:val="white"/>
          <w:lang w:eastAsia="en-GB"/>
        </w:rPr>
        <w:t>(</w:t>
      </w:r>
      <w:r w:rsidRPr="00D72770">
        <w:rPr>
          <w:rFonts w:ascii="Consolas" w:hAnsi="Consolas" w:cs="Consolas"/>
          <w:color w:val="0000FF"/>
          <w:szCs w:val="15"/>
          <w:highlight w:val="white"/>
          <w:lang w:eastAsia="en-GB"/>
        </w:rPr>
        <w:t>true</w:t>
      </w:r>
      <w:r w:rsidRPr="00D72770">
        <w:rPr>
          <w:rFonts w:ascii="Consolas" w:hAnsi="Consolas" w:cs="Consolas"/>
          <w:color w:val="000000"/>
          <w:szCs w:val="15"/>
          <w:highlight w:val="white"/>
          <w:lang w:eastAsia="en-GB"/>
        </w:rPr>
        <w:t>, responseStr);</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else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FF"/>
          <w:szCs w:val="15"/>
          <w:highlight w:val="white"/>
          <w:lang w:eastAsia="en-GB"/>
        </w:rPr>
        <w:t>try</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response = webClient.SendRequest(Host.SettingsFactory[</w:t>
      </w:r>
      <w:r w:rsidRPr="003E7A13">
        <w:rPr>
          <w:rFonts w:ascii="Consolas" w:hAnsi="Consolas" w:cs="Consolas"/>
          <w:color w:val="2B91AF"/>
          <w:szCs w:val="15"/>
          <w:highlight w:val="white"/>
          <w:lang w:eastAsia="en-GB"/>
        </w:rPr>
        <w:t>JobserveSettingsFactory</w:t>
      </w:r>
      <w:r w:rsidRPr="003E7A13">
        <w:rPr>
          <w:rFonts w:ascii="Consolas" w:hAnsi="Consolas" w:cs="Consolas"/>
          <w:color w:val="000000"/>
          <w:szCs w:val="15"/>
          <w:highlight w:val="white"/>
          <w:lang w:eastAsia="en-GB"/>
        </w:rPr>
        <w:t>.WebPostUrl], requestType, request);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FF"/>
          <w:szCs w:val="15"/>
          <w:highlight w:val="white"/>
          <w:lang w:eastAsia="en-GB"/>
        </w:rPr>
        <w:t>catch</w:t>
      </w:r>
      <w:r w:rsidRPr="003E7A13">
        <w:rPr>
          <w:rFonts w:ascii="Consolas" w:hAnsi="Consolas" w:cs="Consolas"/>
          <w:color w:val="000000"/>
          <w:szCs w:val="15"/>
          <w:highlight w:val="white"/>
          <w:lang w:eastAsia="en-GB"/>
        </w:rPr>
        <w:t xml:space="preserve"> (</w:t>
      </w:r>
      <w:r w:rsidRPr="003E7A13">
        <w:rPr>
          <w:rFonts w:ascii="Consolas" w:hAnsi="Consolas" w:cs="Consolas"/>
          <w:color w:val="2B91AF"/>
          <w:szCs w:val="15"/>
          <w:highlight w:val="white"/>
          <w:lang w:eastAsia="en-GB"/>
        </w:rPr>
        <w:t>WebException</w:t>
      </w:r>
      <w:r w:rsidRPr="003E7A13">
        <w:rPr>
          <w:rFonts w:ascii="Consolas" w:hAnsi="Consolas" w:cs="Consolas"/>
          <w:color w:val="000000"/>
          <w:szCs w:val="15"/>
          <w:highlight w:val="white"/>
          <w:lang w:eastAsia="en-GB"/>
        </w:rPr>
        <w:t xml:space="preserve"> webException)</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if</w:t>
      </w:r>
      <w:r w:rsidRPr="003E7A13">
        <w:rPr>
          <w:rFonts w:ascii="Consolas" w:hAnsi="Consolas" w:cs="Consolas"/>
          <w:color w:val="000000"/>
          <w:szCs w:val="15"/>
          <w:highlight w:val="white"/>
          <w:lang w:eastAsia="en-GB"/>
        </w:rPr>
        <w:t xml:space="preserve"> (webException.Status == </w:t>
      </w:r>
      <w:r w:rsidRPr="003E7A13">
        <w:rPr>
          <w:rFonts w:ascii="Consolas" w:hAnsi="Consolas" w:cs="Consolas"/>
          <w:color w:val="2B91AF"/>
          <w:szCs w:val="15"/>
          <w:highlight w:val="white"/>
          <w:lang w:eastAsia="en-GB"/>
        </w:rPr>
        <w:t>WebExceptionStatus</w:t>
      </w:r>
      <w:r w:rsidRPr="003E7A13">
        <w:rPr>
          <w:rFonts w:ascii="Consolas" w:hAnsi="Consolas" w:cs="Consolas"/>
          <w:color w:val="000000"/>
          <w:szCs w:val="15"/>
          <w:highlight w:val="white"/>
          <w:lang w:eastAsia="en-GB"/>
        </w:rPr>
        <w:t>.ConnectFailure</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 webException.Status == </w:t>
      </w:r>
      <w:r w:rsidRPr="003E7A13">
        <w:rPr>
          <w:rFonts w:ascii="Consolas" w:hAnsi="Consolas" w:cs="Consolas"/>
          <w:color w:val="2B91AF"/>
          <w:szCs w:val="15"/>
          <w:highlight w:val="white"/>
          <w:lang w:eastAsia="en-GB"/>
        </w:rPr>
        <w:t>WebExceptionStatus</w:t>
      </w:r>
      <w:r w:rsidRPr="003E7A13">
        <w:rPr>
          <w:rFonts w:ascii="Consolas" w:hAnsi="Consolas" w:cs="Consolas"/>
          <w:color w:val="000000"/>
          <w:szCs w:val="15"/>
          <w:highlight w:val="white"/>
          <w:lang w:eastAsia="en-GB"/>
        </w:rPr>
        <w:t>.NameResolutionFailure)</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throw</w:t>
      </w: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new</w:t>
      </w:r>
      <w:r w:rsidRPr="003E7A13">
        <w:rPr>
          <w:rFonts w:ascii="Consolas" w:hAnsi="Consolas" w:cs="Consolas"/>
          <w:color w:val="000000"/>
          <w:szCs w:val="15"/>
          <w:highlight w:val="white"/>
          <w:lang w:eastAsia="en-GB"/>
        </w:rPr>
        <w:t xml:space="preserve"> </w:t>
      </w:r>
      <w:r w:rsidRPr="003E7A13">
        <w:rPr>
          <w:rFonts w:ascii="Consolas" w:hAnsi="Consolas" w:cs="Consolas"/>
          <w:color w:val="2B91AF"/>
          <w:szCs w:val="15"/>
          <w:highlight w:val="white"/>
          <w:lang w:eastAsia="en-GB"/>
        </w:rPr>
        <w:t>ChannelDownException</w:t>
      </w:r>
      <w:r w:rsidRPr="003E7A13">
        <w:rPr>
          <w:rFonts w:ascii="Consolas" w:hAnsi="Consolas" w:cs="Consolas"/>
          <w:color w:val="000000"/>
          <w:szCs w:val="15"/>
          <w:highlight w:val="white"/>
          <w:lang w:eastAsia="en-GB"/>
        </w:rPr>
        <w:t>(</w:t>
      </w:r>
      <w:r w:rsidRPr="003E7A13">
        <w:rPr>
          <w:rFonts w:ascii="Consolas" w:hAnsi="Consolas" w:cs="Consolas"/>
          <w:color w:val="A31515"/>
          <w:szCs w:val="15"/>
          <w:highlight w:val="white"/>
          <w:lang w:eastAsia="en-GB"/>
        </w:rPr>
        <w:t>"Jobserve channel is not available"</w:t>
      </w:r>
      <w:r w:rsidRPr="003E7A13">
        <w:rPr>
          <w:rFonts w:ascii="Consolas" w:hAnsi="Consolas" w:cs="Consolas"/>
          <w:color w:val="000000"/>
          <w:szCs w:val="15"/>
          <w:highlight w:val="white"/>
          <w:lang w:eastAsia="en-GB"/>
        </w:rPr>
        <w:t>, webException);</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throw</w:t>
      </w: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new</w:t>
      </w:r>
      <w:r w:rsidRPr="003E7A13">
        <w:rPr>
          <w:rFonts w:ascii="Consolas" w:hAnsi="Consolas" w:cs="Consolas"/>
          <w:color w:val="000000"/>
          <w:szCs w:val="15"/>
          <w:highlight w:val="white"/>
          <w:lang w:eastAsia="en-GB"/>
        </w:rPr>
        <w:t xml:space="preserve"> </w:t>
      </w:r>
      <w:r w:rsidRPr="003E7A13">
        <w:rPr>
          <w:rFonts w:ascii="Consolas" w:hAnsi="Consolas" w:cs="Consolas"/>
          <w:color w:val="2B91AF"/>
          <w:szCs w:val="15"/>
          <w:highlight w:val="white"/>
          <w:lang w:eastAsia="en-GB"/>
        </w:rPr>
        <w:t>WebException</w:t>
      </w:r>
      <w:r w:rsidRPr="003E7A13">
        <w:rPr>
          <w:rFonts w:ascii="Consolas" w:hAnsi="Consolas" w:cs="Consolas"/>
          <w:color w:val="000000"/>
          <w:szCs w:val="15"/>
          <w:highlight w:val="white"/>
          <w:lang w:eastAsia="en-GB"/>
        </w:rPr>
        <w:t>(</w:t>
      </w:r>
      <w:r w:rsidRPr="003E7A13">
        <w:rPr>
          <w:rFonts w:ascii="Consolas" w:hAnsi="Consolas" w:cs="Consolas"/>
          <w:color w:val="A31515"/>
          <w:szCs w:val="15"/>
          <w:highlight w:val="white"/>
          <w:lang w:eastAsia="en-GB"/>
        </w:rPr>
        <w:t>"An error occurred whilst connection to Jobserve"</w:t>
      </w:r>
      <w:r w:rsidRPr="003E7A13">
        <w:rPr>
          <w:rFonts w:ascii="Consolas" w:hAnsi="Consolas" w:cs="Consolas"/>
          <w:color w:val="000000"/>
          <w:szCs w:val="15"/>
          <w:highlight w:val="white"/>
          <w:lang w:eastAsia="en-GB"/>
        </w:rPr>
        <w:t>, webException);</w:t>
      </w:r>
    </w:p>
    <w:p w:rsidR="007459D8" w:rsidRDefault="003E7A13" w:rsidP="003E7A13">
      <w:pPr>
        <w:autoSpaceDE w:val="0"/>
        <w:autoSpaceDN w:val="0"/>
        <w:adjustRightInd w:val="0"/>
        <w:spacing w:after="0"/>
        <w:ind w:left="144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.LogResponse(response.ResponseMessage);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if</w:t>
      </w:r>
      <w:r w:rsidRPr="00D72770">
        <w:rPr>
          <w:rFonts w:ascii="Consolas" w:hAnsi="Consolas" w:cs="Consolas"/>
          <w:color w:val="000000"/>
          <w:szCs w:val="15"/>
          <w:highlight w:val="white"/>
          <w:lang w:eastAsia="en-GB"/>
        </w:rPr>
        <w:t xml:space="preserve"> (requestType != </w:t>
      </w:r>
      <w:r w:rsidRPr="00D72770">
        <w:rPr>
          <w:rFonts w:ascii="Consolas" w:hAnsi="Consolas" w:cs="Consolas"/>
          <w:color w:val="2B91AF"/>
          <w:szCs w:val="15"/>
          <w:highlight w:val="white"/>
          <w:lang w:eastAsia="en-GB"/>
        </w:rPr>
        <w:t>JobserveRequestType</w:t>
      </w:r>
      <w:r w:rsidRPr="00D72770">
        <w:rPr>
          <w:rFonts w:ascii="Consolas" w:hAnsi="Consolas" w:cs="Consolas"/>
          <w:color w:val="000000"/>
          <w:szCs w:val="15"/>
          <w:highlight w:val="white"/>
          <w:lang w:eastAsia="en-GB"/>
        </w:rPr>
        <w:t xml:space="preserve">.DeleteAdvert &amp;&amp; requestType != </w:t>
      </w:r>
      <w:r w:rsidRPr="00D72770">
        <w:rPr>
          <w:rFonts w:ascii="Consolas" w:hAnsi="Consolas" w:cs="Consolas"/>
          <w:color w:val="2B91AF"/>
          <w:szCs w:val="15"/>
          <w:highlight w:val="white"/>
          <w:lang w:eastAsia="en-GB"/>
        </w:rPr>
        <w:t>JobserveRequestType</w:t>
      </w:r>
      <w:r w:rsidRPr="00D72770">
        <w:rPr>
          <w:rFonts w:ascii="Consolas" w:hAnsi="Consolas" w:cs="Consolas"/>
          <w:color w:val="000000"/>
          <w:szCs w:val="15"/>
          <w:highlight w:val="white"/>
          <w:lang w:eastAsia="en-GB"/>
        </w:rPr>
        <w:t>.VerifyAccount)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.ExtractJobIdFromResponse(response.ResponseMessage);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JobserveResponseParser</w:t>
      </w:r>
      <w:r w:rsidRPr="00D72770">
        <w:rPr>
          <w:rFonts w:ascii="Consolas" w:hAnsi="Consolas" w:cs="Consolas"/>
          <w:color w:val="000000"/>
          <w:szCs w:val="15"/>
          <w:highlight w:val="white"/>
          <w:lang w:eastAsia="en-GB"/>
        </w:rPr>
        <w:t xml:space="preserve"> responseParser = </w:t>
      </w:r>
      <w:r w:rsidRPr="00D72770">
        <w:rPr>
          <w:rFonts w:ascii="Consolas" w:hAnsi="Consolas" w:cs="Consolas"/>
          <w:color w:val="0000FF"/>
          <w:szCs w:val="15"/>
          <w:highlight w:val="white"/>
          <w:lang w:eastAsia="en-GB"/>
        </w:rPr>
        <w:t>new</w:t>
      </w: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JobserveResponseParser</w:t>
      </w:r>
      <w:r w:rsidRPr="00D72770">
        <w:rPr>
          <w:rFonts w:ascii="Consolas" w:hAnsi="Consolas" w:cs="Consolas"/>
          <w:color w:val="000000"/>
          <w:szCs w:val="15"/>
          <w:highlight w:val="white"/>
          <w:lang w:eastAsia="en-GB"/>
        </w:rPr>
        <w:t>(response);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responseParser.FindAnyErrorsAndThrow();</w:t>
      </w:r>
    </w:p>
    <w:p w:rsidR="00D72770" w:rsidRDefault="00D72770" w:rsidP="00D72770">
      <w:pPr>
        <w:spacing w:after="0"/>
        <w:rPr>
          <w:rFonts w:ascii="Consolas" w:hAnsi="Consolas" w:cs="Consolas"/>
          <w:color w:val="000000"/>
          <w:szCs w:val="15"/>
          <w:lang w:eastAsia="en-GB"/>
        </w:rPr>
      </w:pPr>
      <w:r w:rsidRPr="00D72770">
        <w:rPr>
          <w:rFonts w:ascii="Consolas" w:hAnsi="Consolas" w:cs="Consolas"/>
          <w:color w:val="000000"/>
          <w:szCs w:val="15"/>
          <w:highlight w:val="white"/>
          <w:lang w:eastAsia="en-GB"/>
        </w:rPr>
        <w:t>}</w:t>
      </w:r>
    </w:p>
    <w:p w:rsidR="00181266" w:rsidRDefault="00181266" w:rsidP="00D72770">
      <w:pPr>
        <w:spacing w:after="0"/>
        <w:rPr>
          <w:rFonts w:ascii="Consolas" w:hAnsi="Consolas" w:cs="Consolas"/>
          <w:color w:val="000000"/>
          <w:szCs w:val="15"/>
          <w:lang w:eastAsia="en-GB"/>
        </w:rPr>
      </w:pPr>
    </w:p>
    <w:p w:rsidR="00181266" w:rsidRDefault="00181266" w:rsidP="007433C4">
      <w:pPr>
        <w:pStyle w:val="Heading1"/>
      </w:pPr>
      <w:bookmarkStart w:id="100" w:name="_Toc460316709"/>
      <w:r>
        <w:t>Expanding Unit Tests</w:t>
      </w:r>
      <w:bookmarkEnd w:id="100"/>
    </w:p>
    <w:p w:rsidR="00181266" w:rsidRDefault="00181266" w:rsidP="00181266"/>
    <w:p w:rsidR="000059B7" w:rsidRDefault="000059B7" w:rsidP="00181266">
      <w:r>
        <w:t>Now we have all our code in place, we must now turn our attention to expanding upon our unit tests to ensure everything is working as we expect.</w:t>
      </w:r>
      <w:r w:rsidR="00D15712">
        <w:t xml:space="preserve"> Each unit test class should at least Post, Update (if applicable), Repost and Delete a vacancy.</w:t>
      </w:r>
    </w:p>
    <w:p w:rsidR="00D15712" w:rsidRDefault="00D15712" w:rsidP="00181266"/>
    <w:p w:rsidR="00D15712" w:rsidRDefault="00D15712" w:rsidP="00181266">
      <w:r>
        <w:t>It may be a good idea to include a convenience unit test to go through each of the operations in one go, so we can see the job Id being returned by the job board, and to see the subsequent update using that same job Id.</w:t>
      </w:r>
    </w:p>
    <w:p w:rsidR="00D15712" w:rsidRDefault="00D15712" w:rsidP="00181266"/>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r w:rsidRPr="00D15712">
        <w:rPr>
          <w:rFonts w:ascii="Consolas" w:hAnsi="Consolas" w:cs="Consolas"/>
          <w:color w:val="2B91AF"/>
          <w:szCs w:val="15"/>
          <w:highlight w:val="white"/>
          <w:lang w:eastAsia="en-GB"/>
        </w:rPr>
        <w:t>Test</w:t>
      </w: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r w:rsidRPr="00D15712">
        <w:rPr>
          <w:rFonts w:ascii="Consolas" w:hAnsi="Consolas" w:cs="Consolas"/>
          <w:color w:val="2B91AF"/>
          <w:szCs w:val="15"/>
          <w:highlight w:val="white"/>
          <w:lang w:eastAsia="en-GB"/>
        </w:rPr>
        <w:t>Ignore</w:t>
      </w: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FF"/>
          <w:szCs w:val="15"/>
          <w:highlight w:val="white"/>
          <w:lang w:eastAsia="en-GB"/>
        </w:rPr>
        <w:t>public</w:t>
      </w:r>
      <w:r w:rsidRPr="00D15712">
        <w:rPr>
          <w:rFonts w:ascii="Consolas" w:hAnsi="Consolas" w:cs="Consolas"/>
          <w:color w:val="000000"/>
          <w:szCs w:val="15"/>
          <w:highlight w:val="white"/>
          <w:lang w:eastAsia="en-GB"/>
        </w:rPr>
        <w:t xml:space="preserve"> </w:t>
      </w:r>
      <w:r w:rsidRPr="00D15712">
        <w:rPr>
          <w:rFonts w:ascii="Consolas" w:hAnsi="Consolas" w:cs="Consolas"/>
          <w:color w:val="0000FF"/>
          <w:szCs w:val="15"/>
          <w:highlight w:val="white"/>
          <w:lang w:eastAsia="en-GB"/>
        </w:rPr>
        <w:t>void</w:t>
      </w:r>
      <w:r w:rsidRPr="00D15712">
        <w:rPr>
          <w:rFonts w:ascii="Consolas" w:hAnsi="Consolas" w:cs="Consolas"/>
          <w:color w:val="000000"/>
          <w:szCs w:val="15"/>
          <w:highlight w:val="white"/>
          <w:lang w:eastAsia="en-GB"/>
        </w:rPr>
        <w:t xml:space="preserve"> TestVacancyLifeCycle()</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w:t>
      </w:r>
      <w:r w:rsidRPr="00D15712">
        <w:rPr>
          <w:rFonts w:ascii="Consolas" w:hAnsi="Consolas" w:cs="Consolas"/>
          <w:color w:val="2B91AF"/>
          <w:szCs w:val="15"/>
          <w:highlight w:val="white"/>
          <w:lang w:eastAsia="en-GB"/>
        </w:rPr>
        <w:t>IChannel</w:t>
      </w:r>
      <w:r w:rsidRPr="00D15712">
        <w:rPr>
          <w:rFonts w:ascii="Consolas" w:hAnsi="Consolas" w:cs="Consolas"/>
          <w:color w:val="000000"/>
          <w:szCs w:val="15"/>
          <w:highlight w:val="white"/>
          <w:lang w:eastAsia="en-GB"/>
        </w:rPr>
        <w:t xml:space="preserve"> channel = </w:t>
      </w:r>
      <w:r w:rsidRPr="00D15712">
        <w:rPr>
          <w:rFonts w:ascii="Consolas" w:hAnsi="Consolas" w:cs="Consolas"/>
          <w:color w:val="0000FF"/>
          <w:szCs w:val="15"/>
          <w:highlight w:val="white"/>
          <w:lang w:eastAsia="en-GB"/>
        </w:rPr>
        <w:t>this</w:t>
      </w:r>
      <w:r w:rsidRPr="00D15712">
        <w:rPr>
          <w:rFonts w:ascii="Consolas" w:hAnsi="Consolas" w:cs="Consolas"/>
          <w:color w:val="000000"/>
          <w:szCs w:val="15"/>
          <w:highlight w:val="white"/>
          <w:lang w:eastAsia="en-GB"/>
        </w:rPr>
        <w:t>.CreateChannel(DefaultContent);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channel.Post();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channel.Update();</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channel.Repost();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channel.Delete();</w:t>
      </w:r>
    </w:p>
    <w:p w:rsidR="00D15712" w:rsidRPr="007135E0" w:rsidRDefault="00D15712" w:rsidP="00181266">
      <w:pPr>
        <w:rPr>
          <w:sz w:val="22"/>
        </w:rPr>
      </w:pPr>
      <w:r w:rsidRPr="00D15712">
        <w:rPr>
          <w:rFonts w:ascii="Consolas" w:hAnsi="Consolas" w:cs="Consolas"/>
          <w:color w:val="000000"/>
          <w:szCs w:val="15"/>
          <w:highlight w:val="white"/>
          <w:lang w:eastAsia="en-GB"/>
        </w:rPr>
        <w:t>}</w:t>
      </w:r>
    </w:p>
    <w:p w:rsidR="000059B7" w:rsidRDefault="000059B7" w:rsidP="000059B7">
      <w:pPr>
        <w:pStyle w:val="Heading2"/>
      </w:pPr>
      <w:bookmarkStart w:id="101" w:name="_Toc460316710"/>
      <w:r>
        <w:t>Unit Tests for Debug Mode</w:t>
      </w:r>
      <w:bookmarkEnd w:id="101"/>
    </w:p>
    <w:p w:rsidR="000059B7" w:rsidRDefault="000059B7" w:rsidP="000059B7">
      <w:r>
        <w:t>Debug mode doesn’t physically send any requests to the job board, but we can test the structure of our requests and ensure it is valid. In section 8.1 we added public properties so hold the generated request.</w:t>
      </w:r>
    </w:p>
    <w:p w:rsidR="000059B7" w:rsidRDefault="000059B7" w:rsidP="000059B7"/>
    <w:p w:rsidR="002873C8" w:rsidRDefault="002873C8" w:rsidP="002873C8">
      <w:pPr>
        <w:pStyle w:val="Heading3"/>
      </w:pPr>
      <w:bookmarkStart w:id="102" w:name="_Toc460316711"/>
      <w:r>
        <w:t>Checking the Request for Part-Time Positions</w:t>
      </w:r>
      <w:bookmarkEnd w:id="102"/>
    </w:p>
    <w:p w:rsidR="002873C8" w:rsidRDefault="002873C8" w:rsidP="000059B7"/>
    <w:p w:rsidR="000059B7" w:rsidRDefault="000059B7" w:rsidP="000059B7">
      <w:r>
        <w:t>In terms of Jobserve, we can specify a job is part time with some XML such as:</w:t>
      </w:r>
    </w:p>
    <w:p w:rsidR="000059B7" w:rsidRDefault="000059B7" w:rsidP="000059B7"/>
    <w:p w:rsidR="000059B7" w:rsidRPr="002873C8" w:rsidRDefault="000059B7" w:rsidP="000059B7">
      <w:pPr>
        <w:rPr>
          <w:rFonts w:ascii="Courier New" w:hAnsi="Courier New" w:cs="Courier New"/>
        </w:rPr>
      </w:pPr>
      <w:r w:rsidRPr="002873C8">
        <w:rPr>
          <w:rFonts w:ascii="Courier New" w:hAnsi="Courier New" w:cs="Courier New"/>
        </w:rPr>
        <w:t>…</w:t>
      </w:r>
    </w:p>
    <w:p w:rsidR="000059B7" w:rsidRPr="002873C8" w:rsidRDefault="000059B7" w:rsidP="000059B7">
      <w:pPr>
        <w:rPr>
          <w:rFonts w:ascii="Courier New" w:hAnsi="Courier New" w:cs="Courier New"/>
        </w:rPr>
      </w:pPr>
      <w:r w:rsidRPr="002873C8">
        <w:rPr>
          <w:rFonts w:ascii="Courier New" w:hAnsi="Courier New" w:cs="Courier New"/>
        </w:rPr>
        <w:t>&lt;Categories&gt;</w:t>
      </w:r>
    </w:p>
    <w:p w:rsidR="000059B7" w:rsidRPr="002873C8" w:rsidRDefault="002873C8" w:rsidP="000059B7">
      <w:pPr>
        <w:rPr>
          <w:rFonts w:ascii="Courier New" w:hAnsi="Courier New" w:cs="Courier New"/>
        </w:rPr>
      </w:pPr>
      <w:r w:rsidRPr="002873C8">
        <w:rPr>
          <w:rFonts w:ascii="Courier New" w:hAnsi="Courier New" w:cs="Courier New"/>
        </w:rPr>
        <w:tab/>
        <w:t>&lt;Category&gt;Part-Time&lt;/Category&gt;</w:t>
      </w:r>
    </w:p>
    <w:p w:rsidR="000059B7" w:rsidRPr="002873C8" w:rsidRDefault="000059B7" w:rsidP="000059B7">
      <w:pPr>
        <w:rPr>
          <w:rFonts w:ascii="Courier New" w:hAnsi="Courier New" w:cs="Courier New"/>
        </w:rPr>
      </w:pPr>
      <w:r w:rsidRPr="002873C8">
        <w:rPr>
          <w:rFonts w:ascii="Courier New" w:hAnsi="Courier New" w:cs="Courier New"/>
        </w:rPr>
        <w:t>&lt;/Categories&gt;</w:t>
      </w:r>
    </w:p>
    <w:p w:rsidR="000059B7" w:rsidRPr="002873C8" w:rsidRDefault="000059B7" w:rsidP="000059B7">
      <w:pPr>
        <w:rPr>
          <w:rFonts w:ascii="Courier New" w:hAnsi="Courier New" w:cs="Courier New"/>
        </w:rPr>
      </w:pPr>
      <w:r w:rsidRPr="002873C8">
        <w:rPr>
          <w:rFonts w:ascii="Courier New" w:hAnsi="Courier New" w:cs="Courier New"/>
        </w:rPr>
        <w:t>…</w:t>
      </w:r>
    </w:p>
    <w:p w:rsidR="000059B7" w:rsidRDefault="000059B7" w:rsidP="000059B7"/>
    <w:p w:rsidR="002873C8" w:rsidRDefault="002873C8" w:rsidP="000059B7">
      <w:r>
        <w:t>We would probably want to make sure this element definitely exists if a vacancy is for a part-time position. Firstly, we’d write a convenience method to inspect the generated request using Linq-to-XML.</w:t>
      </w:r>
    </w:p>
    <w:p w:rsidR="002873C8" w:rsidRDefault="002873C8" w:rsidP="000059B7"/>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FF"/>
          <w:szCs w:val="15"/>
          <w:highlight w:val="white"/>
          <w:lang w:eastAsia="en-GB"/>
        </w:rPr>
        <w:t>private</w:t>
      </w: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void</w:t>
      </w:r>
      <w:r w:rsidRPr="002873C8">
        <w:rPr>
          <w:rFonts w:ascii="Consolas" w:hAnsi="Consolas" w:cs="Consolas"/>
          <w:color w:val="000000"/>
          <w:szCs w:val="15"/>
          <w:highlight w:val="white"/>
          <w:lang w:eastAsia="en-GB"/>
        </w:rPr>
        <w:t xml:space="preserve"> AssertXmlElementExists(</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 xml:space="preserve"> xmlStr, </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 xml:space="preserve"> elementName)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 xml:space="preserve"> doc =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.Parse(xmlStr);</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bool</w:t>
      </w:r>
      <w:r w:rsidRPr="002873C8">
        <w:rPr>
          <w:rFonts w:ascii="Consolas" w:hAnsi="Consolas" w:cs="Consolas"/>
          <w:color w:val="000000"/>
          <w:szCs w:val="15"/>
          <w:highlight w:val="white"/>
          <w:lang w:eastAsia="en-GB"/>
        </w:rPr>
        <w:t xml:space="preserve"> elementExists = doc.Descendants().Any(e =&gt; e.Name.LocalName == elementName);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Assert</w:t>
      </w:r>
      <w:r w:rsidRPr="002873C8">
        <w:rPr>
          <w:rFonts w:ascii="Consolas" w:hAnsi="Consolas" w:cs="Consolas"/>
          <w:color w:val="000000"/>
          <w:szCs w:val="15"/>
          <w:highlight w:val="white"/>
          <w:lang w:eastAsia="en-GB"/>
        </w:rPr>
        <w:t xml:space="preserve">.IsTrue(elementExists, </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.Format(</w:t>
      </w:r>
      <w:r w:rsidRPr="002873C8">
        <w:rPr>
          <w:rFonts w:ascii="Consolas" w:hAnsi="Consolas" w:cs="Consolas"/>
          <w:color w:val="A31515"/>
          <w:szCs w:val="15"/>
          <w:highlight w:val="white"/>
          <w:lang w:eastAsia="en-GB"/>
        </w:rPr>
        <w:t>"Could not find any element of &lt;</w:t>
      </w:r>
      <w:r w:rsidRPr="002873C8">
        <w:rPr>
          <w:rFonts w:ascii="Consolas" w:hAnsi="Consolas" w:cs="Consolas"/>
          <w:color w:val="3CB371"/>
          <w:szCs w:val="15"/>
          <w:highlight w:val="white"/>
          <w:lang w:eastAsia="en-GB"/>
        </w:rPr>
        <w:t>{0}</w:t>
      </w:r>
      <w:r w:rsidRPr="002873C8">
        <w:rPr>
          <w:rFonts w:ascii="Consolas" w:hAnsi="Consolas" w:cs="Consolas"/>
          <w:color w:val="A31515"/>
          <w:szCs w:val="15"/>
          <w:highlight w:val="white"/>
          <w:lang w:eastAsia="en-GB"/>
        </w:rPr>
        <w:t>&gt; in the XML."</w:t>
      </w:r>
      <w:r w:rsidRPr="002873C8">
        <w:rPr>
          <w:rFonts w:ascii="Consolas" w:hAnsi="Consolas" w:cs="Consolas"/>
          <w:color w:val="000000"/>
          <w:szCs w:val="15"/>
          <w:highlight w:val="white"/>
          <w:lang w:eastAsia="en-GB"/>
        </w:rPr>
        <w:t>, elementName));</w:t>
      </w:r>
    </w:p>
    <w:p w:rsidR="002873C8" w:rsidRDefault="002873C8" w:rsidP="002873C8">
      <w:pPr>
        <w:rPr>
          <w:rFonts w:ascii="Consolas" w:hAnsi="Consolas" w:cs="Consolas"/>
          <w:color w:val="000000"/>
          <w:szCs w:val="15"/>
          <w:lang w:eastAsia="en-GB"/>
        </w:rPr>
      </w:pPr>
      <w:r w:rsidRPr="002873C8">
        <w:rPr>
          <w:rFonts w:ascii="Consolas" w:hAnsi="Consolas" w:cs="Consolas"/>
          <w:color w:val="000000"/>
          <w:szCs w:val="15"/>
          <w:highlight w:val="white"/>
          <w:lang w:eastAsia="en-GB"/>
        </w:rPr>
        <w:t>}</w:t>
      </w:r>
    </w:p>
    <w:p w:rsidR="002873C8" w:rsidRDefault="002873C8" w:rsidP="002873C8">
      <w:pPr>
        <w:rPr>
          <w:rFonts w:ascii="Consolas" w:hAnsi="Consolas" w:cs="Consolas"/>
          <w:color w:val="000000"/>
          <w:szCs w:val="15"/>
          <w:lang w:eastAsia="en-GB"/>
        </w:rPr>
      </w:pPr>
    </w:p>
    <w:p w:rsidR="002873C8" w:rsidRDefault="002873C8" w:rsidP="002873C8">
      <w:r>
        <w:t>Our unit test would make a slight change to the default vacancy as defined in JobserveContent.cs and ensure a part-time position is specified.</w:t>
      </w:r>
    </w:p>
    <w:p w:rsidR="002873C8" w:rsidRDefault="002873C8" w:rsidP="002873C8"/>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r w:rsidRPr="002873C8">
        <w:rPr>
          <w:rFonts w:ascii="Consolas" w:hAnsi="Consolas" w:cs="Consolas"/>
          <w:color w:val="2B91AF"/>
          <w:szCs w:val="15"/>
          <w:highlight w:val="white"/>
          <w:lang w:eastAsia="en-GB"/>
        </w:rPr>
        <w:t>Test</w:t>
      </w: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FF"/>
          <w:szCs w:val="15"/>
          <w:highlight w:val="white"/>
          <w:lang w:eastAsia="en-GB"/>
        </w:rPr>
        <w:t>public</w:t>
      </w: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void</w:t>
      </w:r>
      <w:r w:rsidRPr="002873C8">
        <w:rPr>
          <w:rFonts w:ascii="Consolas" w:hAnsi="Consolas" w:cs="Consolas"/>
          <w:color w:val="000000"/>
          <w:szCs w:val="15"/>
          <w:highlight w:val="white"/>
          <w:lang w:eastAsia="en-GB"/>
        </w:rPr>
        <w:t xml:space="preserve"> TestPostWithPartTime()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JobserveContent</w:t>
      </w:r>
      <w:r w:rsidRPr="002873C8">
        <w:rPr>
          <w:rFonts w:ascii="Consolas" w:hAnsi="Consolas" w:cs="Consolas"/>
          <w:color w:val="000000"/>
          <w:szCs w:val="15"/>
          <w:highlight w:val="white"/>
          <w:lang w:eastAsia="en-GB"/>
        </w:rPr>
        <w:t xml:space="preserve"> content = DefaultContent;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content.Vacancy.WorkingHours = </w:t>
      </w:r>
      <w:r w:rsidRPr="002873C8">
        <w:rPr>
          <w:rFonts w:ascii="Consolas" w:hAnsi="Consolas" w:cs="Consolas"/>
          <w:color w:val="2B91AF"/>
          <w:szCs w:val="15"/>
          <w:highlight w:val="white"/>
          <w:lang w:eastAsia="en-GB"/>
        </w:rPr>
        <w:t>WorkingHours</w:t>
      </w:r>
      <w:r w:rsidRPr="002873C8">
        <w:rPr>
          <w:rFonts w:ascii="Consolas" w:hAnsi="Consolas" w:cs="Consolas"/>
          <w:color w:val="000000"/>
          <w:szCs w:val="15"/>
          <w:highlight w:val="white"/>
          <w:lang w:eastAsia="en-GB"/>
        </w:rPr>
        <w:t>.PartTime;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IChannel</w:t>
      </w:r>
      <w:r w:rsidRPr="002873C8">
        <w:rPr>
          <w:rFonts w:ascii="Consolas" w:hAnsi="Consolas" w:cs="Consolas"/>
          <w:color w:val="000000"/>
          <w:szCs w:val="15"/>
          <w:highlight w:val="white"/>
          <w:lang w:eastAsia="en-GB"/>
        </w:rPr>
        <w:t xml:space="preserve"> channel =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.CreateChannel(content);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channel.Post();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8000"/>
          <w:szCs w:val="15"/>
          <w:highlight w:val="white"/>
          <w:lang w:eastAsia="en-GB"/>
        </w:rPr>
        <w:t>// cast the interface to JobserveChannel so we can access the JobserveRequest public property</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 xml:space="preserve"> jobserveChannel =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 xml:space="preserve">)channel; </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 xml:space="preserve">.AssertXmlElementExists(jobserveChannel.JobserveRequest, </w:t>
      </w:r>
      <w:r w:rsidRPr="002873C8">
        <w:rPr>
          <w:rFonts w:ascii="Consolas" w:hAnsi="Consolas" w:cs="Consolas"/>
          <w:color w:val="A31515"/>
          <w:szCs w:val="15"/>
          <w:highlight w:val="white"/>
          <w:lang w:eastAsia="en-GB"/>
        </w:rPr>
        <w:t>"Categories"</w:t>
      </w: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 xml:space="preserve"> doc =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.Parse(jobserveChannel.JobserveRequest);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 xml:space="preserve"> elementValue = doc.Descendants().Where(e =&gt; e.Name.LocalName == </w:t>
      </w:r>
      <w:r w:rsidRPr="002873C8">
        <w:rPr>
          <w:rFonts w:ascii="Consolas" w:hAnsi="Consolas" w:cs="Consolas"/>
          <w:color w:val="A31515"/>
          <w:szCs w:val="15"/>
          <w:highlight w:val="white"/>
          <w:lang w:eastAsia="en-GB"/>
        </w:rPr>
        <w:t>"Categories"</w:t>
      </w:r>
      <w:r w:rsidRPr="002873C8">
        <w:rPr>
          <w:rFonts w:ascii="Consolas" w:hAnsi="Consolas" w:cs="Consolas"/>
          <w:color w:val="000000"/>
          <w:szCs w:val="15"/>
          <w:highlight w:val="white"/>
          <w:lang w:eastAsia="en-GB"/>
        </w:rPr>
        <w:t>).Select(e =&gt; e.Value).FirstOrDefault();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Assert</w:t>
      </w:r>
      <w:r w:rsidRPr="002873C8">
        <w:rPr>
          <w:rFonts w:ascii="Consolas" w:hAnsi="Consolas" w:cs="Consolas"/>
          <w:color w:val="000000"/>
          <w:szCs w:val="15"/>
          <w:highlight w:val="white"/>
          <w:lang w:eastAsia="en-GB"/>
        </w:rPr>
        <w:t>.AreEqual(</w:t>
      </w:r>
      <w:r w:rsidRPr="002873C8">
        <w:rPr>
          <w:rFonts w:ascii="Consolas" w:hAnsi="Consolas" w:cs="Consolas"/>
          <w:color w:val="A31515"/>
          <w:szCs w:val="15"/>
          <w:highlight w:val="white"/>
          <w:lang w:eastAsia="en-GB"/>
        </w:rPr>
        <w:t>"Part Time"</w:t>
      </w:r>
      <w:r w:rsidRPr="002873C8">
        <w:rPr>
          <w:rFonts w:ascii="Consolas" w:hAnsi="Consolas" w:cs="Consolas"/>
          <w:color w:val="000000"/>
          <w:szCs w:val="15"/>
          <w:highlight w:val="white"/>
          <w:lang w:eastAsia="en-GB"/>
        </w:rPr>
        <w:t>, elementValue);</w:t>
      </w:r>
    </w:p>
    <w:p w:rsidR="002873C8" w:rsidRPr="002873C8" w:rsidRDefault="002873C8" w:rsidP="002873C8">
      <w:pPr>
        <w:rPr>
          <w:rFonts w:ascii="Consolas" w:hAnsi="Consolas" w:cs="Consolas"/>
          <w:color w:val="000000"/>
          <w:szCs w:val="15"/>
          <w:lang w:eastAsia="en-GB"/>
        </w:rPr>
      </w:pPr>
      <w:r w:rsidRPr="002873C8">
        <w:rPr>
          <w:rFonts w:ascii="Consolas" w:hAnsi="Consolas" w:cs="Consolas"/>
          <w:color w:val="000000"/>
          <w:szCs w:val="15"/>
          <w:highlight w:val="white"/>
          <w:lang w:eastAsia="en-GB"/>
        </w:rPr>
        <w:t>}</w:t>
      </w:r>
    </w:p>
    <w:p w:rsidR="002873C8" w:rsidRDefault="002873C8" w:rsidP="002873C8">
      <w:pPr>
        <w:rPr>
          <w:sz w:val="22"/>
        </w:rPr>
      </w:pPr>
    </w:p>
    <w:p w:rsidR="002873C8" w:rsidRDefault="002873C8" w:rsidP="002873C8">
      <w:pPr>
        <w:pStyle w:val="Heading3"/>
      </w:pPr>
      <w:bookmarkStart w:id="103" w:name="_Toc460316712"/>
      <w:r>
        <w:t>Checking the Request for Update, Repost and Delete Requests</w:t>
      </w:r>
      <w:bookmarkEnd w:id="103"/>
    </w:p>
    <w:p w:rsidR="002873C8" w:rsidRDefault="002873C8" w:rsidP="002873C8">
      <w:r>
        <w:t>Jobserve has different elements for updating, reposting and deleting. We can ensure our unit tests check the existence of such elements to ensure the XML generated is what we expect.</w:t>
      </w:r>
    </w:p>
    <w:p w:rsidR="002873C8" w:rsidRDefault="002873C8" w:rsidP="002873C8"/>
    <w:p w:rsidR="002873C8" w:rsidRDefault="002873C8" w:rsidP="002873C8">
      <w:r>
        <w:t>A post request can check to ensure the &lt;PostAdvert&gt; exists</w:t>
      </w:r>
    </w:p>
    <w:p w:rsidR="002873C8" w:rsidRDefault="002873C8" w:rsidP="002873C8"/>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r w:rsidRPr="002873C8">
        <w:rPr>
          <w:rFonts w:ascii="Consolas" w:hAnsi="Consolas" w:cs="Consolas"/>
          <w:color w:val="2B91AF"/>
          <w:szCs w:val="15"/>
          <w:highlight w:val="white"/>
          <w:lang w:eastAsia="en-GB"/>
        </w:rPr>
        <w:t>Test</w:t>
      </w: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FF"/>
          <w:szCs w:val="15"/>
          <w:highlight w:val="white"/>
          <w:lang w:eastAsia="en-GB"/>
        </w:rPr>
        <w:t>public</w:t>
      </w: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void</w:t>
      </w:r>
      <w:r w:rsidRPr="002873C8">
        <w:rPr>
          <w:rFonts w:ascii="Consolas" w:hAnsi="Consolas" w:cs="Consolas"/>
          <w:color w:val="000000"/>
          <w:szCs w:val="15"/>
          <w:highlight w:val="white"/>
          <w:lang w:eastAsia="en-GB"/>
        </w:rPr>
        <w:t xml:space="preserve"> TestPost()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IChannel</w:t>
      </w:r>
      <w:r w:rsidRPr="002873C8">
        <w:rPr>
          <w:rFonts w:ascii="Consolas" w:hAnsi="Consolas" w:cs="Consolas"/>
          <w:color w:val="000000"/>
          <w:szCs w:val="15"/>
          <w:highlight w:val="white"/>
          <w:lang w:eastAsia="en-GB"/>
        </w:rPr>
        <w:t xml:space="preserve"> channel =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.CreateChannel(DefaultContent);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channel.Post();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 xml:space="preserve"> jobserveChannel =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)channel;</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 xml:space="preserve">.AssertXmlElementExists(jobserveChannel.JobserveRequest, </w:t>
      </w:r>
      <w:r w:rsidRPr="002873C8">
        <w:rPr>
          <w:rFonts w:ascii="Consolas" w:hAnsi="Consolas" w:cs="Consolas"/>
          <w:color w:val="A31515"/>
          <w:szCs w:val="15"/>
          <w:highlight w:val="white"/>
          <w:lang w:eastAsia="en-GB"/>
        </w:rPr>
        <w:t>"PostAdvert"</w:t>
      </w:r>
      <w:r w:rsidRPr="002873C8">
        <w:rPr>
          <w:rFonts w:ascii="Consolas" w:hAnsi="Consolas" w:cs="Consolas"/>
          <w:color w:val="000000"/>
          <w:szCs w:val="15"/>
          <w:highlight w:val="white"/>
          <w:lang w:eastAsia="en-GB"/>
        </w:rPr>
        <w:t>);</w:t>
      </w:r>
    </w:p>
    <w:p w:rsidR="002873C8" w:rsidRDefault="002873C8" w:rsidP="007135E0">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7A4F50" w:rsidRDefault="007A4F50" w:rsidP="007135E0">
      <w:pPr>
        <w:autoSpaceDE w:val="0"/>
        <w:autoSpaceDN w:val="0"/>
        <w:adjustRightInd w:val="0"/>
        <w:spacing w:after="0"/>
        <w:rPr>
          <w:rFonts w:ascii="Consolas" w:hAnsi="Consolas" w:cs="Consolas"/>
          <w:color w:val="000000"/>
          <w:szCs w:val="15"/>
          <w:highlight w:val="white"/>
          <w:lang w:eastAsia="en-GB"/>
        </w:rPr>
      </w:pPr>
    </w:p>
    <w:p w:rsidR="007A4F50" w:rsidRDefault="007A4F50" w:rsidP="007A4F50">
      <w:pPr>
        <w:pStyle w:val="Heading3"/>
      </w:pPr>
      <w:bookmarkStart w:id="104" w:name="_Toc460316713"/>
      <w:r>
        <w:t>Testing for Unknown Errors (and an introduction to Moq)</w:t>
      </w:r>
      <w:bookmarkEnd w:id="104"/>
    </w:p>
    <w:p w:rsidR="007A4F50" w:rsidRDefault="007A4F50" w:rsidP="007A4F50">
      <w:r>
        <w:t>In section 7.1 we created a response parser which would inspect the response received from the job board and throw an appropriate exception depending on the content. However, we can’t always be sure that we know what the error is in advance. The error messages returned may change, or new ones could be added. We need to know that our feed will fail in the event of an error message being returned that we don’t recognise.</w:t>
      </w:r>
      <w:r w:rsidR="00D23456">
        <w:t xml:space="preserve"> Any error that occurs in the feed should at least return a </w:t>
      </w:r>
      <w:r w:rsidR="00D23456" w:rsidRPr="00D23456">
        <w:rPr>
          <w:rStyle w:val="CodeSampleChar"/>
        </w:rPr>
        <w:t>RemoteChannelException</w:t>
      </w:r>
      <w:r w:rsidR="00D23456">
        <w:t xml:space="preserve"> if a suitable other exception wasn’t determined.</w:t>
      </w:r>
    </w:p>
    <w:p w:rsidR="007A4F50" w:rsidRDefault="007A4F50" w:rsidP="007A4F50"/>
    <w:p w:rsidR="007A4F50" w:rsidRDefault="007A4F50" w:rsidP="007A4F50">
      <w:r>
        <w:t xml:space="preserve">To help us do this, we are going to use Moq. This is a framework which lets us pretend we are sending requests to a job board. For example, we don’t really want to send anything, or even get the debug response back. Moq allows us to specify in a unit test that when we invoke the </w:t>
      </w:r>
      <w:r w:rsidRPr="007A4F50">
        <w:rPr>
          <w:rStyle w:val="CodeSampleChar"/>
        </w:rPr>
        <w:t>SendRequest</w:t>
      </w:r>
      <w:r>
        <w:t xml:space="preserve"> method of our HTTP poster, we can predetermine what is sent back.</w:t>
      </w:r>
    </w:p>
    <w:p w:rsidR="007A4F50" w:rsidRDefault="007A4F50" w:rsidP="007A4F50"/>
    <w:p w:rsidR="007A4F50" w:rsidRDefault="007A4F50" w:rsidP="007A4F50">
      <w:r>
        <w:t>Firstly, we want to create an instance of a response class with a generic error message like so:</w:t>
      </w:r>
    </w:p>
    <w:p w:rsidR="007A4F50" w:rsidRDefault="007A4F50" w:rsidP="007A4F50"/>
    <w:p w:rsidR="007A4F50" w:rsidRPr="007A4F50" w:rsidRDefault="007A4F50" w:rsidP="007A4F50">
      <w:r w:rsidRPr="007A4F50">
        <w:rPr>
          <w:rFonts w:ascii="Consolas" w:hAnsi="Consolas" w:cs="Consolas"/>
          <w:color w:val="2B91AF"/>
          <w:szCs w:val="15"/>
          <w:highlight w:val="white"/>
          <w:lang w:eastAsia="en-GB"/>
        </w:rPr>
        <w:t>JobserveResponse</w:t>
      </w:r>
      <w:r w:rsidRPr="007A4F50">
        <w:rPr>
          <w:rFonts w:ascii="Consolas" w:hAnsi="Consolas" w:cs="Consolas"/>
          <w:color w:val="000000"/>
          <w:szCs w:val="15"/>
          <w:highlight w:val="white"/>
          <w:lang w:eastAsia="en-GB"/>
        </w:rPr>
        <w:t xml:space="preserve"> response = </w:t>
      </w:r>
      <w:r w:rsidRPr="007A4F50">
        <w:rPr>
          <w:rFonts w:ascii="Consolas" w:hAnsi="Consolas" w:cs="Consolas"/>
          <w:color w:val="0000FF"/>
          <w:szCs w:val="15"/>
          <w:highlight w:val="white"/>
          <w:lang w:eastAsia="en-GB"/>
        </w:rPr>
        <w:t>new</w:t>
      </w:r>
      <w:r w:rsidRPr="007A4F50">
        <w:rPr>
          <w:rFonts w:ascii="Consolas" w:hAnsi="Consolas" w:cs="Consolas"/>
          <w:color w:val="000000"/>
          <w:szCs w:val="15"/>
          <w:highlight w:val="white"/>
          <w:lang w:eastAsia="en-GB"/>
        </w:rPr>
        <w:t xml:space="preserve"> </w:t>
      </w:r>
      <w:r w:rsidRPr="007A4F50">
        <w:rPr>
          <w:rFonts w:ascii="Consolas" w:hAnsi="Consolas" w:cs="Consolas"/>
          <w:color w:val="2B91AF"/>
          <w:szCs w:val="15"/>
          <w:highlight w:val="white"/>
          <w:lang w:eastAsia="en-GB"/>
        </w:rPr>
        <w:t>JobserveResponse</w:t>
      </w:r>
      <w:r w:rsidRPr="007A4F50">
        <w:rPr>
          <w:rFonts w:ascii="Consolas" w:hAnsi="Consolas" w:cs="Consolas"/>
          <w:color w:val="000000"/>
          <w:szCs w:val="15"/>
          <w:highlight w:val="white"/>
          <w:lang w:eastAsia="en-GB"/>
        </w:rPr>
        <w:t>(</w:t>
      </w:r>
      <w:r w:rsidRPr="007A4F50">
        <w:rPr>
          <w:rFonts w:ascii="Consolas" w:hAnsi="Consolas" w:cs="Consolas"/>
          <w:color w:val="0000FF"/>
          <w:szCs w:val="15"/>
          <w:highlight w:val="white"/>
          <w:lang w:eastAsia="en-GB"/>
        </w:rPr>
        <w:t>false</w:t>
      </w:r>
      <w:r w:rsidRPr="007A4F50">
        <w:rPr>
          <w:rFonts w:ascii="Consolas" w:hAnsi="Consolas" w:cs="Consolas"/>
          <w:color w:val="000000"/>
          <w:szCs w:val="15"/>
          <w:highlight w:val="white"/>
          <w:lang w:eastAsia="en-GB"/>
        </w:rPr>
        <w:t xml:space="preserve">, </w:t>
      </w:r>
      <w:r w:rsidRPr="007A4F50">
        <w:rPr>
          <w:rFonts w:ascii="Consolas" w:hAnsi="Consolas" w:cs="Consolas"/>
          <w:color w:val="A31515"/>
          <w:szCs w:val="15"/>
          <w:highlight w:val="white"/>
          <w:lang w:eastAsia="en-GB"/>
        </w:rPr>
        <w:t>"&lt;FakeResponse&gt;Something bad happened&lt;/FakeResponse&gt;"</w:t>
      </w:r>
      <w:r w:rsidRPr="007A4F50">
        <w:rPr>
          <w:rFonts w:ascii="Consolas" w:hAnsi="Consolas" w:cs="Consolas"/>
          <w:color w:val="000000"/>
          <w:szCs w:val="15"/>
          <w:highlight w:val="white"/>
          <w:lang w:eastAsia="en-GB"/>
        </w:rPr>
        <w:t>);</w:t>
      </w:r>
      <w:r>
        <w:t xml:space="preserve"> </w:t>
      </w:r>
    </w:p>
    <w:p w:rsidR="007A4F50" w:rsidRDefault="007A4F50" w:rsidP="007135E0">
      <w:pPr>
        <w:autoSpaceDE w:val="0"/>
        <w:autoSpaceDN w:val="0"/>
        <w:adjustRightInd w:val="0"/>
        <w:spacing w:after="0"/>
        <w:rPr>
          <w:rFonts w:ascii="Consolas" w:hAnsi="Consolas" w:cs="Consolas"/>
          <w:color w:val="000000"/>
          <w:szCs w:val="15"/>
          <w:highlight w:val="white"/>
          <w:lang w:eastAsia="en-GB"/>
        </w:rPr>
      </w:pPr>
    </w:p>
    <w:p w:rsidR="007A4F50" w:rsidRDefault="007A4F50" w:rsidP="007135E0">
      <w:pPr>
        <w:autoSpaceDE w:val="0"/>
        <w:autoSpaceDN w:val="0"/>
        <w:adjustRightInd w:val="0"/>
        <w:spacing w:after="0"/>
      </w:pPr>
      <w:r>
        <w:t>Then we create a skeleton instance of our web client HTTP poster using Moq:</w:t>
      </w:r>
    </w:p>
    <w:p w:rsidR="007A4F50" w:rsidRDefault="007A4F50" w:rsidP="007135E0">
      <w:pPr>
        <w:autoSpaceDE w:val="0"/>
        <w:autoSpaceDN w:val="0"/>
        <w:adjustRightInd w:val="0"/>
        <w:spacing w:after="0"/>
      </w:pPr>
    </w:p>
    <w:p w:rsidR="007A4F50" w:rsidRPr="007A4F50" w:rsidRDefault="007A4F50" w:rsidP="007135E0">
      <w:pPr>
        <w:autoSpaceDE w:val="0"/>
        <w:autoSpaceDN w:val="0"/>
        <w:adjustRightInd w:val="0"/>
        <w:spacing w:after="0"/>
        <w:rPr>
          <w:rFonts w:ascii="Consolas" w:hAnsi="Consolas" w:cs="Consolas"/>
          <w:color w:val="000000"/>
          <w:szCs w:val="15"/>
          <w:highlight w:val="white"/>
          <w:lang w:eastAsia="en-GB"/>
        </w:rPr>
      </w:pPr>
      <w:r w:rsidRPr="007A4F50">
        <w:rPr>
          <w:rFonts w:ascii="Consolas" w:hAnsi="Consolas" w:cs="Consolas"/>
          <w:color w:val="2B91AF"/>
          <w:szCs w:val="15"/>
          <w:highlight w:val="white"/>
          <w:lang w:eastAsia="en-GB"/>
        </w:rPr>
        <w:t>Mock</w:t>
      </w:r>
      <w:r w:rsidRPr="007A4F50">
        <w:rPr>
          <w:rFonts w:ascii="Consolas" w:hAnsi="Consolas" w:cs="Consolas"/>
          <w:color w:val="000000"/>
          <w:szCs w:val="15"/>
          <w:highlight w:val="white"/>
          <w:lang w:eastAsia="en-GB"/>
        </w:rPr>
        <w:t>&lt;</w:t>
      </w:r>
      <w:r w:rsidRPr="007A4F50">
        <w:rPr>
          <w:rFonts w:ascii="Consolas" w:hAnsi="Consolas" w:cs="Consolas"/>
          <w:color w:val="2B91AF"/>
          <w:szCs w:val="15"/>
          <w:highlight w:val="white"/>
          <w:lang w:eastAsia="en-GB"/>
        </w:rPr>
        <w:t>IJobserveWebClient</w:t>
      </w:r>
      <w:r w:rsidRPr="007A4F50">
        <w:rPr>
          <w:rFonts w:ascii="Consolas" w:hAnsi="Consolas" w:cs="Consolas"/>
          <w:color w:val="000000"/>
          <w:szCs w:val="15"/>
          <w:highlight w:val="white"/>
          <w:lang w:eastAsia="en-GB"/>
        </w:rPr>
        <w:t xml:space="preserve">&gt; webClient = </w:t>
      </w:r>
      <w:r w:rsidRPr="007A4F50">
        <w:rPr>
          <w:rFonts w:ascii="Consolas" w:hAnsi="Consolas" w:cs="Consolas"/>
          <w:color w:val="0000FF"/>
          <w:szCs w:val="15"/>
          <w:highlight w:val="white"/>
          <w:lang w:eastAsia="en-GB"/>
        </w:rPr>
        <w:t>new</w:t>
      </w:r>
      <w:r w:rsidRPr="007A4F50">
        <w:rPr>
          <w:rFonts w:ascii="Consolas" w:hAnsi="Consolas" w:cs="Consolas"/>
          <w:color w:val="000000"/>
          <w:szCs w:val="15"/>
          <w:highlight w:val="white"/>
          <w:lang w:eastAsia="en-GB"/>
        </w:rPr>
        <w:t xml:space="preserve"> </w:t>
      </w:r>
      <w:r w:rsidRPr="007A4F50">
        <w:rPr>
          <w:rFonts w:ascii="Consolas" w:hAnsi="Consolas" w:cs="Consolas"/>
          <w:color w:val="2B91AF"/>
          <w:szCs w:val="15"/>
          <w:highlight w:val="white"/>
          <w:lang w:eastAsia="en-GB"/>
        </w:rPr>
        <w:t>Mock</w:t>
      </w:r>
      <w:r w:rsidRPr="007A4F50">
        <w:rPr>
          <w:rFonts w:ascii="Consolas" w:hAnsi="Consolas" w:cs="Consolas"/>
          <w:color w:val="000000"/>
          <w:szCs w:val="15"/>
          <w:highlight w:val="white"/>
          <w:lang w:eastAsia="en-GB"/>
        </w:rPr>
        <w:t>&lt;</w:t>
      </w:r>
      <w:r w:rsidRPr="007A4F50">
        <w:rPr>
          <w:rFonts w:ascii="Consolas" w:hAnsi="Consolas" w:cs="Consolas"/>
          <w:color w:val="2B91AF"/>
          <w:szCs w:val="15"/>
          <w:highlight w:val="white"/>
          <w:lang w:eastAsia="en-GB"/>
        </w:rPr>
        <w:t>IJobserveWebClient</w:t>
      </w:r>
      <w:r w:rsidRPr="007A4F50">
        <w:rPr>
          <w:rFonts w:ascii="Consolas" w:hAnsi="Consolas" w:cs="Consolas"/>
          <w:color w:val="000000"/>
          <w:szCs w:val="15"/>
          <w:highlight w:val="white"/>
          <w:lang w:eastAsia="en-GB"/>
        </w:rPr>
        <w:t>&gt;();</w:t>
      </w:r>
    </w:p>
    <w:p w:rsidR="007A4F50" w:rsidRDefault="007A4F50" w:rsidP="007135E0">
      <w:pPr>
        <w:autoSpaceDE w:val="0"/>
        <w:autoSpaceDN w:val="0"/>
        <w:adjustRightInd w:val="0"/>
        <w:spacing w:after="0"/>
        <w:rPr>
          <w:rFonts w:ascii="Consolas" w:hAnsi="Consolas" w:cs="Consolas"/>
          <w:color w:val="000000"/>
          <w:sz w:val="15"/>
          <w:szCs w:val="15"/>
          <w:highlight w:val="white"/>
          <w:lang w:eastAsia="en-GB"/>
        </w:rPr>
      </w:pPr>
    </w:p>
    <w:p w:rsidR="007A4F50" w:rsidRDefault="007A4F50" w:rsidP="007135E0">
      <w:pPr>
        <w:autoSpaceDE w:val="0"/>
        <w:autoSpaceDN w:val="0"/>
        <w:adjustRightInd w:val="0"/>
        <w:spacing w:after="0"/>
      </w:pPr>
      <w:r>
        <w:t xml:space="preserve">Now we want to tell Moq, that when we invoke SendRequest in the HTTP poster, we want it to return an instance of the response class we created just above. </w:t>
      </w:r>
      <w:r w:rsidR="00C21989">
        <w:t>The parameters sent to the SendRequest method are placeholders, as we don’t care what we’re passing through to the method as we are not really calling it. We just want it to return a response that we have defined.</w:t>
      </w:r>
    </w:p>
    <w:p w:rsidR="007A4F50" w:rsidRDefault="007A4F50" w:rsidP="007135E0">
      <w:pPr>
        <w:autoSpaceDE w:val="0"/>
        <w:autoSpaceDN w:val="0"/>
        <w:adjustRightInd w:val="0"/>
        <w:spacing w:after="0"/>
      </w:pPr>
    </w:p>
    <w:p w:rsidR="007A4F50" w:rsidRPr="007A4F50" w:rsidRDefault="007A4F50" w:rsidP="007A4F50">
      <w:pPr>
        <w:autoSpaceDE w:val="0"/>
        <w:autoSpaceDN w:val="0"/>
        <w:adjustRightInd w:val="0"/>
        <w:spacing w:after="0"/>
        <w:rPr>
          <w:rFonts w:ascii="Consolas" w:hAnsi="Consolas" w:cs="Consolas"/>
          <w:color w:val="000000"/>
          <w:szCs w:val="15"/>
          <w:highlight w:val="white"/>
          <w:lang w:eastAsia="en-GB"/>
        </w:rPr>
      </w:pPr>
      <w:r w:rsidRPr="007A4F50">
        <w:rPr>
          <w:rFonts w:ascii="Consolas" w:hAnsi="Consolas" w:cs="Consolas"/>
          <w:color w:val="000000"/>
          <w:szCs w:val="15"/>
          <w:highlight w:val="white"/>
          <w:lang w:eastAsia="en-GB"/>
        </w:rPr>
        <w:t>webClient.Setup(x =&gt; x.SendRequest(</w:t>
      </w:r>
      <w:r w:rsidRPr="007A4F50">
        <w:rPr>
          <w:rFonts w:ascii="Consolas" w:hAnsi="Consolas" w:cs="Consolas"/>
          <w:color w:val="2B91AF"/>
          <w:szCs w:val="15"/>
          <w:highlight w:val="white"/>
          <w:lang w:eastAsia="en-GB"/>
        </w:rPr>
        <w:t>It</w:t>
      </w:r>
      <w:r w:rsidRPr="007A4F50">
        <w:rPr>
          <w:rFonts w:ascii="Consolas" w:hAnsi="Consolas" w:cs="Consolas"/>
          <w:color w:val="000000"/>
          <w:szCs w:val="15"/>
          <w:highlight w:val="white"/>
          <w:lang w:eastAsia="en-GB"/>
        </w:rPr>
        <w:t>.IsAny&lt;</w:t>
      </w:r>
      <w:r w:rsidRPr="007A4F50">
        <w:rPr>
          <w:rFonts w:ascii="Consolas" w:hAnsi="Consolas" w:cs="Consolas"/>
          <w:color w:val="0000FF"/>
          <w:szCs w:val="15"/>
          <w:highlight w:val="white"/>
          <w:lang w:eastAsia="en-GB"/>
        </w:rPr>
        <w:t>string</w:t>
      </w:r>
      <w:r w:rsidRPr="007A4F50">
        <w:rPr>
          <w:rFonts w:ascii="Consolas" w:hAnsi="Consolas" w:cs="Consolas"/>
          <w:color w:val="000000"/>
          <w:szCs w:val="15"/>
          <w:highlight w:val="white"/>
          <w:lang w:eastAsia="en-GB"/>
        </w:rPr>
        <w:t xml:space="preserve">&gt;(), </w:t>
      </w:r>
      <w:r w:rsidRPr="007A4F50">
        <w:rPr>
          <w:rFonts w:ascii="Consolas" w:hAnsi="Consolas" w:cs="Consolas"/>
          <w:color w:val="2B91AF"/>
          <w:szCs w:val="15"/>
          <w:highlight w:val="white"/>
          <w:lang w:eastAsia="en-GB"/>
        </w:rPr>
        <w:t>It</w:t>
      </w:r>
      <w:r w:rsidRPr="007A4F50">
        <w:rPr>
          <w:rFonts w:ascii="Consolas" w:hAnsi="Consolas" w:cs="Consolas"/>
          <w:color w:val="000000"/>
          <w:szCs w:val="15"/>
          <w:highlight w:val="white"/>
          <w:lang w:eastAsia="en-GB"/>
        </w:rPr>
        <w:t>.IsAny&lt;</w:t>
      </w:r>
      <w:r w:rsidRPr="007A4F50">
        <w:rPr>
          <w:rFonts w:ascii="Consolas" w:hAnsi="Consolas" w:cs="Consolas"/>
          <w:color w:val="2B91AF"/>
          <w:szCs w:val="15"/>
          <w:highlight w:val="white"/>
          <w:lang w:eastAsia="en-GB"/>
        </w:rPr>
        <w:t>JobserveRequestType</w:t>
      </w:r>
      <w:r w:rsidRPr="007A4F50">
        <w:rPr>
          <w:rFonts w:ascii="Consolas" w:hAnsi="Consolas" w:cs="Consolas"/>
          <w:color w:val="000000"/>
          <w:szCs w:val="15"/>
          <w:highlight w:val="white"/>
          <w:lang w:eastAsia="en-GB"/>
        </w:rPr>
        <w:t xml:space="preserve">&gt;(), </w:t>
      </w:r>
      <w:r w:rsidRPr="007A4F50">
        <w:rPr>
          <w:rFonts w:ascii="Consolas" w:hAnsi="Consolas" w:cs="Consolas"/>
          <w:color w:val="2B91AF"/>
          <w:szCs w:val="15"/>
          <w:highlight w:val="white"/>
          <w:lang w:eastAsia="en-GB"/>
        </w:rPr>
        <w:t>It</w:t>
      </w:r>
      <w:r w:rsidRPr="007A4F50">
        <w:rPr>
          <w:rFonts w:ascii="Consolas" w:hAnsi="Consolas" w:cs="Consolas"/>
          <w:color w:val="000000"/>
          <w:szCs w:val="15"/>
          <w:highlight w:val="white"/>
          <w:lang w:eastAsia="en-GB"/>
        </w:rPr>
        <w:t>.IsAny&lt;</w:t>
      </w:r>
      <w:r w:rsidRPr="007A4F50">
        <w:rPr>
          <w:rFonts w:ascii="Consolas" w:hAnsi="Consolas" w:cs="Consolas"/>
          <w:color w:val="0000FF"/>
          <w:szCs w:val="15"/>
          <w:highlight w:val="white"/>
          <w:lang w:eastAsia="en-GB"/>
        </w:rPr>
        <w:t>string</w:t>
      </w:r>
      <w:r>
        <w:rPr>
          <w:rFonts w:ascii="Consolas" w:hAnsi="Consolas" w:cs="Consolas"/>
          <w:color w:val="000000"/>
          <w:szCs w:val="15"/>
          <w:highlight w:val="white"/>
          <w:lang w:eastAsia="en-GB"/>
        </w:rPr>
        <w:t>&gt;()))</w:t>
      </w:r>
      <w:r w:rsidRPr="007A4F50">
        <w:rPr>
          <w:rFonts w:ascii="Consolas" w:hAnsi="Consolas" w:cs="Consolas"/>
          <w:color w:val="000000"/>
          <w:szCs w:val="15"/>
          <w:highlight w:val="white"/>
          <w:lang w:eastAsia="en-GB"/>
        </w:rPr>
        <w:t>.Returns(response);</w:t>
      </w:r>
    </w:p>
    <w:p w:rsidR="007A4F50" w:rsidRDefault="007A4F50" w:rsidP="007A4F50">
      <w:pPr>
        <w:autoSpaceDE w:val="0"/>
        <w:autoSpaceDN w:val="0"/>
        <w:adjustRightInd w:val="0"/>
        <w:spacing w:after="0"/>
        <w:rPr>
          <w:rFonts w:ascii="Consolas" w:hAnsi="Consolas" w:cs="Consolas"/>
          <w:color w:val="000000"/>
          <w:sz w:val="15"/>
          <w:szCs w:val="15"/>
          <w:highlight w:val="white"/>
          <w:lang w:eastAsia="en-GB"/>
        </w:rPr>
      </w:pPr>
    </w:p>
    <w:p w:rsidR="007A4F50" w:rsidRDefault="007A4F50" w:rsidP="007A4F50">
      <w:pPr>
        <w:autoSpaceDE w:val="0"/>
        <w:autoSpaceDN w:val="0"/>
        <w:adjustRightInd w:val="0"/>
        <w:spacing w:after="0"/>
      </w:pPr>
      <w:r>
        <w:t>Now we pass our “mocked up” instance of the HTTP poster to the channel class via construction dependency:</w:t>
      </w:r>
    </w:p>
    <w:p w:rsidR="007A4F50" w:rsidRDefault="007A4F50" w:rsidP="007A4F50">
      <w:pPr>
        <w:autoSpaceDE w:val="0"/>
        <w:autoSpaceDN w:val="0"/>
        <w:adjustRightInd w:val="0"/>
        <w:spacing w:after="0"/>
      </w:pPr>
    </w:p>
    <w:p w:rsidR="007A4F50" w:rsidRDefault="007A4F50" w:rsidP="007A4F50">
      <w:pPr>
        <w:autoSpaceDE w:val="0"/>
        <w:autoSpaceDN w:val="0"/>
        <w:adjustRightInd w:val="0"/>
        <w:spacing w:after="0"/>
        <w:rPr>
          <w:rFonts w:ascii="Consolas" w:hAnsi="Consolas" w:cs="Consolas"/>
          <w:color w:val="000000"/>
          <w:szCs w:val="15"/>
          <w:highlight w:val="white"/>
          <w:lang w:eastAsia="en-GB"/>
        </w:rPr>
      </w:pPr>
      <w:r w:rsidRPr="007A4F50">
        <w:rPr>
          <w:rFonts w:ascii="Consolas" w:hAnsi="Consolas" w:cs="Consolas"/>
          <w:color w:val="2B91AF"/>
          <w:szCs w:val="15"/>
          <w:highlight w:val="white"/>
          <w:lang w:eastAsia="en-GB"/>
        </w:rPr>
        <w:t>JobserveChannel</w:t>
      </w:r>
      <w:r w:rsidRPr="007A4F50">
        <w:rPr>
          <w:rFonts w:ascii="Consolas" w:hAnsi="Consolas" w:cs="Consolas"/>
          <w:color w:val="000000"/>
          <w:szCs w:val="15"/>
          <w:highlight w:val="white"/>
          <w:lang w:eastAsia="en-GB"/>
        </w:rPr>
        <w:t xml:space="preserve"> channel = </w:t>
      </w:r>
      <w:r w:rsidRPr="007A4F50">
        <w:rPr>
          <w:rFonts w:ascii="Consolas" w:hAnsi="Consolas" w:cs="Consolas"/>
          <w:color w:val="0000FF"/>
          <w:szCs w:val="15"/>
          <w:highlight w:val="white"/>
          <w:lang w:eastAsia="en-GB"/>
        </w:rPr>
        <w:t>new</w:t>
      </w:r>
      <w:r w:rsidRPr="007A4F50">
        <w:rPr>
          <w:rFonts w:ascii="Consolas" w:hAnsi="Consolas" w:cs="Consolas"/>
          <w:color w:val="000000"/>
          <w:szCs w:val="15"/>
          <w:highlight w:val="white"/>
          <w:lang w:eastAsia="en-GB"/>
        </w:rPr>
        <w:t xml:space="preserve"> </w:t>
      </w:r>
      <w:r w:rsidRPr="007A4F50">
        <w:rPr>
          <w:rFonts w:ascii="Consolas" w:hAnsi="Consolas" w:cs="Consolas"/>
          <w:color w:val="2B91AF"/>
          <w:szCs w:val="15"/>
          <w:highlight w:val="white"/>
          <w:lang w:eastAsia="en-GB"/>
        </w:rPr>
        <w:t>JobserveChannel</w:t>
      </w:r>
      <w:r w:rsidRPr="007A4F50">
        <w:rPr>
          <w:rFonts w:ascii="Consolas" w:hAnsi="Consolas" w:cs="Consolas"/>
          <w:color w:val="000000"/>
          <w:szCs w:val="15"/>
          <w:highlight w:val="white"/>
          <w:lang w:eastAsia="en-GB"/>
        </w:rPr>
        <w:t>(</w:t>
      </w:r>
      <w:r w:rsidRPr="007A4F50">
        <w:rPr>
          <w:rFonts w:ascii="Consolas" w:hAnsi="Consolas" w:cs="Consolas"/>
          <w:color w:val="0000FF"/>
          <w:szCs w:val="15"/>
          <w:highlight w:val="white"/>
          <w:lang w:eastAsia="en-GB"/>
        </w:rPr>
        <w:t>this</w:t>
      </w:r>
      <w:r w:rsidRPr="007A4F50">
        <w:rPr>
          <w:rFonts w:ascii="Consolas" w:hAnsi="Consolas" w:cs="Consolas"/>
          <w:color w:val="000000"/>
          <w:szCs w:val="15"/>
          <w:highlight w:val="white"/>
          <w:lang w:eastAsia="en-GB"/>
        </w:rPr>
        <w:t>.GetHost(), DefaultContent.PostProperties, webClient.Object);</w:t>
      </w:r>
    </w:p>
    <w:p w:rsidR="007A4F50" w:rsidRDefault="007A4F50" w:rsidP="007A4F50">
      <w:pPr>
        <w:autoSpaceDE w:val="0"/>
        <w:autoSpaceDN w:val="0"/>
        <w:adjustRightInd w:val="0"/>
        <w:spacing w:after="0"/>
        <w:rPr>
          <w:rFonts w:ascii="Consolas" w:hAnsi="Consolas" w:cs="Consolas"/>
          <w:color w:val="000000"/>
          <w:szCs w:val="15"/>
          <w:highlight w:val="white"/>
          <w:lang w:eastAsia="en-GB"/>
        </w:rPr>
      </w:pPr>
    </w:p>
    <w:p w:rsidR="007A4F50" w:rsidRDefault="007A4F50" w:rsidP="007A4F50">
      <w:pPr>
        <w:autoSpaceDE w:val="0"/>
        <w:autoSpaceDN w:val="0"/>
        <w:adjustRightInd w:val="0"/>
        <w:spacing w:after="0"/>
      </w:pPr>
      <w:r>
        <w:t>We then have to assign the VacancyData, Account</w:t>
      </w:r>
      <w:r w:rsidR="007209F9">
        <w:t xml:space="preserve">Data, CustomData and OutputData because we are not using the </w:t>
      </w:r>
      <w:r w:rsidR="007209F9" w:rsidRPr="007209F9">
        <w:rPr>
          <w:rStyle w:val="CodeSampleChar"/>
        </w:rPr>
        <w:t>CreateChannel</w:t>
      </w:r>
      <w:r w:rsidR="007209F9">
        <w:t xml:space="preserve"> convenience method.</w:t>
      </w:r>
    </w:p>
    <w:p w:rsidR="007209F9" w:rsidRDefault="007209F9" w:rsidP="007A4F50">
      <w:pPr>
        <w:autoSpaceDE w:val="0"/>
        <w:autoSpaceDN w:val="0"/>
        <w:adjustRightInd w:val="0"/>
        <w:spacing w:after="0"/>
      </w:pPr>
    </w:p>
    <w:p w:rsidR="007209F9" w:rsidRDefault="007209F9" w:rsidP="007A4F50">
      <w:pPr>
        <w:autoSpaceDE w:val="0"/>
        <w:autoSpaceDN w:val="0"/>
        <w:adjustRightInd w:val="0"/>
        <w:spacing w:after="0"/>
        <w:rPr>
          <w:rFonts w:ascii="Consolas" w:hAnsi="Consolas" w:cs="Consolas"/>
          <w:color w:val="000000"/>
          <w:szCs w:val="15"/>
          <w:highlight w:val="white"/>
          <w:lang w:eastAsia="en-GB"/>
        </w:rPr>
      </w:pPr>
      <w:r w:rsidRPr="007209F9">
        <w:rPr>
          <w:rFonts w:ascii="Consolas" w:hAnsi="Consolas" w:cs="Consolas"/>
          <w:color w:val="000000"/>
          <w:szCs w:val="15"/>
          <w:highlight w:val="white"/>
          <w:lang w:eastAsia="en-GB"/>
        </w:rPr>
        <w:t>AssignContentToChannel(channel, DefaultContent);</w:t>
      </w:r>
    </w:p>
    <w:p w:rsidR="007209F9" w:rsidRDefault="007209F9" w:rsidP="007A4F50">
      <w:pPr>
        <w:autoSpaceDE w:val="0"/>
        <w:autoSpaceDN w:val="0"/>
        <w:adjustRightInd w:val="0"/>
        <w:spacing w:after="0"/>
        <w:rPr>
          <w:rFonts w:ascii="Consolas" w:hAnsi="Consolas" w:cs="Consolas"/>
          <w:color w:val="000000"/>
          <w:szCs w:val="15"/>
          <w:highlight w:val="white"/>
          <w:lang w:eastAsia="en-GB"/>
        </w:rPr>
      </w:pPr>
    </w:p>
    <w:p w:rsidR="007209F9" w:rsidRDefault="007209F9" w:rsidP="007A4F50">
      <w:pPr>
        <w:autoSpaceDE w:val="0"/>
        <w:autoSpaceDN w:val="0"/>
        <w:adjustRightInd w:val="0"/>
        <w:spacing w:after="0"/>
      </w:pPr>
      <w:r>
        <w:t xml:space="preserve">Then finally, we can use NUnit’s </w:t>
      </w:r>
      <w:r w:rsidR="00D23456" w:rsidRPr="00D23456">
        <w:rPr>
          <w:rStyle w:val="CodeSampleChar"/>
        </w:rPr>
        <w:t>Throws</w:t>
      </w:r>
      <w:r w:rsidR="00D23456">
        <w:t xml:space="preserve"> extension method to check that the </w:t>
      </w:r>
      <w:r w:rsidR="00D23456" w:rsidRPr="00D23456">
        <w:rPr>
          <w:rStyle w:val="CodeSampleChar"/>
        </w:rPr>
        <w:t>RemoteChannelException</w:t>
      </w:r>
      <w:r w:rsidR="00D23456">
        <w:t xml:space="preserve"> was indeed thrown.</w:t>
      </w:r>
    </w:p>
    <w:p w:rsidR="00D23456" w:rsidRDefault="00D23456" w:rsidP="007A4F50">
      <w:pPr>
        <w:autoSpaceDE w:val="0"/>
        <w:autoSpaceDN w:val="0"/>
        <w:adjustRightInd w:val="0"/>
        <w:spacing w:after="0"/>
      </w:pPr>
    </w:p>
    <w:p w:rsidR="00D23456" w:rsidRDefault="00D23456" w:rsidP="007A4F50">
      <w:pPr>
        <w:autoSpaceDE w:val="0"/>
        <w:autoSpaceDN w:val="0"/>
        <w:adjustRightInd w:val="0"/>
        <w:spacing w:after="0"/>
        <w:rPr>
          <w:rFonts w:ascii="Consolas" w:hAnsi="Consolas" w:cs="Consolas"/>
          <w:color w:val="000000"/>
          <w:szCs w:val="15"/>
          <w:highlight w:val="white"/>
          <w:lang w:eastAsia="en-GB"/>
        </w:rPr>
      </w:pPr>
      <w:r w:rsidRPr="00D23456">
        <w:rPr>
          <w:rFonts w:ascii="Consolas" w:hAnsi="Consolas" w:cs="Consolas"/>
          <w:color w:val="2B91AF"/>
          <w:szCs w:val="15"/>
          <w:highlight w:val="white"/>
          <w:lang w:eastAsia="en-GB"/>
        </w:rPr>
        <w:t>Assert</w:t>
      </w:r>
      <w:r w:rsidRPr="00D23456">
        <w:rPr>
          <w:rFonts w:ascii="Consolas" w:hAnsi="Consolas" w:cs="Consolas"/>
          <w:color w:val="000000"/>
          <w:szCs w:val="15"/>
          <w:highlight w:val="white"/>
          <w:lang w:eastAsia="en-GB"/>
        </w:rPr>
        <w:t>.Throws&lt;</w:t>
      </w:r>
      <w:r w:rsidRPr="00D23456">
        <w:rPr>
          <w:rFonts w:ascii="Consolas" w:hAnsi="Consolas" w:cs="Consolas"/>
          <w:color w:val="2B91AF"/>
          <w:szCs w:val="15"/>
          <w:highlight w:val="white"/>
          <w:lang w:eastAsia="en-GB"/>
        </w:rPr>
        <w:t>RemoteChannelException</w:t>
      </w:r>
      <w:r w:rsidRPr="00D23456">
        <w:rPr>
          <w:rFonts w:ascii="Consolas" w:hAnsi="Consolas" w:cs="Consolas"/>
          <w:color w:val="000000"/>
          <w:szCs w:val="15"/>
          <w:highlight w:val="white"/>
          <w:lang w:eastAsia="en-GB"/>
        </w:rPr>
        <w:t>&gt;(channel.Post);</w:t>
      </w:r>
    </w:p>
    <w:p w:rsidR="00C21989" w:rsidRDefault="00C21989" w:rsidP="007A4F50">
      <w:pPr>
        <w:autoSpaceDE w:val="0"/>
        <w:autoSpaceDN w:val="0"/>
        <w:adjustRightInd w:val="0"/>
        <w:spacing w:after="0"/>
        <w:rPr>
          <w:rFonts w:ascii="Consolas" w:hAnsi="Consolas" w:cs="Consolas"/>
          <w:color w:val="000000"/>
          <w:szCs w:val="15"/>
          <w:highlight w:val="white"/>
          <w:lang w:eastAsia="en-GB"/>
        </w:rPr>
      </w:pPr>
    </w:p>
    <w:p w:rsidR="00D23456" w:rsidRDefault="00D23456" w:rsidP="00D23456">
      <w:pPr>
        <w:pStyle w:val="Heading3"/>
        <w:rPr>
          <w:highlight w:val="white"/>
          <w:lang w:eastAsia="en-GB"/>
        </w:rPr>
      </w:pPr>
      <w:bookmarkStart w:id="105" w:name="_Toc460316714"/>
      <w:r>
        <w:rPr>
          <w:highlight w:val="white"/>
          <w:lang w:eastAsia="en-GB"/>
        </w:rPr>
        <w:t>Testing for Web Exception</w:t>
      </w:r>
      <w:bookmarkEnd w:id="105"/>
    </w:p>
    <w:p w:rsidR="00D23456" w:rsidRDefault="00D23456" w:rsidP="00D23456">
      <w:pPr>
        <w:rPr>
          <w:highlight w:val="white"/>
          <w:lang w:eastAsia="en-GB"/>
        </w:rPr>
      </w:pPr>
      <w:r>
        <w:rPr>
          <w:highlight w:val="white"/>
          <w:lang w:eastAsia="en-GB"/>
        </w:rPr>
        <w:t xml:space="preserve">As we’ve used .NET’s </w:t>
      </w:r>
      <w:r w:rsidRPr="00D23456">
        <w:rPr>
          <w:rStyle w:val="CodeSampleChar"/>
          <w:highlight w:val="white"/>
        </w:rPr>
        <w:t>WebClient</w:t>
      </w:r>
      <w:r>
        <w:rPr>
          <w:highlight w:val="white"/>
          <w:lang w:eastAsia="en-GB"/>
        </w:rPr>
        <w:t xml:space="preserve"> to send and receive requests, if anything sever</w:t>
      </w:r>
      <w:r w:rsidR="00BA6339">
        <w:rPr>
          <w:highlight w:val="white"/>
          <w:lang w:eastAsia="en-GB"/>
        </w:rPr>
        <w:t>e</w:t>
      </w:r>
      <w:r>
        <w:rPr>
          <w:highlight w:val="white"/>
          <w:lang w:eastAsia="en-GB"/>
        </w:rPr>
        <w:t xml:space="preserve"> happens, such as the job</w:t>
      </w:r>
      <w:r w:rsidR="00BA6339">
        <w:rPr>
          <w:highlight w:val="white"/>
          <w:lang w:eastAsia="en-GB"/>
        </w:rPr>
        <w:t xml:space="preserve"> feed is unreachable then we want to ensure we throw the appropriate exception.</w:t>
      </w:r>
    </w:p>
    <w:p w:rsidR="00C21989" w:rsidRDefault="00C21989" w:rsidP="00D23456">
      <w:pPr>
        <w:rPr>
          <w:highlight w:val="white"/>
          <w:lang w:eastAsia="en-GB"/>
        </w:rPr>
      </w:pPr>
    </w:p>
    <w:p w:rsidR="00BA6339" w:rsidRDefault="00BA6339" w:rsidP="00D23456">
      <w:pPr>
        <w:rPr>
          <w:highlight w:val="white"/>
          <w:lang w:eastAsia="en-GB"/>
        </w:rPr>
      </w:pPr>
      <w:r>
        <w:rPr>
          <w:highlight w:val="white"/>
          <w:lang w:eastAsia="en-GB"/>
        </w:rPr>
        <w:t xml:space="preserve">Here, instead of returning a response from </w:t>
      </w:r>
      <w:r w:rsidRPr="00BA6339">
        <w:rPr>
          <w:rStyle w:val="CodeSampleChar"/>
          <w:highlight w:val="white"/>
        </w:rPr>
        <w:t>SendRequest</w:t>
      </w:r>
      <w:r>
        <w:rPr>
          <w:highlight w:val="white"/>
          <w:lang w:eastAsia="en-GB"/>
        </w:rPr>
        <w:t>, we are telling Moq we want an exception to be thrown mimicking an issue with the job board. We then test to make sure the correct exception was thrown.</w:t>
      </w:r>
    </w:p>
    <w:p w:rsidR="00C21989" w:rsidRDefault="00C21989" w:rsidP="00D23456">
      <w:pPr>
        <w:rPr>
          <w:highlight w:val="white"/>
          <w:lang w:eastAsia="en-GB"/>
        </w:rPr>
      </w:pP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w:t>
      </w:r>
      <w:r w:rsidRPr="00C21989">
        <w:rPr>
          <w:rFonts w:ascii="Consolas" w:hAnsi="Consolas" w:cs="Consolas"/>
          <w:color w:val="2B91AF"/>
          <w:szCs w:val="15"/>
          <w:highlight w:val="white"/>
          <w:lang w:eastAsia="en-GB"/>
        </w:rPr>
        <w:t>Test</w:t>
      </w:r>
      <w:r w:rsidRPr="00C21989">
        <w:rPr>
          <w:rFonts w:ascii="Consolas" w:hAnsi="Consolas" w:cs="Consolas"/>
          <w:color w:val="000000"/>
          <w:szCs w:val="15"/>
          <w:highlight w:val="white"/>
          <w:lang w:eastAsia="en-GB"/>
        </w:rPr>
        <w: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FF"/>
          <w:szCs w:val="15"/>
          <w:highlight w:val="white"/>
          <w:lang w:eastAsia="en-GB"/>
        </w:rPr>
        <w:t>public</w:t>
      </w:r>
      <w:r w:rsidRPr="00C21989">
        <w:rPr>
          <w:rFonts w:ascii="Consolas" w:hAnsi="Consolas" w:cs="Consolas"/>
          <w:color w:val="000000"/>
          <w:szCs w:val="15"/>
          <w:highlight w:val="white"/>
          <w:lang w:eastAsia="en-GB"/>
        </w:rPr>
        <w:t xml:space="preserve"> </w:t>
      </w:r>
      <w:r w:rsidRPr="00C21989">
        <w:rPr>
          <w:rFonts w:ascii="Consolas" w:hAnsi="Consolas" w:cs="Consolas"/>
          <w:color w:val="0000FF"/>
          <w:szCs w:val="15"/>
          <w:highlight w:val="white"/>
          <w:lang w:eastAsia="en-GB"/>
        </w:rPr>
        <w:t>void</w:t>
      </w:r>
      <w:r w:rsidRPr="00C21989">
        <w:rPr>
          <w:rFonts w:ascii="Consolas" w:hAnsi="Consolas" w:cs="Consolas"/>
          <w:color w:val="000000"/>
          <w:szCs w:val="15"/>
          <w:highlight w:val="white"/>
          <w:lang w:eastAsia="en-GB"/>
        </w:rPr>
        <w:t xml:space="preserve"> TestPostWhenJobBoardDown()</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Mock</w:t>
      </w:r>
      <w:r w:rsidRPr="00C21989">
        <w:rPr>
          <w:rFonts w:ascii="Consolas" w:hAnsi="Consolas" w:cs="Consolas"/>
          <w:color w:val="000000"/>
          <w:szCs w:val="15"/>
          <w:highlight w:val="white"/>
          <w:lang w:eastAsia="en-GB"/>
        </w:rPr>
        <w:t>&lt;</w:t>
      </w:r>
      <w:r w:rsidRPr="00C21989">
        <w:rPr>
          <w:rFonts w:ascii="Consolas" w:hAnsi="Consolas" w:cs="Consolas"/>
          <w:color w:val="2B91AF"/>
          <w:szCs w:val="15"/>
          <w:highlight w:val="white"/>
          <w:lang w:eastAsia="en-GB"/>
        </w:rPr>
        <w:t>IJobserveWebClient</w:t>
      </w:r>
      <w:r w:rsidRPr="00C21989">
        <w:rPr>
          <w:rFonts w:ascii="Consolas" w:hAnsi="Consolas" w:cs="Consolas"/>
          <w:color w:val="000000"/>
          <w:szCs w:val="15"/>
          <w:highlight w:val="white"/>
          <w:lang w:eastAsia="en-GB"/>
        </w:rPr>
        <w:t xml:space="preserve">&gt; webClient = </w:t>
      </w:r>
      <w:r w:rsidRPr="00C21989">
        <w:rPr>
          <w:rFonts w:ascii="Consolas" w:hAnsi="Consolas" w:cs="Consolas"/>
          <w:color w:val="0000FF"/>
          <w:szCs w:val="15"/>
          <w:highlight w:val="white"/>
          <w:lang w:eastAsia="en-GB"/>
        </w:rPr>
        <w:t>new</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Mock</w:t>
      </w:r>
      <w:r w:rsidRPr="00C21989">
        <w:rPr>
          <w:rFonts w:ascii="Consolas" w:hAnsi="Consolas" w:cs="Consolas"/>
          <w:color w:val="000000"/>
          <w:szCs w:val="15"/>
          <w:highlight w:val="white"/>
          <w:lang w:eastAsia="en-GB"/>
        </w:rPr>
        <w:t>&lt;</w:t>
      </w:r>
      <w:r w:rsidRPr="00C21989">
        <w:rPr>
          <w:rFonts w:ascii="Consolas" w:hAnsi="Consolas" w:cs="Consolas"/>
          <w:color w:val="2B91AF"/>
          <w:szCs w:val="15"/>
          <w:highlight w:val="white"/>
          <w:lang w:eastAsia="en-GB"/>
        </w:rPr>
        <w:t>IJobserveWebClient</w:t>
      </w:r>
      <w:r w:rsidRPr="00C21989">
        <w:rPr>
          <w:rFonts w:ascii="Consolas" w:hAnsi="Consolas" w:cs="Consolas"/>
          <w:color w:val="000000"/>
          <w:szCs w:val="15"/>
          <w:highlight w:val="white"/>
          <w:lang w:eastAsia="en-GB"/>
        </w:rPr>
        <w:t>&gt;();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lastRenderedPageBreak/>
        <w:t xml:space="preserve">    webClient.Setup(x =&gt; x.SendRequest(</w:t>
      </w:r>
      <w:r w:rsidRPr="00C21989">
        <w:rPr>
          <w:rFonts w:ascii="Consolas" w:hAnsi="Consolas" w:cs="Consolas"/>
          <w:color w:val="2B91AF"/>
          <w:szCs w:val="15"/>
          <w:highlight w:val="white"/>
          <w:lang w:eastAsia="en-GB"/>
        </w:rPr>
        <w:t>It</w:t>
      </w:r>
      <w:r w:rsidRPr="00C21989">
        <w:rPr>
          <w:rFonts w:ascii="Consolas" w:hAnsi="Consolas" w:cs="Consolas"/>
          <w:color w:val="000000"/>
          <w:szCs w:val="15"/>
          <w:highlight w:val="white"/>
          <w:lang w:eastAsia="en-GB"/>
        </w:rPr>
        <w:t>.IsAny&lt;</w:t>
      </w:r>
      <w:r w:rsidRPr="00C21989">
        <w:rPr>
          <w:rFonts w:ascii="Consolas" w:hAnsi="Consolas" w:cs="Consolas"/>
          <w:color w:val="0000FF"/>
          <w:szCs w:val="15"/>
          <w:highlight w:val="white"/>
          <w:lang w:eastAsia="en-GB"/>
        </w:rPr>
        <w:t>string</w:t>
      </w:r>
      <w:r w:rsidRPr="00C21989">
        <w:rPr>
          <w:rFonts w:ascii="Consolas" w:hAnsi="Consolas" w:cs="Consolas"/>
          <w:color w:val="000000"/>
          <w:szCs w:val="15"/>
          <w:highlight w:val="white"/>
          <w:lang w:eastAsia="en-GB"/>
        </w:rPr>
        <w:t xml:space="preserve">&gt;(), </w:t>
      </w:r>
      <w:r w:rsidRPr="00C21989">
        <w:rPr>
          <w:rFonts w:ascii="Consolas" w:hAnsi="Consolas" w:cs="Consolas"/>
          <w:color w:val="2B91AF"/>
          <w:szCs w:val="15"/>
          <w:highlight w:val="white"/>
          <w:lang w:eastAsia="en-GB"/>
        </w:rPr>
        <w:t>It</w:t>
      </w:r>
      <w:r w:rsidRPr="00C21989">
        <w:rPr>
          <w:rFonts w:ascii="Consolas" w:hAnsi="Consolas" w:cs="Consolas"/>
          <w:color w:val="000000"/>
          <w:szCs w:val="15"/>
          <w:highlight w:val="white"/>
          <w:lang w:eastAsia="en-GB"/>
        </w:rPr>
        <w:t>.IsAny&lt;</w:t>
      </w:r>
      <w:r w:rsidRPr="00C21989">
        <w:rPr>
          <w:rFonts w:ascii="Consolas" w:hAnsi="Consolas" w:cs="Consolas"/>
          <w:color w:val="2B91AF"/>
          <w:szCs w:val="15"/>
          <w:highlight w:val="white"/>
          <w:lang w:eastAsia="en-GB"/>
        </w:rPr>
        <w:t>JobserveRequestType</w:t>
      </w:r>
      <w:r w:rsidRPr="00C21989">
        <w:rPr>
          <w:rFonts w:ascii="Consolas" w:hAnsi="Consolas" w:cs="Consolas"/>
          <w:color w:val="000000"/>
          <w:szCs w:val="15"/>
          <w:highlight w:val="white"/>
          <w:lang w:eastAsia="en-GB"/>
        </w:rPr>
        <w:t xml:space="preserve">&gt;(), </w:t>
      </w:r>
      <w:r w:rsidRPr="00C21989">
        <w:rPr>
          <w:rFonts w:ascii="Consolas" w:hAnsi="Consolas" w:cs="Consolas"/>
          <w:color w:val="2B91AF"/>
          <w:szCs w:val="15"/>
          <w:highlight w:val="white"/>
          <w:lang w:eastAsia="en-GB"/>
        </w:rPr>
        <w:t>It</w:t>
      </w:r>
      <w:r w:rsidRPr="00C21989">
        <w:rPr>
          <w:rFonts w:ascii="Consolas" w:hAnsi="Consolas" w:cs="Consolas"/>
          <w:color w:val="000000"/>
          <w:szCs w:val="15"/>
          <w:highlight w:val="white"/>
          <w:lang w:eastAsia="en-GB"/>
        </w:rPr>
        <w:t>.IsAny&lt;</w:t>
      </w:r>
      <w:r w:rsidRPr="00C21989">
        <w:rPr>
          <w:rFonts w:ascii="Consolas" w:hAnsi="Consolas" w:cs="Consolas"/>
          <w:color w:val="0000FF"/>
          <w:szCs w:val="15"/>
          <w:highlight w:val="white"/>
          <w:lang w:eastAsia="en-GB"/>
        </w:rPr>
        <w:t>string</w:t>
      </w:r>
      <w:r w:rsidRPr="00C21989">
        <w:rPr>
          <w:rFonts w:ascii="Consolas" w:hAnsi="Consolas" w:cs="Consolas"/>
          <w:color w:val="000000"/>
          <w:szCs w:val="15"/>
          <w:highlight w:val="white"/>
          <w:lang w:eastAsia="en-GB"/>
        </w:rPr>
        <w:t>&gt;()))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.Throws(</w:t>
      </w:r>
      <w:r w:rsidRPr="00C21989">
        <w:rPr>
          <w:rFonts w:ascii="Consolas" w:hAnsi="Consolas" w:cs="Consolas"/>
          <w:color w:val="0000FF"/>
          <w:szCs w:val="15"/>
          <w:highlight w:val="white"/>
          <w:lang w:eastAsia="en-GB"/>
        </w:rPr>
        <w:t>new</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WebException</w:t>
      </w:r>
      <w:r w:rsidRPr="00C21989">
        <w:rPr>
          <w:rFonts w:ascii="Consolas" w:hAnsi="Consolas" w:cs="Consolas"/>
          <w:color w:val="000000"/>
          <w:szCs w:val="15"/>
          <w:highlight w:val="white"/>
          <w:lang w:eastAsia="en-GB"/>
        </w:rPr>
        <w:t>(</w:t>
      </w:r>
      <w:r w:rsidRPr="00C21989">
        <w:rPr>
          <w:rFonts w:ascii="Consolas" w:hAnsi="Consolas" w:cs="Consolas"/>
          <w:color w:val="A31515"/>
          <w:szCs w:val="15"/>
          <w:highlight w:val="white"/>
          <w:lang w:eastAsia="en-GB"/>
        </w:rPr>
        <w:t>"Not available"</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WebExceptionStatus</w:t>
      </w:r>
      <w:r w:rsidRPr="00C21989">
        <w:rPr>
          <w:rFonts w:ascii="Consolas" w:hAnsi="Consolas" w:cs="Consolas"/>
          <w:color w:val="000000"/>
          <w:szCs w:val="15"/>
          <w:highlight w:val="white"/>
          <w:lang w:eastAsia="en-GB"/>
        </w:rPr>
        <w:t>.ConnectFailure));</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JobserveChannel</w:t>
      </w:r>
      <w:r w:rsidRPr="00C21989">
        <w:rPr>
          <w:rFonts w:ascii="Consolas" w:hAnsi="Consolas" w:cs="Consolas"/>
          <w:color w:val="000000"/>
          <w:szCs w:val="15"/>
          <w:highlight w:val="white"/>
          <w:lang w:eastAsia="en-GB"/>
        </w:rPr>
        <w:t xml:space="preserve"> channel = </w:t>
      </w:r>
      <w:r w:rsidRPr="00C21989">
        <w:rPr>
          <w:rFonts w:ascii="Consolas" w:hAnsi="Consolas" w:cs="Consolas"/>
          <w:color w:val="0000FF"/>
          <w:szCs w:val="15"/>
          <w:highlight w:val="white"/>
          <w:lang w:eastAsia="en-GB"/>
        </w:rPr>
        <w:t>new</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JobserveChannel</w:t>
      </w:r>
      <w:r w:rsidRPr="00C21989">
        <w:rPr>
          <w:rFonts w:ascii="Consolas" w:hAnsi="Consolas" w:cs="Consolas"/>
          <w:color w:val="000000"/>
          <w:szCs w:val="15"/>
          <w:highlight w:val="white"/>
          <w:lang w:eastAsia="en-GB"/>
        </w:rPr>
        <w:t>(</w:t>
      </w:r>
      <w:r w:rsidRPr="00C21989">
        <w:rPr>
          <w:rFonts w:ascii="Consolas" w:hAnsi="Consolas" w:cs="Consolas"/>
          <w:color w:val="0000FF"/>
          <w:szCs w:val="15"/>
          <w:highlight w:val="white"/>
          <w:lang w:eastAsia="en-GB"/>
        </w:rPr>
        <w:t>this</w:t>
      </w:r>
      <w:r w:rsidRPr="00C21989">
        <w:rPr>
          <w:rFonts w:ascii="Consolas" w:hAnsi="Consolas" w:cs="Consolas"/>
          <w:color w:val="000000"/>
          <w:szCs w:val="15"/>
          <w:highlight w:val="white"/>
          <w:lang w:eastAsia="en-GB"/>
        </w:rPr>
        <w:t>.GetHost(), DefaultContent.PostProperties, webClient.Object);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AssignContentToChannel(channel, DefaultContent);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Assert</w:t>
      </w:r>
      <w:r w:rsidRPr="00C21989">
        <w:rPr>
          <w:rFonts w:ascii="Consolas" w:hAnsi="Consolas" w:cs="Consolas"/>
          <w:color w:val="000000"/>
          <w:szCs w:val="15"/>
          <w:highlight w:val="white"/>
          <w:lang w:eastAsia="en-GB"/>
        </w:rPr>
        <w:t>.Throws&lt;</w:t>
      </w:r>
      <w:r w:rsidRPr="00C21989">
        <w:rPr>
          <w:rFonts w:ascii="Consolas" w:hAnsi="Consolas" w:cs="Consolas"/>
          <w:color w:val="2B91AF"/>
          <w:szCs w:val="15"/>
          <w:highlight w:val="white"/>
          <w:lang w:eastAsia="en-GB"/>
        </w:rPr>
        <w:t>ChannelDownException</w:t>
      </w:r>
      <w:r w:rsidRPr="00C21989">
        <w:rPr>
          <w:rFonts w:ascii="Consolas" w:hAnsi="Consolas" w:cs="Consolas"/>
          <w:color w:val="000000"/>
          <w:szCs w:val="15"/>
          <w:highlight w:val="white"/>
          <w:lang w:eastAsia="en-GB"/>
        </w:rPr>
        <w:t>&gt;(channel.Post);</w:t>
      </w:r>
    </w:p>
    <w:p w:rsidR="00C21989" w:rsidRPr="00C21989" w:rsidRDefault="00C21989" w:rsidP="00C21989">
      <w:pPr>
        <w:rPr>
          <w:sz w:val="22"/>
          <w:highlight w:val="white"/>
          <w:lang w:eastAsia="en-GB"/>
        </w:rPr>
      </w:pPr>
      <w:r w:rsidRPr="00C21989">
        <w:rPr>
          <w:rFonts w:ascii="Consolas" w:hAnsi="Consolas" w:cs="Consolas"/>
          <w:color w:val="000000"/>
          <w:szCs w:val="15"/>
          <w:highlight w:val="white"/>
          <w:lang w:eastAsia="en-GB"/>
        </w:rPr>
        <w:t>}</w:t>
      </w:r>
    </w:p>
    <w:p w:rsidR="000059B7" w:rsidRDefault="000059B7" w:rsidP="000059B7">
      <w:pPr>
        <w:pStyle w:val="Heading2"/>
      </w:pPr>
      <w:bookmarkStart w:id="106" w:name="_Toc460316715"/>
      <w:r>
        <w:t>Unit Tests for Test Mode</w:t>
      </w:r>
      <w:bookmarkEnd w:id="106"/>
    </w:p>
    <w:p w:rsidR="000059B7" w:rsidRDefault="002873C8" w:rsidP="000059B7">
      <w:r>
        <w:t xml:space="preserve">If the job feed has a test environment, then we will create unit tests which will physically send a request the job board. </w:t>
      </w:r>
    </w:p>
    <w:p w:rsidR="002873C8" w:rsidRDefault="002873C8" w:rsidP="000059B7"/>
    <w:p w:rsidR="002873C8" w:rsidRDefault="002873C8" w:rsidP="002873C8">
      <w:pPr>
        <w:pStyle w:val="Heading3"/>
      </w:pPr>
      <w:bookmarkStart w:id="107" w:name="_Toc460316716"/>
      <w:r>
        <w:t>Testing Verify Account with Invalid Credentials</w:t>
      </w:r>
      <w:bookmarkEnd w:id="107"/>
    </w:p>
    <w:p w:rsidR="002873C8" w:rsidRDefault="00D15712" w:rsidP="002873C8">
      <w:r>
        <w:t xml:space="preserve">When testing for account validity, we want to ensure we get a </w:t>
      </w:r>
      <w:r w:rsidRPr="00D15712">
        <w:rPr>
          <w:rStyle w:val="CodeSampleChar"/>
        </w:rPr>
        <w:t>LogonErrorException</w:t>
      </w:r>
      <w:r>
        <w:t xml:space="preserve"> </w:t>
      </w:r>
      <w:r w:rsidR="00516CA9">
        <w:t xml:space="preserve">is </w:t>
      </w:r>
      <w:r>
        <w:t>thrown.</w:t>
      </w:r>
      <w:r w:rsidR="00516CA9">
        <w:t xml:space="preserve"> </w:t>
      </w:r>
      <w:r>
        <w:t xml:space="preserve">This is easily done with a </w:t>
      </w:r>
      <w:r w:rsidRPr="00D15712">
        <w:rPr>
          <w:rStyle w:val="CodeSampleChar"/>
        </w:rPr>
        <w:t>try...catch</w:t>
      </w:r>
      <w:r>
        <w:t xml:space="preserve"> block.</w:t>
      </w:r>
    </w:p>
    <w:p w:rsidR="00D15712" w:rsidRDefault="00D15712" w:rsidP="002873C8"/>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r w:rsidRPr="00D15712">
        <w:rPr>
          <w:rFonts w:ascii="Consolas" w:hAnsi="Consolas" w:cs="Consolas"/>
          <w:color w:val="2B91AF"/>
          <w:szCs w:val="15"/>
          <w:highlight w:val="white"/>
          <w:lang w:eastAsia="en-GB"/>
        </w:rPr>
        <w:t>Test</w:t>
      </w: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FF"/>
          <w:szCs w:val="15"/>
          <w:highlight w:val="white"/>
          <w:lang w:eastAsia="en-GB"/>
        </w:rPr>
        <w:t>public</w:t>
      </w:r>
      <w:r w:rsidRPr="00D15712">
        <w:rPr>
          <w:rFonts w:ascii="Consolas" w:hAnsi="Consolas" w:cs="Consolas"/>
          <w:color w:val="000000"/>
          <w:szCs w:val="15"/>
          <w:highlight w:val="white"/>
          <w:lang w:eastAsia="en-GB"/>
        </w:rPr>
        <w:t xml:space="preserve"> </w:t>
      </w:r>
      <w:r w:rsidRPr="00D15712">
        <w:rPr>
          <w:rFonts w:ascii="Consolas" w:hAnsi="Consolas" w:cs="Consolas"/>
          <w:color w:val="0000FF"/>
          <w:szCs w:val="15"/>
          <w:highlight w:val="white"/>
          <w:lang w:eastAsia="en-GB"/>
        </w:rPr>
        <w:t>void</w:t>
      </w:r>
      <w:r w:rsidRPr="00D15712">
        <w:rPr>
          <w:rFonts w:ascii="Consolas" w:hAnsi="Consolas" w:cs="Consolas"/>
          <w:color w:val="000000"/>
          <w:szCs w:val="15"/>
          <w:highlight w:val="white"/>
          <w:lang w:eastAsia="en-GB"/>
        </w:rPr>
        <w:t xml:space="preserve"> TestVerifyAccountWithInvalidCredentials()</w:t>
      </w:r>
    </w:p>
    <w:p w:rsid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0000FF"/>
          <w:szCs w:val="15"/>
          <w:highlight w:val="white"/>
          <w:lang w:eastAsia="en-GB"/>
        </w:rPr>
        <w:t>bool</w:t>
      </w:r>
      <w:r w:rsidRPr="00541B75">
        <w:rPr>
          <w:rFonts w:ascii="Consolas" w:hAnsi="Consolas" w:cs="Consolas"/>
          <w:color w:val="000000"/>
          <w:szCs w:val="15"/>
          <w:highlight w:val="white"/>
          <w:lang w:eastAsia="en-GB"/>
        </w:rPr>
        <w:t xml:space="preserve"> logonErrorCaught = </w:t>
      </w:r>
      <w:r w:rsidRPr="00541B75">
        <w:rPr>
          <w:rFonts w:ascii="Consolas" w:hAnsi="Consolas" w:cs="Consolas"/>
          <w:color w:val="0000FF"/>
          <w:szCs w:val="15"/>
          <w:highlight w:val="white"/>
          <w:lang w:eastAsia="en-GB"/>
        </w:rPr>
        <w:t>false</w:t>
      </w:r>
      <w:r w:rsidRPr="00541B75">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2B91AF"/>
          <w:szCs w:val="15"/>
          <w:highlight w:val="white"/>
          <w:lang w:eastAsia="en-GB"/>
        </w:rPr>
        <w:t>JobserveContent</w:t>
      </w:r>
      <w:r w:rsidRPr="00541B75">
        <w:rPr>
          <w:rFonts w:ascii="Consolas" w:hAnsi="Consolas" w:cs="Consolas"/>
          <w:color w:val="000000"/>
          <w:szCs w:val="15"/>
          <w:highlight w:val="white"/>
          <w:lang w:eastAsia="en-GB"/>
        </w:rPr>
        <w:t xml:space="preserve"> content = DefaultContent;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content.AccountData.AccountNumber = </w:t>
      </w:r>
      <w:r w:rsidRPr="00541B75">
        <w:rPr>
          <w:rFonts w:ascii="Consolas" w:hAnsi="Consolas" w:cs="Consolas"/>
          <w:color w:val="A31515"/>
          <w:szCs w:val="15"/>
          <w:highlight w:val="white"/>
          <w:lang w:eastAsia="en-GB"/>
        </w:rPr>
        <w:t>"123456"</w:t>
      </w:r>
      <w:r w:rsidRPr="00541B75">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content.AccountData.AccountNumber = </w:t>
      </w:r>
      <w:r w:rsidRPr="00541B75">
        <w:rPr>
          <w:rFonts w:ascii="Consolas" w:hAnsi="Consolas" w:cs="Consolas"/>
          <w:color w:val="A31515"/>
          <w:szCs w:val="15"/>
          <w:highlight w:val="white"/>
          <w:lang w:eastAsia="en-GB"/>
        </w:rPr>
        <w:t>"abc987"</w:t>
      </w:r>
      <w:r w:rsidRPr="00541B75">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2B91AF"/>
          <w:szCs w:val="15"/>
          <w:highlight w:val="white"/>
          <w:lang w:eastAsia="en-GB"/>
        </w:rPr>
        <w:t>IChannel</w:t>
      </w:r>
      <w:r w:rsidRPr="00541B75">
        <w:rPr>
          <w:rFonts w:ascii="Consolas" w:hAnsi="Consolas" w:cs="Consolas"/>
          <w:color w:val="000000"/>
          <w:szCs w:val="15"/>
          <w:highlight w:val="white"/>
          <w:lang w:eastAsia="en-GB"/>
        </w:rPr>
        <w:t xml:space="preserve"> channel = </w:t>
      </w:r>
      <w:r w:rsidRPr="00541B75">
        <w:rPr>
          <w:rFonts w:ascii="Consolas" w:hAnsi="Consolas" w:cs="Consolas"/>
          <w:color w:val="0000FF"/>
          <w:szCs w:val="15"/>
          <w:highlight w:val="white"/>
          <w:lang w:eastAsia="en-GB"/>
        </w:rPr>
        <w:t>this</w:t>
      </w:r>
      <w:r w:rsidRPr="00541B75">
        <w:rPr>
          <w:rFonts w:ascii="Consolas" w:hAnsi="Consolas" w:cs="Consolas"/>
          <w:color w:val="000000"/>
          <w:szCs w:val="15"/>
          <w:highlight w:val="white"/>
          <w:lang w:eastAsia="en-GB"/>
        </w:rPr>
        <w:t>.CreateAccountVerificationChannel(content.AccountData);</w:t>
      </w:r>
    </w:p>
    <w:p w:rsidR="00541B75" w:rsidRPr="00541B75" w:rsidRDefault="00541B75" w:rsidP="00541B75">
      <w:pPr>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2B91AF"/>
          <w:szCs w:val="15"/>
          <w:highlight w:val="white"/>
          <w:lang w:eastAsia="en-GB"/>
        </w:rPr>
        <w:t>Assert</w:t>
      </w:r>
      <w:r w:rsidRPr="00541B75">
        <w:rPr>
          <w:rFonts w:ascii="Consolas" w:hAnsi="Consolas" w:cs="Consolas"/>
          <w:color w:val="000000"/>
          <w:szCs w:val="15"/>
          <w:highlight w:val="white"/>
          <w:lang w:eastAsia="en-GB"/>
        </w:rPr>
        <w:t>.Throws&lt;</w:t>
      </w:r>
      <w:r w:rsidRPr="00541B75">
        <w:rPr>
          <w:rFonts w:ascii="Consolas" w:hAnsi="Consolas" w:cs="Consolas"/>
          <w:color w:val="2B91AF"/>
          <w:szCs w:val="15"/>
          <w:highlight w:val="white"/>
          <w:lang w:eastAsia="en-GB"/>
        </w:rPr>
        <w:t>LogonErrorException</w:t>
      </w:r>
      <w:r w:rsidRPr="00541B75">
        <w:rPr>
          <w:rFonts w:ascii="Consolas" w:hAnsi="Consolas" w:cs="Consolas"/>
          <w:color w:val="000000"/>
          <w:szCs w:val="15"/>
          <w:highlight w:val="white"/>
          <w:lang w:eastAsia="en-GB"/>
        </w:rPr>
        <w:t>&gt;(channel.VerifyAccount);</w:t>
      </w:r>
    </w:p>
    <w:p w:rsidR="00D15712" w:rsidRPr="00D15712" w:rsidRDefault="00D15712" w:rsidP="00541B75">
      <w:pPr>
        <w:rPr>
          <w:sz w:val="22"/>
        </w:rPr>
      </w:pPr>
      <w:r w:rsidRPr="00D15712">
        <w:rPr>
          <w:rFonts w:ascii="Consolas" w:hAnsi="Consolas" w:cs="Consolas"/>
          <w:color w:val="000000"/>
          <w:szCs w:val="15"/>
          <w:highlight w:val="white"/>
          <w:lang w:eastAsia="en-GB"/>
        </w:rPr>
        <w:t>}</w:t>
      </w:r>
    </w:p>
    <w:p w:rsidR="00516CA9" w:rsidRDefault="00516CA9" w:rsidP="002873C8"/>
    <w:p w:rsidR="002873C8" w:rsidRDefault="002873C8" w:rsidP="002873C8">
      <w:pPr>
        <w:pStyle w:val="Heading3"/>
      </w:pPr>
      <w:bookmarkStart w:id="108" w:name="_Toc460316717"/>
      <w:r>
        <w:t>Testing Verify Account with Valid Credentials</w:t>
      </w:r>
      <w:bookmarkEnd w:id="108"/>
    </w:p>
    <w:p w:rsidR="002873C8" w:rsidRDefault="007135E0" w:rsidP="002873C8">
      <w:r>
        <w:t>When testing for valid credentials, we don’t expect a LogonErrorException so we test to make sure it was never thrown.</w:t>
      </w:r>
    </w:p>
    <w:p w:rsidR="007135E0" w:rsidRDefault="007135E0" w:rsidP="002873C8"/>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w:t>
      </w:r>
      <w:r w:rsidRPr="007135E0">
        <w:rPr>
          <w:rFonts w:ascii="Consolas" w:hAnsi="Consolas" w:cs="Consolas"/>
          <w:color w:val="2B91AF"/>
          <w:szCs w:val="15"/>
          <w:highlight w:val="white"/>
          <w:lang w:eastAsia="en-GB"/>
        </w:rPr>
        <w:t>Test</w:t>
      </w:r>
      <w:r w:rsidRPr="007135E0">
        <w:rPr>
          <w:rFonts w:ascii="Consolas" w:hAnsi="Consolas" w:cs="Consolas"/>
          <w:color w:val="000000"/>
          <w:szCs w:val="15"/>
          <w:highlight w:val="white"/>
          <w:lang w:eastAsia="en-GB"/>
        </w:rPr>
        <w:t>]</w:t>
      </w:r>
    </w:p>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FF"/>
          <w:szCs w:val="15"/>
          <w:highlight w:val="white"/>
          <w:lang w:eastAsia="en-GB"/>
        </w:rPr>
        <w:t>public</w:t>
      </w:r>
      <w:r w:rsidRPr="007135E0">
        <w:rPr>
          <w:rFonts w:ascii="Consolas" w:hAnsi="Consolas" w:cs="Consolas"/>
          <w:color w:val="000000"/>
          <w:szCs w:val="15"/>
          <w:highlight w:val="white"/>
          <w:lang w:eastAsia="en-GB"/>
        </w:rPr>
        <w:t xml:space="preserve"> </w:t>
      </w:r>
      <w:r w:rsidRPr="007135E0">
        <w:rPr>
          <w:rFonts w:ascii="Consolas" w:hAnsi="Consolas" w:cs="Consolas"/>
          <w:color w:val="0000FF"/>
          <w:szCs w:val="15"/>
          <w:highlight w:val="white"/>
          <w:lang w:eastAsia="en-GB"/>
        </w:rPr>
        <w:t>void</w:t>
      </w:r>
      <w:r w:rsidRPr="007135E0">
        <w:rPr>
          <w:rFonts w:ascii="Consolas" w:hAnsi="Consolas" w:cs="Consolas"/>
          <w:color w:val="000000"/>
          <w:szCs w:val="15"/>
          <w:highlight w:val="white"/>
          <w:lang w:eastAsia="en-GB"/>
        </w:rPr>
        <w:t xml:space="preserve"> TestVerifyValidAccountWithCorrectCredentials()</w:t>
      </w:r>
    </w:p>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w:t>
      </w:r>
    </w:p>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 xml:space="preserve">    </w:t>
      </w:r>
      <w:r w:rsidRPr="007135E0">
        <w:rPr>
          <w:rFonts w:ascii="Consolas" w:hAnsi="Consolas" w:cs="Consolas"/>
          <w:color w:val="0000FF"/>
          <w:szCs w:val="15"/>
          <w:highlight w:val="white"/>
          <w:lang w:eastAsia="en-GB"/>
        </w:rPr>
        <w:t>bool</w:t>
      </w:r>
      <w:r w:rsidRPr="007135E0">
        <w:rPr>
          <w:rFonts w:ascii="Consolas" w:hAnsi="Consolas" w:cs="Consolas"/>
          <w:color w:val="000000"/>
          <w:szCs w:val="15"/>
          <w:highlight w:val="white"/>
          <w:lang w:eastAsia="en-GB"/>
        </w:rPr>
        <w:t xml:space="preserve"> logonFailed = </w:t>
      </w:r>
      <w:r w:rsidRPr="007135E0">
        <w:rPr>
          <w:rFonts w:ascii="Consolas" w:hAnsi="Consolas" w:cs="Consolas"/>
          <w:color w:val="0000FF"/>
          <w:szCs w:val="15"/>
          <w:highlight w:val="white"/>
          <w:lang w:eastAsia="en-GB"/>
        </w:rPr>
        <w:t>false</w:t>
      </w:r>
      <w:r w:rsidRPr="007135E0">
        <w:rPr>
          <w:rFonts w:ascii="Consolas" w:hAnsi="Consolas" w:cs="Consolas"/>
          <w:color w:val="000000"/>
          <w:szCs w:val="15"/>
          <w:highlight w:val="white"/>
          <w:lang w:eastAsia="en-GB"/>
        </w:rPr>
        <w:t>;</w:t>
      </w:r>
    </w:p>
    <w:p w:rsid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 xml:space="preserve">    </w:t>
      </w:r>
      <w:r w:rsidRPr="007135E0">
        <w:rPr>
          <w:rFonts w:ascii="Consolas" w:hAnsi="Consolas" w:cs="Consolas"/>
          <w:color w:val="2B91AF"/>
          <w:szCs w:val="15"/>
          <w:highlight w:val="white"/>
          <w:lang w:eastAsia="en-GB"/>
        </w:rPr>
        <w:t>IChannel</w:t>
      </w:r>
      <w:r w:rsidRPr="007135E0">
        <w:rPr>
          <w:rFonts w:ascii="Consolas" w:hAnsi="Consolas" w:cs="Consolas"/>
          <w:color w:val="000000"/>
          <w:szCs w:val="15"/>
          <w:highlight w:val="white"/>
          <w:lang w:eastAsia="en-GB"/>
        </w:rPr>
        <w:t xml:space="preserve"> channel = </w:t>
      </w:r>
      <w:r w:rsidRPr="007135E0">
        <w:rPr>
          <w:rFonts w:ascii="Consolas" w:hAnsi="Consolas" w:cs="Consolas"/>
          <w:color w:val="0000FF"/>
          <w:szCs w:val="15"/>
          <w:highlight w:val="white"/>
          <w:lang w:eastAsia="en-GB"/>
        </w:rPr>
        <w:t>this</w:t>
      </w:r>
      <w:r w:rsidRPr="007135E0">
        <w:rPr>
          <w:rFonts w:ascii="Consolas" w:hAnsi="Consolas" w:cs="Consolas"/>
          <w:color w:val="000000"/>
          <w:szCs w:val="15"/>
          <w:highlight w:val="white"/>
          <w:lang w:eastAsia="en-GB"/>
        </w:rPr>
        <w:t>.CreateAccountVerificationChannel(DefaultContent.AccountData);</w:t>
      </w:r>
    </w:p>
    <w:p w:rsidR="00541B75" w:rsidRPr="007135E0" w:rsidRDefault="00541B75" w:rsidP="00541B75">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 xml:space="preserve">    </w:t>
      </w:r>
      <w:r w:rsidRPr="007135E0">
        <w:rPr>
          <w:rFonts w:ascii="Consolas" w:hAnsi="Consolas" w:cs="Consolas"/>
          <w:color w:val="000000"/>
          <w:szCs w:val="15"/>
          <w:highlight w:val="white"/>
          <w:lang w:eastAsia="en-GB"/>
        </w:rPr>
        <w:t>channel.VerifyAccount();</w:t>
      </w:r>
    </w:p>
    <w:p w:rsidR="007135E0" w:rsidRDefault="007135E0" w:rsidP="002873C8">
      <w:pPr>
        <w:rPr>
          <w:rFonts w:ascii="Consolas" w:hAnsi="Consolas" w:cs="Consolas"/>
          <w:color w:val="000000"/>
          <w:szCs w:val="15"/>
          <w:lang w:eastAsia="en-GB"/>
        </w:rPr>
      </w:pPr>
      <w:r w:rsidRPr="007135E0">
        <w:rPr>
          <w:rFonts w:ascii="Consolas" w:hAnsi="Consolas" w:cs="Consolas"/>
          <w:color w:val="000000"/>
          <w:szCs w:val="15"/>
          <w:highlight w:val="white"/>
          <w:lang w:eastAsia="en-GB"/>
        </w:rPr>
        <w:t>}</w:t>
      </w:r>
    </w:p>
    <w:p w:rsidR="00541B75" w:rsidRDefault="00541B75" w:rsidP="00541B75">
      <w:pPr>
        <w:rPr>
          <w:lang w:eastAsia="en-GB"/>
        </w:rPr>
      </w:pPr>
      <w:r>
        <w:rPr>
          <w:lang w:eastAsia="en-GB"/>
        </w:rPr>
        <w:t>If an exception is thrown during the validation process, then the unit test will fail.</w:t>
      </w:r>
    </w:p>
    <w:p w:rsidR="000059B7" w:rsidRPr="000059B7" w:rsidRDefault="000059B7" w:rsidP="000059B7">
      <w:pPr>
        <w:pStyle w:val="Heading2"/>
      </w:pPr>
      <w:bookmarkStart w:id="109" w:name="_Toc460316718"/>
      <w:r>
        <w:t>Unit Tests for Production Mode</w:t>
      </w:r>
      <w:bookmarkEnd w:id="109"/>
    </w:p>
    <w:p w:rsidR="00D72770" w:rsidRDefault="007135E0" w:rsidP="00644C83">
      <w:pPr>
        <w:spacing w:after="0"/>
      </w:pPr>
      <w:r>
        <w:t>If a test environment was provided by the job feed, most of the tests in the test mode unit class would probably be enough to give us confidence that the feed is working as expected. The test environment should mirror the live environment after all.</w:t>
      </w:r>
    </w:p>
    <w:p w:rsidR="007135E0" w:rsidRDefault="007135E0" w:rsidP="00644C83">
      <w:pPr>
        <w:spacing w:after="0"/>
      </w:pPr>
    </w:p>
    <w:p w:rsidR="007135E0" w:rsidRDefault="007135E0" w:rsidP="00644C83">
      <w:pPr>
        <w:spacing w:after="0"/>
      </w:pPr>
      <w:r>
        <w:t xml:space="preserve">You may still want to include account verification unit tests for production mode if you have an account for the live feed. </w:t>
      </w:r>
    </w:p>
    <w:p w:rsidR="007135E0" w:rsidRDefault="007135E0" w:rsidP="00644C83">
      <w:pPr>
        <w:spacing w:after="0"/>
      </w:pPr>
    </w:p>
    <w:p w:rsidR="007135E0" w:rsidRDefault="007135E0" w:rsidP="007135E0">
      <w:r>
        <w:t xml:space="preserve">Remember to include the </w:t>
      </w:r>
      <w:r w:rsidRPr="00D15712">
        <w:rPr>
          <w:rStyle w:val="CodeSampleChar"/>
        </w:rPr>
        <w:t>[Ignore]</w:t>
      </w:r>
      <w:r>
        <w:t xml:space="preserve"> attribute on tests that perform job posting logic in production mode!</w:t>
      </w:r>
    </w:p>
    <w:p w:rsidR="0025663B" w:rsidRDefault="0025663B" w:rsidP="007135E0"/>
    <w:p w:rsidR="00B373C9" w:rsidRDefault="00B373C9">
      <w:pPr>
        <w:pStyle w:val="Heading3"/>
        <w:pPrChange w:id="110" w:author="Andy Hudson" w:date="2016-08-30T10:33:00Z">
          <w:pPr/>
        </w:pPrChange>
      </w:pPr>
      <w:bookmarkStart w:id="111" w:name="_Unit_Test_to"/>
      <w:bookmarkStart w:id="112" w:name="_Toc460316719"/>
      <w:bookmarkEnd w:id="111"/>
      <w:r>
        <w:lastRenderedPageBreak/>
        <w:t>Unit Test to Delete a Non-Existent Adverts</w:t>
      </w:r>
      <w:bookmarkEnd w:id="112"/>
    </w:p>
    <w:p w:rsidR="0025663B" w:rsidRDefault="0025663B" w:rsidP="007135E0">
      <w:r>
        <w:t>In addition, section 2.4.7 discussed about implementing a unit test to determine how the value of the DeleteExpiryAction enumeration in the channel attribute. An example of such a unit test is as follows:</w:t>
      </w:r>
    </w:p>
    <w:p w:rsidR="0025663B" w:rsidRDefault="0025663B" w:rsidP="0025663B">
      <w:pPr>
        <w:autoSpaceDE w:val="0"/>
        <w:autoSpaceDN w:val="0"/>
        <w:adjustRightInd w:val="0"/>
        <w:spacing w:after="0"/>
        <w:rPr>
          <w:rFonts w:ascii="Consolas" w:hAnsi="Consolas" w:cs="Consolas"/>
          <w:color w:val="000000"/>
          <w:sz w:val="15"/>
          <w:szCs w:val="15"/>
          <w:highlight w:val="white"/>
          <w:lang w:eastAsia="en-GB"/>
        </w:rPr>
      </w:pPr>
      <w:r>
        <w:rPr>
          <w:rFonts w:ascii="Consolas" w:hAnsi="Consolas" w:cs="Consolas"/>
          <w:color w:val="000000"/>
          <w:sz w:val="15"/>
          <w:szCs w:val="15"/>
          <w:highlight w:val="white"/>
          <w:lang w:eastAsia="en-GB"/>
        </w:rPr>
        <w:t>[</w:t>
      </w:r>
      <w:r>
        <w:rPr>
          <w:rFonts w:ascii="Consolas" w:hAnsi="Consolas" w:cs="Consolas"/>
          <w:color w:val="2B91AF"/>
          <w:sz w:val="15"/>
          <w:szCs w:val="15"/>
          <w:highlight w:val="white"/>
          <w:lang w:eastAsia="en-GB"/>
        </w:rPr>
        <w:t>Test</w:t>
      </w:r>
      <w:r>
        <w:rPr>
          <w:rFonts w:ascii="Consolas" w:hAnsi="Consolas" w:cs="Consolas"/>
          <w:color w:val="000000"/>
          <w:sz w:val="15"/>
          <w:szCs w:val="15"/>
          <w:highlight w:val="white"/>
          <w:lang w:eastAsia="en-GB"/>
        </w:rPr>
        <w: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13"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FF"/>
          <w:szCs w:val="15"/>
          <w:highlight w:val="white"/>
          <w:lang w:eastAsia="en-GB"/>
          <w:rPrChange w:id="114" w:author="Andy Hudson" w:date="2016-08-30T10:32:00Z">
            <w:rPr>
              <w:rFonts w:ascii="Consolas" w:hAnsi="Consolas" w:cs="Consolas"/>
              <w:color w:val="0000FF"/>
              <w:sz w:val="15"/>
              <w:szCs w:val="15"/>
              <w:highlight w:val="white"/>
              <w:lang w:eastAsia="en-GB"/>
            </w:rPr>
          </w:rPrChange>
        </w:rPr>
        <w:t>public</w:t>
      </w:r>
      <w:r w:rsidRPr="0025663B">
        <w:rPr>
          <w:rFonts w:ascii="Consolas" w:hAnsi="Consolas" w:cs="Consolas"/>
          <w:color w:val="000000"/>
          <w:szCs w:val="15"/>
          <w:highlight w:val="white"/>
          <w:lang w:eastAsia="en-GB"/>
          <w:rPrChange w:id="115"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0000FF"/>
          <w:szCs w:val="15"/>
          <w:highlight w:val="white"/>
          <w:lang w:eastAsia="en-GB"/>
          <w:rPrChange w:id="116" w:author="Andy Hudson" w:date="2016-08-30T10:32:00Z">
            <w:rPr>
              <w:rFonts w:ascii="Consolas" w:hAnsi="Consolas" w:cs="Consolas"/>
              <w:color w:val="0000FF"/>
              <w:sz w:val="15"/>
              <w:szCs w:val="15"/>
              <w:highlight w:val="white"/>
              <w:lang w:eastAsia="en-GB"/>
            </w:rPr>
          </w:rPrChange>
        </w:rPr>
        <w:t>void</w:t>
      </w:r>
      <w:r w:rsidRPr="0025663B">
        <w:rPr>
          <w:rFonts w:ascii="Consolas" w:hAnsi="Consolas" w:cs="Consolas"/>
          <w:color w:val="000000"/>
          <w:szCs w:val="15"/>
          <w:highlight w:val="white"/>
          <w:lang w:eastAsia="en-GB"/>
          <w:rPrChange w:id="117" w:author="Andy Hudson" w:date="2016-08-30T10:32:00Z">
            <w:rPr>
              <w:rFonts w:ascii="Consolas" w:hAnsi="Consolas" w:cs="Consolas"/>
              <w:color w:val="000000"/>
              <w:sz w:val="15"/>
              <w:szCs w:val="15"/>
              <w:highlight w:val="white"/>
              <w:lang w:eastAsia="en-GB"/>
            </w:rPr>
          </w:rPrChange>
        </w:rPr>
        <w:t xml:space="preserve"> TestDeleteNonExistentAdvert()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18"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19" w:author="Andy Hudson" w:date="2016-08-30T10:32:00Z">
            <w:rPr>
              <w:rFonts w:ascii="Consolas" w:hAnsi="Consolas" w:cs="Consolas"/>
              <w:color w:val="000000"/>
              <w:sz w:val="15"/>
              <w:szCs w:val="15"/>
              <w:highlight w:val="white"/>
              <w:lang w:eastAsia="en-GB"/>
            </w:rPr>
          </w:rPrChange>
        </w:rPr>
        <w: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0"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21"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2B91AF"/>
          <w:szCs w:val="15"/>
          <w:highlight w:val="white"/>
          <w:lang w:eastAsia="en-GB"/>
          <w:rPrChange w:id="122" w:author="Andy Hudson" w:date="2016-08-30T10:32:00Z">
            <w:rPr>
              <w:rFonts w:ascii="Consolas" w:hAnsi="Consolas" w:cs="Consolas"/>
              <w:color w:val="2B91AF"/>
              <w:sz w:val="15"/>
              <w:szCs w:val="15"/>
              <w:highlight w:val="white"/>
              <w:lang w:eastAsia="en-GB"/>
            </w:rPr>
          </w:rPrChange>
        </w:rPr>
        <w:t>JobserveContent</w:t>
      </w:r>
      <w:r w:rsidRPr="0025663B">
        <w:rPr>
          <w:rFonts w:ascii="Consolas" w:hAnsi="Consolas" w:cs="Consolas"/>
          <w:color w:val="000000"/>
          <w:szCs w:val="15"/>
          <w:highlight w:val="white"/>
          <w:lang w:eastAsia="en-GB"/>
          <w:rPrChange w:id="123" w:author="Andy Hudson" w:date="2016-08-30T10:32:00Z">
            <w:rPr>
              <w:rFonts w:ascii="Consolas" w:hAnsi="Consolas" w:cs="Consolas"/>
              <w:color w:val="000000"/>
              <w:sz w:val="15"/>
              <w:szCs w:val="15"/>
              <w:highlight w:val="white"/>
              <w:lang w:eastAsia="en-GB"/>
            </w:rPr>
          </w:rPrChange>
        </w:rPr>
        <w:t xml:space="preserve"> content = DefaultContent;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4"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25" w:author="Andy Hudson" w:date="2016-08-30T10:32:00Z">
            <w:rPr>
              <w:rFonts w:ascii="Consolas" w:hAnsi="Consolas" w:cs="Consolas"/>
              <w:color w:val="000000"/>
              <w:sz w:val="15"/>
              <w:szCs w:val="15"/>
              <w:highlight w:val="white"/>
              <w:lang w:eastAsia="en-GB"/>
            </w:rPr>
          </w:rPrChange>
        </w:rPr>
        <w:t xml:space="preserve">    content.OutputData.JobId = </w:t>
      </w:r>
      <w:r w:rsidRPr="0025663B">
        <w:rPr>
          <w:rFonts w:ascii="Consolas" w:hAnsi="Consolas" w:cs="Consolas"/>
          <w:color w:val="A31515"/>
          <w:szCs w:val="15"/>
          <w:highlight w:val="white"/>
          <w:lang w:eastAsia="en-GB"/>
          <w:rPrChange w:id="126" w:author="Andy Hudson" w:date="2016-08-30T10:32:00Z">
            <w:rPr>
              <w:rFonts w:ascii="Consolas" w:hAnsi="Consolas" w:cs="Consolas"/>
              <w:color w:val="A31515"/>
              <w:sz w:val="15"/>
              <w:szCs w:val="15"/>
              <w:highlight w:val="white"/>
              <w:lang w:eastAsia="en-GB"/>
            </w:rPr>
          </w:rPrChange>
        </w:rPr>
        <w:t>"xxx"</w:t>
      </w:r>
      <w:r w:rsidRPr="0025663B">
        <w:rPr>
          <w:rFonts w:ascii="Consolas" w:hAnsi="Consolas" w:cs="Consolas"/>
          <w:color w:val="000000"/>
          <w:szCs w:val="15"/>
          <w:highlight w:val="white"/>
          <w:lang w:eastAsia="en-GB"/>
          <w:rPrChange w:id="127" w:author="Andy Hudson" w:date="2016-08-30T10:32:00Z">
            <w:rPr>
              <w:rFonts w:ascii="Consolas" w:hAnsi="Consolas" w:cs="Consolas"/>
              <w:color w:val="000000"/>
              <w:sz w:val="15"/>
              <w:szCs w:val="15"/>
              <w:highlight w:val="white"/>
              <w:lang w:eastAsia="en-GB"/>
            </w:rPr>
          </w:rPrChange>
        </w:rPr>
        <w: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8" w:author="Andy Hudson" w:date="2016-08-30T10:32:00Z">
            <w:rPr>
              <w:rFonts w:ascii="Consolas" w:hAnsi="Consolas" w:cs="Consolas"/>
              <w:color w:val="000000"/>
              <w:sz w:val="15"/>
              <w:szCs w:val="15"/>
              <w:highlight w:val="white"/>
              <w:lang w:eastAsia="en-GB"/>
            </w:rPr>
          </w:rPrChange>
        </w:rPr>
      </w:pP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9"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30"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2B91AF"/>
          <w:szCs w:val="15"/>
          <w:highlight w:val="white"/>
          <w:lang w:eastAsia="en-GB"/>
          <w:rPrChange w:id="131" w:author="Andy Hudson" w:date="2016-08-30T10:32:00Z">
            <w:rPr>
              <w:rFonts w:ascii="Consolas" w:hAnsi="Consolas" w:cs="Consolas"/>
              <w:color w:val="2B91AF"/>
              <w:sz w:val="15"/>
              <w:szCs w:val="15"/>
              <w:highlight w:val="white"/>
              <w:lang w:eastAsia="en-GB"/>
            </w:rPr>
          </w:rPrChange>
        </w:rPr>
        <w:t>IChannel</w:t>
      </w:r>
      <w:r w:rsidRPr="0025663B">
        <w:rPr>
          <w:rFonts w:ascii="Consolas" w:hAnsi="Consolas" w:cs="Consolas"/>
          <w:color w:val="000000"/>
          <w:szCs w:val="15"/>
          <w:highlight w:val="white"/>
          <w:lang w:eastAsia="en-GB"/>
          <w:rPrChange w:id="132" w:author="Andy Hudson" w:date="2016-08-30T10:32:00Z">
            <w:rPr>
              <w:rFonts w:ascii="Consolas" w:hAnsi="Consolas" w:cs="Consolas"/>
              <w:color w:val="000000"/>
              <w:sz w:val="15"/>
              <w:szCs w:val="15"/>
              <w:highlight w:val="white"/>
              <w:lang w:eastAsia="en-GB"/>
            </w:rPr>
          </w:rPrChange>
        </w:rPr>
        <w:t xml:space="preserve"> channel = </w:t>
      </w:r>
      <w:r w:rsidRPr="0025663B">
        <w:rPr>
          <w:rFonts w:ascii="Consolas" w:hAnsi="Consolas" w:cs="Consolas"/>
          <w:color w:val="0000FF"/>
          <w:szCs w:val="15"/>
          <w:highlight w:val="white"/>
          <w:lang w:eastAsia="en-GB"/>
          <w:rPrChange w:id="133" w:author="Andy Hudson" w:date="2016-08-30T10:32:00Z">
            <w:rPr>
              <w:rFonts w:ascii="Consolas" w:hAnsi="Consolas" w:cs="Consolas"/>
              <w:color w:val="0000FF"/>
              <w:sz w:val="15"/>
              <w:szCs w:val="15"/>
              <w:highlight w:val="white"/>
              <w:lang w:eastAsia="en-GB"/>
            </w:rPr>
          </w:rPrChange>
        </w:rPr>
        <w:t>this</w:t>
      </w:r>
      <w:r w:rsidRPr="0025663B">
        <w:rPr>
          <w:rFonts w:ascii="Consolas" w:hAnsi="Consolas" w:cs="Consolas"/>
          <w:color w:val="000000"/>
          <w:szCs w:val="15"/>
          <w:highlight w:val="white"/>
          <w:lang w:eastAsia="en-GB"/>
          <w:rPrChange w:id="134" w:author="Andy Hudson" w:date="2016-08-30T10:32:00Z">
            <w:rPr>
              <w:rFonts w:ascii="Consolas" w:hAnsi="Consolas" w:cs="Consolas"/>
              <w:color w:val="000000"/>
              <w:sz w:val="15"/>
              <w:szCs w:val="15"/>
              <w:highlight w:val="white"/>
              <w:lang w:eastAsia="en-GB"/>
            </w:rPr>
          </w:rPrChange>
        </w:rPr>
        <w:t>.CreateChannel(content);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35"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36"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2B91AF"/>
          <w:szCs w:val="15"/>
          <w:highlight w:val="white"/>
          <w:lang w:eastAsia="en-GB"/>
          <w:rPrChange w:id="137" w:author="Andy Hudson" w:date="2016-08-30T10:32:00Z">
            <w:rPr>
              <w:rFonts w:ascii="Consolas" w:hAnsi="Consolas" w:cs="Consolas"/>
              <w:color w:val="2B91AF"/>
              <w:sz w:val="15"/>
              <w:szCs w:val="15"/>
              <w:highlight w:val="white"/>
              <w:lang w:eastAsia="en-GB"/>
            </w:rPr>
          </w:rPrChange>
        </w:rPr>
        <w:t>Assert</w:t>
      </w:r>
      <w:r w:rsidRPr="0025663B">
        <w:rPr>
          <w:rFonts w:ascii="Consolas" w:hAnsi="Consolas" w:cs="Consolas"/>
          <w:color w:val="000000"/>
          <w:szCs w:val="15"/>
          <w:highlight w:val="white"/>
          <w:lang w:eastAsia="en-GB"/>
          <w:rPrChange w:id="138" w:author="Andy Hudson" w:date="2016-08-30T10:32:00Z">
            <w:rPr>
              <w:rFonts w:ascii="Consolas" w:hAnsi="Consolas" w:cs="Consolas"/>
              <w:color w:val="000000"/>
              <w:sz w:val="15"/>
              <w:szCs w:val="15"/>
              <w:highlight w:val="white"/>
              <w:lang w:eastAsia="en-GB"/>
            </w:rPr>
          </w:rPrChange>
        </w:rPr>
        <w:t>.Throws&lt;</w:t>
      </w:r>
      <w:r w:rsidRPr="0025663B">
        <w:rPr>
          <w:rFonts w:ascii="Consolas" w:hAnsi="Consolas" w:cs="Consolas"/>
          <w:color w:val="2B91AF"/>
          <w:szCs w:val="15"/>
          <w:highlight w:val="white"/>
          <w:lang w:eastAsia="en-GB"/>
          <w:rPrChange w:id="139" w:author="Andy Hudson" w:date="2016-08-30T10:32:00Z">
            <w:rPr>
              <w:rFonts w:ascii="Consolas" w:hAnsi="Consolas" w:cs="Consolas"/>
              <w:color w:val="2B91AF"/>
              <w:sz w:val="15"/>
              <w:szCs w:val="15"/>
              <w:highlight w:val="white"/>
              <w:lang w:eastAsia="en-GB"/>
            </w:rPr>
          </w:rPrChange>
        </w:rPr>
        <w:t>InvalidContentException</w:t>
      </w:r>
      <w:r w:rsidRPr="0025663B">
        <w:rPr>
          <w:rFonts w:ascii="Consolas" w:hAnsi="Consolas" w:cs="Consolas"/>
          <w:color w:val="000000"/>
          <w:szCs w:val="15"/>
          <w:highlight w:val="white"/>
          <w:lang w:eastAsia="en-GB"/>
          <w:rPrChange w:id="140" w:author="Andy Hudson" w:date="2016-08-30T10:32:00Z">
            <w:rPr>
              <w:rFonts w:ascii="Consolas" w:hAnsi="Consolas" w:cs="Consolas"/>
              <w:color w:val="000000"/>
              <w:sz w:val="15"/>
              <w:szCs w:val="15"/>
              <w:highlight w:val="white"/>
              <w:lang w:eastAsia="en-GB"/>
            </w:rPr>
          </w:rPrChange>
        </w:rPr>
        <w:t>&gt;(channel.Delete);</w:t>
      </w:r>
    </w:p>
    <w:p w:rsidR="0025663B" w:rsidDel="00B373C9" w:rsidRDefault="0025663B" w:rsidP="00644C83">
      <w:pPr>
        <w:spacing w:after="0"/>
        <w:rPr>
          <w:del w:id="141" w:author="Andy Hudson" w:date="2016-08-30T10:32:00Z"/>
          <w:rFonts w:ascii="Consolas" w:hAnsi="Consolas" w:cs="Consolas"/>
          <w:color w:val="000000"/>
          <w:szCs w:val="15"/>
          <w:lang w:eastAsia="en-GB"/>
        </w:rPr>
      </w:pPr>
      <w:r w:rsidRPr="0025663B">
        <w:rPr>
          <w:rFonts w:ascii="Consolas" w:hAnsi="Consolas" w:cs="Consolas"/>
          <w:color w:val="000000"/>
          <w:szCs w:val="15"/>
          <w:highlight w:val="white"/>
          <w:lang w:eastAsia="en-GB"/>
          <w:rPrChange w:id="142" w:author="Andy Hudson" w:date="2016-08-30T10:32:00Z">
            <w:rPr>
              <w:rFonts w:ascii="Consolas" w:hAnsi="Consolas" w:cs="Consolas"/>
              <w:color w:val="000000"/>
              <w:sz w:val="15"/>
              <w:szCs w:val="15"/>
              <w:highlight w:val="white"/>
              <w:lang w:eastAsia="en-GB"/>
            </w:rPr>
          </w:rPrChange>
        </w:rPr>
        <w:t>}</w:t>
      </w:r>
    </w:p>
    <w:p w:rsidR="00B373C9" w:rsidRPr="0025663B" w:rsidRDefault="00B373C9" w:rsidP="0025663B">
      <w:pPr>
        <w:rPr>
          <w:ins w:id="143" w:author="Andy Hudson" w:date="2016-08-30T10:32:00Z"/>
          <w:sz w:val="22"/>
          <w:rPrChange w:id="144" w:author="Andy Hudson" w:date="2016-08-30T10:32:00Z">
            <w:rPr>
              <w:ins w:id="145" w:author="Andy Hudson" w:date="2016-08-30T10:32:00Z"/>
            </w:rPr>
          </w:rPrChange>
        </w:rPr>
      </w:pPr>
    </w:p>
    <w:p w:rsidR="007135E0" w:rsidRDefault="007135E0" w:rsidP="00644C83">
      <w:pPr>
        <w:spacing w:after="0"/>
      </w:pPr>
    </w:p>
    <w:p w:rsidR="007A4F50" w:rsidRDefault="007A4F50" w:rsidP="007433C4">
      <w:pPr>
        <w:pStyle w:val="Heading1"/>
      </w:pPr>
      <w:bookmarkStart w:id="146" w:name="_Toc460316720"/>
      <w:r>
        <w:t>Web-cruit Integration</w:t>
      </w:r>
      <w:bookmarkEnd w:id="146"/>
    </w:p>
    <w:p w:rsidR="007A4F50" w:rsidRDefault="007A4F50" w:rsidP="007A4F50"/>
    <w:p w:rsidR="00C91280" w:rsidRDefault="00C91280" w:rsidP="007A4F50">
      <w:r>
        <w:t>Once we have got to this stage, we then have to perform more testing by ensuring web-cruit can correctly post jobs and receive responses via the PE.</w:t>
      </w:r>
    </w:p>
    <w:p w:rsidR="00C91280" w:rsidRDefault="00C91280" w:rsidP="007A4F50"/>
    <w:p w:rsidR="00C91280" w:rsidRDefault="00C91280" w:rsidP="007A4F50">
      <w:r>
        <w:t>There is separate document detailing Web-cruit integration available at:</w:t>
      </w:r>
    </w:p>
    <w:p w:rsidR="00C91280" w:rsidRPr="009612C9" w:rsidRDefault="006A1D00" w:rsidP="00C91280">
      <w:pPr>
        <w:pStyle w:val="ListParagraph"/>
        <w:numPr>
          <w:ilvl w:val="0"/>
          <w:numId w:val="11"/>
        </w:numPr>
      </w:pPr>
      <w:hyperlink r:id="rId63" w:history="1">
        <w:r w:rsidR="00C91280" w:rsidRPr="00B741AC">
          <w:rPr>
            <w:rStyle w:val="Hyperlink"/>
          </w:rPr>
          <w:t>https://crsdev1.crs-warr.co.uk/svn/web-cruit/trunk/docs/Guides/JobPostingFeedGuide/WebCruitIntegrateWithPEJobFeed.docx</w:t>
        </w:r>
      </w:hyperlink>
      <w:r w:rsidR="00C91280">
        <w:t xml:space="preserve"> </w:t>
      </w:r>
    </w:p>
    <w:p w:rsidR="00C91280" w:rsidRDefault="00C91280" w:rsidP="007A4F50"/>
    <w:p w:rsidR="007A4F50" w:rsidRDefault="00C91280" w:rsidP="00C91280">
      <w:pPr>
        <w:pStyle w:val="Heading2"/>
      </w:pPr>
      <w:bookmarkStart w:id="147" w:name="_Toc460316721"/>
      <w:r>
        <w:t>Check for Null Reference Exceptions</w:t>
      </w:r>
      <w:bookmarkEnd w:id="147"/>
    </w:p>
    <w:p w:rsidR="00C91280" w:rsidRDefault="00C91280" w:rsidP="00C91280">
      <w:r>
        <w:t>A common issue to appear when posting from web-cruit to a PE channel is that you may encounter null reference exceptions. This is mainly caused by web-cruit not populating a value that is carried over to the VacancyData, CustomData or AccountData classes.</w:t>
      </w:r>
    </w:p>
    <w:p w:rsidR="00C91280" w:rsidRDefault="00C91280" w:rsidP="00C91280"/>
    <w:p w:rsidR="00C91280" w:rsidRDefault="00C91280" w:rsidP="00C91280">
      <w:r>
        <w:t>The easiest way to try and avoid this is to ensure any mandatory string values use the coalesce operator so they are defaulted to an empty string like so:</w:t>
      </w:r>
    </w:p>
    <w:p w:rsidR="00C91280" w:rsidRDefault="00C91280" w:rsidP="00C91280"/>
    <w:p w:rsidR="00C91280" w:rsidRPr="00C91280" w:rsidRDefault="00C91280" w:rsidP="00C91280">
      <w:pPr>
        <w:rPr>
          <w:sz w:val="22"/>
        </w:rPr>
      </w:pPr>
      <w:r w:rsidRPr="00C91280">
        <w:rPr>
          <w:rFonts w:ascii="Consolas" w:hAnsi="Consolas" w:cs="Consolas"/>
          <w:color w:val="000000"/>
          <w:szCs w:val="15"/>
          <w:highlight w:val="white"/>
          <w:lang w:eastAsia="en-GB"/>
        </w:rPr>
        <w:t xml:space="preserve">vacancyData.ContactPhoneNumber ?? </w:t>
      </w:r>
      <w:r w:rsidRPr="00C91280">
        <w:rPr>
          <w:rFonts w:ascii="Consolas" w:hAnsi="Consolas" w:cs="Consolas"/>
          <w:color w:val="0000FF"/>
          <w:szCs w:val="15"/>
          <w:highlight w:val="white"/>
          <w:lang w:eastAsia="en-GB"/>
        </w:rPr>
        <w:t>string</w:t>
      </w:r>
      <w:r w:rsidRPr="00C91280">
        <w:rPr>
          <w:rFonts w:ascii="Consolas" w:hAnsi="Consolas" w:cs="Consolas"/>
          <w:color w:val="000000"/>
          <w:szCs w:val="15"/>
          <w:highlight w:val="white"/>
          <w:lang w:eastAsia="en-GB"/>
        </w:rPr>
        <w:t>.Empty</w:t>
      </w:r>
      <w:r w:rsidRPr="00C91280">
        <w:rPr>
          <w:rFonts w:ascii="Consolas" w:hAnsi="Consolas" w:cs="Consolas"/>
          <w:color w:val="000000"/>
          <w:szCs w:val="15"/>
          <w:lang w:eastAsia="en-GB"/>
        </w:rPr>
        <w:t>;</w:t>
      </w:r>
    </w:p>
    <w:p w:rsidR="00C91280" w:rsidRDefault="00C91280" w:rsidP="00C91280">
      <w:pPr>
        <w:pStyle w:val="Heading2"/>
      </w:pPr>
      <w:bookmarkStart w:id="148" w:name="_Toc460316722"/>
      <w:r>
        <w:t>Debugging via Web-cruit</w:t>
      </w:r>
      <w:bookmarkEnd w:id="148"/>
    </w:p>
    <w:p w:rsidR="00C91280" w:rsidRDefault="00C91280" w:rsidP="00C91280">
      <w:r>
        <w:t>If finding the exact cause of any bugs found whilst testing a job feed from web-cruit, it is possible to debug the PE itself and step through until you find the issue.</w:t>
      </w:r>
    </w:p>
    <w:p w:rsidR="002D25E8" w:rsidRDefault="002D25E8" w:rsidP="00C91280"/>
    <w:p w:rsidR="002D25E8" w:rsidRDefault="002D25E8" w:rsidP="00C91280">
      <w:r>
        <w:t>Instead of running PEConsole from the command prompt, if you can run the console application from Visual Studio.</w:t>
      </w:r>
    </w:p>
    <w:p w:rsidR="00C91280" w:rsidRDefault="00C91280" w:rsidP="00C91280"/>
    <w:p w:rsidR="002D25E8" w:rsidRDefault="002D25E8" w:rsidP="00C91280">
      <w:r>
        <w:t>First, ensure you have set PEConsole as the start-up project in Visual Studio:</w:t>
      </w:r>
    </w:p>
    <w:p w:rsidR="002D25E8" w:rsidRDefault="002D25E8" w:rsidP="00C91280"/>
    <w:p w:rsidR="002D25E8" w:rsidRPr="002D25E8" w:rsidRDefault="002D25E8" w:rsidP="00C91280">
      <w:pPr>
        <w:rPr>
          <w:b/>
        </w:rPr>
      </w:pPr>
      <w:r w:rsidRPr="002D25E8">
        <w:rPr>
          <w:b/>
          <w:noProof/>
          <w:lang w:eastAsia="en-GB"/>
        </w:rPr>
        <w:drawing>
          <wp:inline distT="0" distB="0" distL="0" distR="0">
            <wp:extent cx="2142309" cy="853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45536" cy="854725"/>
                    </a:xfrm>
                    <a:prstGeom prst="rect">
                      <a:avLst/>
                    </a:prstGeom>
                    <a:noFill/>
                    <a:ln>
                      <a:noFill/>
                    </a:ln>
                  </pic:spPr>
                </pic:pic>
              </a:graphicData>
            </a:graphic>
          </wp:inline>
        </w:drawing>
      </w:r>
    </w:p>
    <w:p w:rsidR="00C91280" w:rsidRDefault="00C91280" w:rsidP="00C91280"/>
    <w:p w:rsidR="002D25E8" w:rsidRDefault="002D25E8" w:rsidP="00C91280">
      <w:r>
        <w:t>If you place a breakpoint somewhere in your code, and then run the solution, you will find this is the same as running PEConsole except as it’s in debug mode, you can step through your code.</w:t>
      </w:r>
    </w:p>
    <w:p w:rsidR="002D25E8" w:rsidRDefault="002D25E8" w:rsidP="00C91280"/>
    <w:p w:rsidR="002D25E8" w:rsidRDefault="002D25E8" w:rsidP="00C91280">
      <w:r>
        <w:rPr>
          <w:noProof/>
          <w:lang w:eastAsia="en-GB"/>
        </w:rPr>
        <w:lastRenderedPageBreak/>
        <w:drawing>
          <wp:inline distT="0" distB="0" distL="0" distR="0" wp14:anchorId="4E58E11E" wp14:editId="10A5BC1C">
            <wp:extent cx="4579620" cy="1236229"/>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84649" cy="1237587"/>
                    </a:xfrm>
                    <a:prstGeom prst="rect">
                      <a:avLst/>
                    </a:prstGeom>
                  </pic:spPr>
                </pic:pic>
              </a:graphicData>
            </a:graphic>
          </wp:inline>
        </w:drawing>
      </w:r>
    </w:p>
    <w:p w:rsidR="002D25E8" w:rsidRDefault="002D25E8" w:rsidP="00C91280"/>
    <w:p w:rsidR="002D25E8" w:rsidRDefault="002D25E8" w:rsidP="00C91280">
      <w:r>
        <w:t xml:space="preserve">When you run the process_vacancyoutbox.cfm script from web-cruit, the request is forwarded to the PE and then if you have a breakpoint set up in your code, you can step through as if you were running from a unit test. </w:t>
      </w:r>
    </w:p>
    <w:p w:rsidR="002D25E8" w:rsidRDefault="002D25E8" w:rsidP="00C91280"/>
    <w:p w:rsidR="002D25E8" w:rsidRPr="00C91280" w:rsidRDefault="002D25E8" w:rsidP="00C91280">
      <w:r>
        <w:t>This means debugging from web-cruit is quite easy and painless.</w:t>
      </w:r>
    </w:p>
    <w:p w:rsidR="00C91280" w:rsidRPr="00C91280" w:rsidRDefault="00C91280" w:rsidP="00C91280">
      <w:pPr>
        <w:pStyle w:val="Heading2"/>
      </w:pPr>
      <w:bookmarkStart w:id="149" w:name="_Toc460316723"/>
      <w:r>
        <w:t>Editing the</w:t>
      </w:r>
      <w:r w:rsidR="002D25E8">
        <w:t xml:space="preserve"> Generated Code Files</w:t>
      </w:r>
      <w:bookmarkEnd w:id="149"/>
    </w:p>
    <w:p w:rsidR="00C91280" w:rsidRDefault="002D25E8" w:rsidP="007A4F50">
      <w:r>
        <w:t>Sometimes we have to modify the data dictionary files or the CFCs for integration to work seamlessly between web-cruit and the PE.</w:t>
      </w:r>
    </w:p>
    <w:p w:rsidR="002D25E8" w:rsidRDefault="002D25E8" w:rsidP="007A4F50"/>
    <w:p w:rsidR="002D25E8" w:rsidRDefault="002D25E8" w:rsidP="007A4F50">
      <w:r>
        <w:t>We need to do this for the Jobserve feed. In the CustomData class, we specified a property to accept a 3 letter ISO country code. Someone using the Jobserve channel will have to provide this themselves, which shouldn’t be a problem as ISO codes are an internationally recognised standard.</w:t>
      </w:r>
    </w:p>
    <w:p w:rsidR="002D25E8" w:rsidRDefault="002D25E8" w:rsidP="007A4F50"/>
    <w:p w:rsidR="002D25E8" w:rsidRDefault="002D25E8" w:rsidP="007A4F50">
      <w:r>
        <w:t>However, we don’t to prompt the user in web-cruit for this information as a job media extension. Web-cruit already has this information in the Gazetteer table in the ISOCountryLongCode. There are two steps to get web-cruit to pass this information to Jobserve seamlessly.</w:t>
      </w:r>
    </w:p>
    <w:p w:rsidR="002D25E8" w:rsidRDefault="002D25E8" w:rsidP="007A4F50"/>
    <w:p w:rsidR="00516CA9" w:rsidRDefault="00C42D29" w:rsidP="007A4F50">
      <w:r>
        <w:t>Deciding whether we need to modify a generated CFC so we can pass the information seamlessly between web-cruit and the PE, or whether we just create a standard job media extension and ask the user for the information means some knowledge of web-cruit and what information the e-cruitnow database already holds that we can re-use and send to the PE.</w:t>
      </w:r>
    </w:p>
    <w:p w:rsidR="00C42D29" w:rsidRDefault="00C42D29" w:rsidP="007A4F50"/>
    <w:p w:rsidR="00C42D29" w:rsidRDefault="00C42D29" w:rsidP="007A4F50">
      <w:r>
        <w:t>Other than ISO codes, the most common scenario is when a job feed requires us to send the latitude and longitude of a vacancy. Empty Lemon is such a feed which requires this, and web-cruit stores the latitude and longitude for vacancies in the database, so we can easily extract this out of the database and set it to relevant property in CustomData before we send it to the PE. Prepopulating this information for the user is highly beneficial, as the user is unlikely to know the latitude and longitude of a postal code, and even if they did, they don’t need to enter the information in as this is now automated.</w:t>
      </w:r>
    </w:p>
    <w:p w:rsidR="00C42D29" w:rsidRDefault="00C42D29" w:rsidP="007A4F50"/>
    <w:p w:rsidR="002D25E8" w:rsidRDefault="002D25E8" w:rsidP="002D25E8">
      <w:pPr>
        <w:pStyle w:val="Heading3"/>
      </w:pPr>
      <w:bookmarkStart w:id="150" w:name="_Toc460316724"/>
      <w:r>
        <w:t>Modify the Data Dictionary</w:t>
      </w:r>
      <w:bookmarkEnd w:id="150"/>
      <w:r>
        <w:t xml:space="preserve"> </w:t>
      </w:r>
    </w:p>
    <w:p w:rsidR="002D25E8" w:rsidRDefault="002D25E8" w:rsidP="002D25E8">
      <w:r>
        <w:t xml:space="preserve">Firstly we have to open up the Jobserve data dictionary in the directory it was generated in at </w:t>
      </w:r>
      <w:r w:rsidRPr="002D25E8">
        <w:t>C:\Projects\TNG.NET\PE\Web-cruit Integration\DataDictionary\PE\JobMediaRequiredData_1072.xml</w:t>
      </w:r>
      <w:r>
        <w:t>.</w:t>
      </w:r>
    </w:p>
    <w:p w:rsidR="002D25E8" w:rsidRDefault="002D25E8" w:rsidP="002D25E8"/>
    <w:p w:rsidR="002D25E8" w:rsidRDefault="002D25E8" w:rsidP="002D25E8">
      <w:r>
        <w:t>Then we need to look for the ISCCountry entry:</w:t>
      </w:r>
    </w:p>
    <w:p w:rsidR="003A7898" w:rsidRPr="003A7898" w:rsidRDefault="003A7898" w:rsidP="003A7898">
      <w:pPr>
        <w:rPr>
          <w:rFonts w:ascii="Courier New" w:hAnsi="Courier New" w:cs="Courier New"/>
          <w:sz w:val="14"/>
        </w:rPr>
      </w:pPr>
      <w:r w:rsidRPr="003A7898">
        <w:rPr>
          <w:rFonts w:ascii="Courier New" w:hAnsi="Courier New" w:cs="Courier New"/>
          <w:sz w:val="14"/>
        </w:rPr>
        <w:t>&lt;data name="JobMediaExtension_1072_Jobserve_IsoCountryCode" revision="$Revision$"&gt;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 proc="sp_AddOrUpdateJobMediaExtension"&gt;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name="JobMediaID" value="1072"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name="FieldName" value="IsoCountryCode"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name="FieldType" value="Text"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name="FieldValues"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name="FieldValueText"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name="DisplayText" value="ISO Country 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name="QueryAtPost"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name="RequiredValidation"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name="CategoryId"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name="JobLocation"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name="RegExpValidator" value="((?:M(?:A[CFR]|D[AGV]|N[EGP]|L[IT]|Y[ST]|[MS]R|CO|EX|HL|KD|OZ|RT|TQ|US|WI)|S(?:L[BEV]|[DEH]N|[JOP]M|G[PS]|V[KN]|W[EZ]|Y[CR]|[MU]R|AU|RB|SD|TP)|B(?:L[MRZ]|R[ABN]|E[LN]|G[DR]|H[RS]|[FW]A|DI|IH|MU|OL|TN|VT)|C(?:O[D</w:t>
      </w:r>
      <w:r w:rsidRPr="003A7898">
        <w:rPr>
          <w:rFonts w:ascii="Courier New" w:hAnsi="Courier New" w:cs="Courier New"/>
          <w:sz w:val="14"/>
        </w:rPr>
        <w:lastRenderedPageBreak/>
        <w:t>GKLM]|H[ELN]|A[FN]|Y[MP]|[IP]V|[MX]R|CK|RI|UB|ZE)|G(?:R[CDL]|U[FMY]|I[BN]|N[BQ]|[AM]B|BR|EO|GY|HA|LP|TM)|A(?:R[EGM]|T[AFG]|L[AB]|N[DT]|U[ST]|BW|GO|IA|SM|ZE)|T(?:U[NRV]|C[AD]|K[LM]|[GT]O|[HZ]A|[OW]N|JK|LS)|P(?:R[IKTY]|A[KN]|[HO]L|CN|ER|LW|NG|SE|YF)|N(?:[CPZ]L|I[CU]|[EO]R|AM|FK|GA|LD|RU)|L(?:B[NRY]|[CKV]A|[AS]O|IE|TU|UX)|I(?:R[LNQ]|S[LR]|[DM]N|ND|OT|TA)|K(?:[AG]Z|[IO]R|EN|HM|NA|WT)|E(?:S[HPT]|CU|GY|RI|TH)|V(?:[ACU]T|EN|GB|IR|NM)|D(?:[MZ]A|EU|JI|NK|OM)|F(?:R[AO]|IN|JI|LK|SM)|H(?:[MN]D|KG|RV|TI|UN)|U(?:[GS]A|KR|MI|RY|ZB)|J(?:AM|EY|OR|PN)|R(?:[EO]U|US|WA)|Z(?:AF|MB|WE)|W(?:LF|SM)|OMN|QAT|YEM))"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name="ValidationErrorMessage" value="The ISO Country Code is not valid and must be 3 characters long. Please see http://www.nationsonline.org/oneworld/country_code_list.htm for valid 3 letter codes."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name="AllowFiltering"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name="AllowClientSpecificSetup"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name="ClientSpecificVisibleToUser"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name="OrderId"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name="IsPEAccountProperty"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name="QueryAtRepostOnly"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&lt;/exec&gt;</w:t>
      </w:r>
    </w:p>
    <w:p w:rsidR="003A7898" w:rsidRDefault="003A7898" w:rsidP="003A7898">
      <w:pPr>
        <w:rPr>
          <w:rFonts w:ascii="Courier New" w:hAnsi="Courier New" w:cs="Courier New"/>
          <w:sz w:val="14"/>
        </w:rPr>
      </w:pPr>
      <w:r w:rsidRPr="003A7898">
        <w:rPr>
          <w:rFonts w:ascii="Courier New" w:hAnsi="Courier New" w:cs="Courier New"/>
          <w:sz w:val="14"/>
        </w:rPr>
        <w:t xml:space="preserve">&lt;/data&gt; </w:t>
      </w:r>
    </w:p>
    <w:p w:rsidR="003A7898" w:rsidRDefault="003A7898" w:rsidP="003A7898">
      <w:pPr>
        <w:rPr>
          <w:rFonts w:ascii="Courier New" w:hAnsi="Courier New" w:cs="Courier New"/>
          <w:sz w:val="14"/>
        </w:rPr>
      </w:pPr>
    </w:p>
    <w:p w:rsidR="002D25E8" w:rsidRDefault="003A7898" w:rsidP="003A7898">
      <w:r>
        <w:t>To prevent the user being asked for this as a job media extension, we have to copy this into an editable section for this field, and edit “FieldType” so that it is blank and set “QueryAtPost” to 0.</w:t>
      </w:r>
    </w:p>
    <w:p w:rsidR="002D25E8" w:rsidRDefault="002D25E8" w:rsidP="002D25E8"/>
    <w:p w:rsidR="003A7898" w:rsidRPr="003A7898" w:rsidRDefault="003A7898" w:rsidP="003A7898">
      <w:pPr>
        <w:rPr>
          <w:rFonts w:ascii="Courier New" w:hAnsi="Courier New" w:cs="Courier New"/>
          <w:sz w:val="14"/>
        </w:rPr>
      </w:pPr>
      <w:r w:rsidRPr="003A7898">
        <w:rPr>
          <w:rFonts w:ascii="Courier New" w:hAnsi="Courier New" w:cs="Courier New"/>
          <w:sz w:val="14"/>
        </w:rPr>
        <w:t>&lt;!-- BEGIN_EDITABLE_SECTION_JOBMEDIAEXTENSION_ISOCOUNTRYCODE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&lt;data name="JobMediaExtension_1072_Jobserve_IsoCountryCode" revision="$Revision$"&gt;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 proc="sp_AddOrUpdateJobMediaExtension"&gt;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name="JobMediaID" value="1072"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name="FieldName" value="IsoCountryCode"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r>
      <w:r w:rsidRPr="003A7898">
        <w:rPr>
          <w:rFonts w:ascii="Courier New" w:hAnsi="Courier New" w:cs="Courier New"/>
          <w:sz w:val="14"/>
          <w:highlight w:val="yellow"/>
        </w:rPr>
        <w:t>&lt;param name="FieldType"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name="FieldValues"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name="FieldValueText"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name="DisplayText" value="ISO Country 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r>
      <w:r w:rsidRPr="003A7898">
        <w:rPr>
          <w:rFonts w:ascii="Courier New" w:hAnsi="Courier New" w:cs="Courier New"/>
          <w:sz w:val="14"/>
          <w:highlight w:val="yellow"/>
        </w:rPr>
        <w:t>&lt;param name="QueryAtPost"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name="RequiredValidation"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name="CategoryId"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name="JobLocation"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name="RegExpValidator" value="((?:M[ACDEFGHKLMNOPQRSTUVWXYZ]|B[ABDEFGHIJLMNORSTVWYZ]|S[ABCDEGHIJKLMNORSTVYZ]|G[ABDEFGHILMNPQRSTUWY]|C[ACDFGHIKLMNORUVXYZ]|A[DEFGILMNOQRSTUWXZ]|T[CDFGHJKLMNORTVWZ]|P[AEFGHKLMNRSTWY]|N[ACEFGILOPRUZ]|K[EGHIMNPRWYZ]|L[ABCIKRSTUVY]|I[DELMNOQRST]|E[CEGHRST]|V[ACEGINU]|D[EJKMOZ]|F[IJKMOR]|H[KMNRTU]|U[AGMSYZ]|R[EOSUW]|J[EMOP]|Z[AMW]|W[FS]|Y[ET]|OM|QA))"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name="ValidationErrorMessage" value="The ISO Country Code is not valid and must be 2 characters long. Please see http://www.nationsonline.org/oneworld/country_code_list.htm for valid 2 letter codes."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name="AllowFiltering"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name="AllowClientSpecificSetup"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name="ClientSpecificVisibleToUser"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name="OrderId"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name="IsPEAccountProperty"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name="QueryAtRepostOnly"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&lt;/exec&gt;</w:t>
      </w:r>
    </w:p>
    <w:p w:rsidR="003A7898" w:rsidRPr="003A7898" w:rsidRDefault="003A7898" w:rsidP="003A7898">
      <w:pPr>
        <w:rPr>
          <w:rFonts w:ascii="Courier New" w:hAnsi="Courier New" w:cs="Courier New"/>
          <w:sz w:val="14"/>
        </w:rPr>
      </w:pPr>
      <w:r w:rsidRPr="003A7898">
        <w:rPr>
          <w:rFonts w:ascii="Courier New" w:hAnsi="Courier New" w:cs="Courier New"/>
          <w:sz w:val="14"/>
        </w:rPr>
        <w:t>&lt;/data&gt;</w:t>
      </w:r>
    </w:p>
    <w:p w:rsidR="003A7898" w:rsidRPr="003A7898" w:rsidRDefault="003A7898" w:rsidP="003A7898">
      <w:pPr>
        <w:rPr>
          <w:rFonts w:ascii="Courier New" w:hAnsi="Courier New" w:cs="Courier New"/>
          <w:sz w:val="14"/>
        </w:rPr>
      </w:pPr>
      <w:r w:rsidRPr="003A7898">
        <w:rPr>
          <w:rFonts w:ascii="Courier New" w:hAnsi="Courier New" w:cs="Courier New"/>
          <w:sz w:val="14"/>
        </w:rPr>
        <w:t>&lt;!-- END_EDITABLE_SECTION_JOBMEDIAEXTENSION_ISOCOUNTRYCODE --&gt;</w:t>
      </w:r>
    </w:p>
    <w:p w:rsidR="003A7898" w:rsidRDefault="003A7898" w:rsidP="002D25E8"/>
    <w:p w:rsidR="002D25E8" w:rsidRPr="002D25E8" w:rsidRDefault="002D25E8" w:rsidP="002D25E8">
      <w:pPr>
        <w:pStyle w:val="Heading3"/>
      </w:pPr>
      <w:bookmarkStart w:id="151" w:name="_Toc460316725"/>
      <w:r>
        <w:t>Modify the CFC</w:t>
      </w:r>
      <w:bookmarkEnd w:id="151"/>
    </w:p>
    <w:p w:rsidR="002D25E8" w:rsidRDefault="003A7898" w:rsidP="007A4F50">
      <w:r>
        <w:t xml:space="preserve">The next step is to find the generated CFC and to open it up. The generated CFC for Jobserve is at: </w:t>
      </w:r>
      <w:r w:rsidRPr="003A7898">
        <w:t>C:\Projects\TNG.NET\PE\Web-cruit Integration\CFCs\PE\JobserveChannel.cfc</w:t>
      </w:r>
      <w:r>
        <w:t>.</w:t>
      </w:r>
    </w:p>
    <w:p w:rsidR="003A7898" w:rsidRDefault="003A7898" w:rsidP="007A4F50"/>
    <w:p w:rsidR="003A7898" w:rsidRDefault="003A7898" w:rsidP="007A4F50">
      <w:r>
        <w:t>Again, we look for the “ISOCountryCode” entry.</w:t>
      </w:r>
    </w:p>
    <w:p w:rsidR="003A7898" w:rsidRDefault="003A7898" w:rsidP="007A4F50"/>
    <w:p w:rsidR="003A7898" w:rsidRDefault="003A7898" w:rsidP="007A4F50">
      <w:r>
        <w:rPr>
          <w:noProof/>
          <w:lang w:eastAsia="en-GB"/>
        </w:rPr>
        <w:lastRenderedPageBreak/>
        <w:drawing>
          <wp:inline distT="0" distB="0" distL="0" distR="0" wp14:anchorId="46D55ACC" wp14:editId="75FB266E">
            <wp:extent cx="5142673" cy="17526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183189" cy="1766408"/>
                    </a:xfrm>
                    <a:prstGeom prst="rect">
                      <a:avLst/>
                    </a:prstGeom>
                  </pic:spPr>
                </pic:pic>
              </a:graphicData>
            </a:graphic>
          </wp:inline>
        </w:drawing>
      </w:r>
    </w:p>
    <w:p w:rsidR="003A7898" w:rsidRDefault="003A7898" w:rsidP="007A4F50"/>
    <w:p w:rsidR="003A7898" w:rsidRDefault="003A7898" w:rsidP="007A4F50">
      <w:r>
        <w:t xml:space="preserve">And in the editable section, we write some extra </w:t>
      </w:r>
      <w:r w:rsidR="00754833">
        <w:t xml:space="preserve">ColdFusion </w:t>
      </w:r>
      <w:r>
        <w:t xml:space="preserve">script to get the information we need from the Gazetteer table before calling </w:t>
      </w:r>
      <w:r w:rsidRPr="003A7898">
        <w:rPr>
          <w:rStyle w:val="CodeSampleChar"/>
        </w:rPr>
        <w:t>val.setValue()</w:t>
      </w:r>
      <w:r>
        <w:t>.</w:t>
      </w:r>
    </w:p>
    <w:p w:rsidR="003A7898" w:rsidRDefault="003A7898" w:rsidP="007A4F50"/>
    <w:p w:rsidR="003A7898" w:rsidRDefault="003A7898" w:rsidP="007A4F50">
      <w:r>
        <w:rPr>
          <w:noProof/>
          <w:lang w:eastAsia="en-GB"/>
        </w:rPr>
        <w:drawing>
          <wp:inline distT="0" distB="0" distL="0" distR="0" wp14:anchorId="78262950" wp14:editId="247D7BCC">
            <wp:extent cx="5166360" cy="18207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04619" cy="1834228"/>
                    </a:xfrm>
                    <a:prstGeom prst="rect">
                      <a:avLst/>
                    </a:prstGeom>
                  </pic:spPr>
                </pic:pic>
              </a:graphicData>
            </a:graphic>
          </wp:inline>
        </w:drawing>
      </w:r>
    </w:p>
    <w:p w:rsidR="003A7898" w:rsidRPr="007A4F50" w:rsidRDefault="003A7898" w:rsidP="007A4F50"/>
    <w:p w:rsidR="00DF22DF" w:rsidRDefault="00DF22DF" w:rsidP="007433C4">
      <w:pPr>
        <w:pStyle w:val="Heading1"/>
      </w:pPr>
      <w:bookmarkStart w:id="152" w:name="_Toc460316726"/>
      <w:r>
        <w:t>Appendix A</w:t>
      </w:r>
      <w:r w:rsidR="00A11A38">
        <w:t xml:space="preserve"> – Jobserve Posting Schema</w:t>
      </w:r>
      <w:bookmarkEnd w:id="152"/>
    </w:p>
    <w:p w:rsidR="00DF22DF" w:rsidRDefault="00DF22DF" w:rsidP="00DF22DF"/>
    <w:p w:rsidR="00DF22DF" w:rsidRDefault="00DF22DF" w:rsidP="00DF22DF">
      <w:r>
        <w:t>Excerpt from the Jobserve specification – the fields required to send to the feed.</w:t>
      </w:r>
    </w:p>
    <w:p w:rsidR="00DF22DF" w:rsidRDefault="00DF22DF" w:rsidP="00DF22DF"/>
    <w:tbl>
      <w:tblPr>
        <w:tblStyle w:val="TableGrid"/>
        <w:tblW w:w="0" w:type="auto"/>
        <w:tblLook w:val="04A0" w:firstRow="1" w:lastRow="0" w:firstColumn="1" w:lastColumn="0" w:noHBand="0" w:noVBand="1"/>
      </w:tblPr>
      <w:tblGrid>
        <w:gridCol w:w="3371"/>
        <w:gridCol w:w="3756"/>
        <w:gridCol w:w="2065"/>
      </w:tblGrid>
      <w:tr w:rsidR="00DF22DF" w:rsidTr="00DF22DF">
        <w:trPr>
          <w:tblHeader/>
        </w:trPr>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DF22DF" w:rsidRDefault="00DF22DF">
            <w:pPr>
              <w:spacing w:after="0"/>
              <w:rPr>
                <w:rFonts w:asciiTheme="minorHAnsi" w:hAnsiTheme="minorHAnsi"/>
                <w:b/>
                <w:sz w:val="22"/>
                <w:szCs w:val="22"/>
                <w:lang w:eastAsia="en-GB"/>
              </w:rPr>
            </w:pPr>
            <w:r>
              <w:rPr>
                <w:b/>
              </w:rPr>
              <w:t>Xml Node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DF22DF" w:rsidRDefault="00DF22DF">
            <w:pPr>
              <w:spacing w:after="0"/>
              <w:rPr>
                <w:b/>
              </w:rPr>
            </w:pPr>
            <w:r>
              <w:rPr>
                <w:b/>
              </w:rPr>
              <w:t>Description</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DF22DF" w:rsidRDefault="00DF22DF">
            <w:pPr>
              <w:spacing w:after="0"/>
              <w:rPr>
                <w:b/>
              </w:rPr>
            </w:pPr>
            <w:r>
              <w:rPr>
                <w:b/>
              </w:rPr>
              <w:t>Example value</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AccountNumber</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b/>
              </w:rPr>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b/>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ApplyOnlineEmail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 address to be used for sending applications for this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ApplyOnlineTemplate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ApplyOnlineCustomTemplateName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ApplyOnlineCustomTemplateXml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Contact</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Contact for the job, appears against job on the website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Telephone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Fax</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 address to be used for job – this will be made available via a mailto link on the website for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EmailComments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Additional text to appear next to the email</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Please quote reference JS123</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Position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The Job Title of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Skills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rPr>
                <w:b/>
                <w:i/>
              </w:rPr>
              <w:t xml:space="preserve">Obsolete: </w:t>
            </w:r>
            <w:r>
              <w:t>The job description – please use HTMLSkills.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SkillsExtra</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rPr>
                <w:b/>
                <w:i/>
              </w:rPr>
              <w:t xml:space="preserve">Obsolete: </w:t>
            </w:r>
            <w:r>
              <w:t>Additional job description – please use HTMLSkills.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HtmlSkills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Job Description, can contain HTML</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Location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Location of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CountryCode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ISO Country Code of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lastRenderedPageBreak/>
              <w:t>PostZipCode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Post Code/ ZIP code for job – is not displayed on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Reference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Your reference for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StartDate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Information on when the job starts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Duration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Information on duration of job (typically for Contract positions)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Rate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Details of the salary</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Type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The job type : Permanent, Contract or Permanent/Contract</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P, C or B</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URL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Optional ATS Url</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AlternativeName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The company name to be associated with the job. Special permission is needed to use this feature.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VISARequired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1, 2 or 3</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JobAdditions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ReferFriend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AnonymousAdvert</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Hide company details on the job. Special permission is needed to use this feature.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SecurityClearance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Enable Security Clearance question to be asked on the online application on JobServe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1</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CustomJobID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 unique ID that a posting client can use to manipulate their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NumberOfReAds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Number of additional weeks this job should be posted – note this will cost the client each week for ReAdvertising unless the job is deleted.</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2</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AdvertiserID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KillerVisa</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EndDate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MediaURL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Categories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List of Job Categories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NetworkBoost</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 xml:space="preserve">Send the job on to the JobServe Network – </w:t>
            </w:r>
            <w:r>
              <w:rPr>
                <w:b/>
              </w:rPr>
              <w:t>Cost may apply</w:t>
            </w:r>
            <w:r>
              <w:t>.</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1</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MarketID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JobServe Industry Code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SecondaryMarketID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Secondary Industry Code (if applicable)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TertiaryMarketID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Third Industry Code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PrimaryLanguage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ConsultantEmail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 xml:space="preserve">This should correspond to the consultant/user who owns the job. </w:t>
            </w:r>
            <w:r>
              <w:rPr>
                <w:b/>
                <w:i/>
              </w:rPr>
              <w:t>This does not have to be the same as the Email or Application Email on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ConsultantFirstName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Optional first name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ConsultantLastName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Optional last name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bl>
    <w:p w:rsidR="00DF22DF" w:rsidRDefault="00DF22DF" w:rsidP="00DF22DF"/>
    <w:p w:rsidR="00A11A38" w:rsidRDefault="00A11A38" w:rsidP="007433C4">
      <w:pPr>
        <w:pStyle w:val="Heading1"/>
      </w:pPr>
      <w:bookmarkStart w:id="153" w:name="_Toc460316727"/>
      <w:r>
        <w:t xml:space="preserve">Appendix B – Jobserve </w:t>
      </w:r>
      <w:r w:rsidR="00604606">
        <w:t>Industry List</w:t>
      </w:r>
      <w:bookmarkEnd w:id="153"/>
    </w:p>
    <w:p w:rsidR="00604606" w:rsidRDefault="00604606" w:rsidP="00604606">
      <w:pPr>
        <w:pStyle w:val="Heading3"/>
        <w:numPr>
          <w:ilvl w:val="0"/>
          <w:numId w:val="0"/>
        </w:numPr>
        <w:rPr>
          <w:rFonts w:asciiTheme="majorHAnsi" w:hAnsiTheme="majorHAnsi"/>
          <w:sz w:val="22"/>
          <w:szCs w:val="22"/>
          <w:lang w:eastAsia="en-GB"/>
        </w:rPr>
      </w:pPr>
    </w:p>
    <w:tbl>
      <w:tblPr>
        <w:tblStyle w:val="TableGrid"/>
        <w:tblW w:w="0" w:type="auto"/>
        <w:tblLook w:val="04A0" w:firstRow="1" w:lastRow="0" w:firstColumn="1" w:lastColumn="0" w:noHBand="0" w:noVBand="1"/>
      </w:tblPr>
      <w:tblGrid>
        <w:gridCol w:w="817"/>
        <w:gridCol w:w="4394"/>
      </w:tblGrid>
      <w:tr w:rsidR="00604606" w:rsidTr="00604606">
        <w:trPr>
          <w:tblHeader/>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604606" w:rsidRDefault="00604606">
            <w:pPr>
              <w:spacing w:after="0"/>
            </w:pPr>
            <w:r>
              <w:t>Code</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604606" w:rsidRDefault="00604606">
            <w:pPr>
              <w:spacing w:after="0"/>
            </w:pPr>
            <w:r>
              <w:t>Industry</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IT &amp; Telecommunications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Finance, Accounting &amp; Banking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03</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Engineering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04</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Sales &amp; Marketing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06</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Office &amp; Administration</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07</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Legal</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08</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Healthcare &amp; Medical</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09</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Call Centre &amp; Customer Services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10</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HR &amp; Recruitment</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Construction &amp; Civil Engineering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Transport &amp; Logistics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13</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Advertising, Media &amp; Entertainment</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14</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Food &amp; Hospitality</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15</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Mining, Energy, Oil &amp; Gas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lastRenderedPageBreak/>
              <w:t>16</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Science, Biotech &amp; Pharmaceuticals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17</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Retail &amp; Consumer Products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18</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Defence, Military &amp; Armed Forces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19</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Travel &amp; Tourism</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20</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Education</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21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Manufacturing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22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Trades &amp; Services</w:t>
            </w:r>
          </w:p>
        </w:tc>
      </w:tr>
    </w:tbl>
    <w:p w:rsidR="00604606" w:rsidRDefault="00604606" w:rsidP="00604606">
      <w:pPr>
        <w:rPr>
          <w:rFonts w:asciiTheme="minorHAnsi" w:hAnsiTheme="minorHAnsi" w:cstheme="minorBidi"/>
          <w:sz w:val="22"/>
          <w:szCs w:val="22"/>
        </w:rPr>
      </w:pPr>
    </w:p>
    <w:p w:rsidR="00604606" w:rsidRDefault="00FD2C5D" w:rsidP="007433C4">
      <w:pPr>
        <w:pStyle w:val="Heading1"/>
      </w:pPr>
      <w:bookmarkStart w:id="154" w:name="_Toc460316728"/>
      <w:r>
        <w:t xml:space="preserve">Appendix C - </w:t>
      </w:r>
      <w:r w:rsidR="00604606">
        <w:t>Jobserve Category List</w:t>
      </w:r>
      <w:bookmarkEnd w:id="154"/>
    </w:p>
    <w:tbl>
      <w:tblPr>
        <w:tblStyle w:val="TableGrid"/>
        <w:tblW w:w="0" w:type="auto"/>
        <w:tblLook w:val="04A0" w:firstRow="1" w:lastRow="0" w:firstColumn="1" w:lastColumn="0" w:noHBand="0" w:noVBand="1"/>
      </w:tblPr>
      <w:tblGrid>
        <w:gridCol w:w="4621"/>
      </w:tblGrid>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604606" w:rsidRDefault="00604606">
            <w:pPr>
              <w:spacing w:after="0"/>
            </w:pPr>
            <w:r>
              <w:t>Category</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Part Time</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Temp</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Bilingual</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Executive</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Graduate</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Home Working</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Public Sector</w:t>
            </w:r>
          </w:p>
        </w:tc>
      </w:tr>
    </w:tbl>
    <w:p w:rsidR="00604606" w:rsidRPr="00604606" w:rsidRDefault="00604606" w:rsidP="00604606"/>
    <w:sectPr w:rsidR="00604606" w:rsidRPr="00604606" w:rsidSect="00F90B8E">
      <w:headerReference w:type="default" r:id="rId68"/>
      <w:footerReference w:type="default" r:id="rId69"/>
      <w:headerReference w:type="first" r:id="rId70"/>
      <w:footerReference w:type="first" r:id="rId71"/>
      <w:pgSz w:w="11906" w:h="16838" w:code="9"/>
      <w:pgMar w:top="8" w:right="1286" w:bottom="1418" w:left="1418" w:header="113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DCF" w:rsidRDefault="00361DCF">
      <w:pPr>
        <w:spacing w:after="0"/>
      </w:pPr>
      <w:r>
        <w:separator/>
      </w:r>
    </w:p>
  </w:endnote>
  <w:endnote w:type="continuationSeparator" w:id="0">
    <w:p w:rsidR="00361DCF" w:rsidRDefault="00361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Franklin Gothic Book">
    <w:altName w:val="Trebuchet MS"/>
    <w:panose1 w:val="020B0503020102020204"/>
    <w:charset w:val="00"/>
    <w:family w:val="swiss"/>
    <w:pitch w:val="variable"/>
    <w:sig w:usb0="00000287" w:usb1="00000000" w:usb2="00000000" w:usb3="00000000" w:csb0="0000009F" w:csb1="00000000"/>
  </w:font>
  <w:font w:name="Franklin Gothic Demi">
    <w:altName w:val="Trebuchet MS"/>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00" w:rsidRDefault="006A1D00">
    <w:pPr>
      <w:pStyle w:val="Footer"/>
      <w:tabs>
        <w:tab w:val="clear" w:pos="4153"/>
        <w:tab w:val="clear" w:pos="8306"/>
        <w:tab w:val="center" w:pos="4680"/>
        <w:tab w:val="right" w:pos="9180"/>
      </w:tabs>
      <w:rPr>
        <w:snapToGrid w:val="0"/>
      </w:rPr>
    </w:pPr>
    <w:r>
      <w:rPr>
        <w:noProof/>
        <w:sz w:val="20"/>
        <w:lang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19685</wp:posOffset>
              </wp:positionV>
              <wp:extent cx="5829300" cy="0"/>
              <wp:effectExtent l="5080" t="10160" r="13970" b="8890"/>
              <wp:wrapNone/>
              <wp:docPr id="1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63CDB"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5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RF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" strokeweight=".5pt"/>
          </w:pict>
        </mc:Fallback>
      </mc:AlternateContent>
    </w:r>
  </w:p>
  <w:p w:rsidR="006A1D00" w:rsidRDefault="006A1D00">
    <w:pPr>
      <w:pStyle w:val="Footer"/>
      <w:tabs>
        <w:tab w:val="clear" w:pos="4153"/>
        <w:tab w:val="clear" w:pos="8306"/>
        <w:tab w:val="center" w:pos="4680"/>
        <w:tab w:val="right" w:pos="9180"/>
      </w:tabs>
      <w:rPr>
        <w:snapToGrid w:val="0"/>
      </w:rPr>
    </w:pPr>
    <w:fldSimple w:instr=" FILENAME ">
      <w:r>
        <w:rPr>
          <w:noProof/>
        </w:rPr>
        <w:t>OverviewOfDevelopingPEChannel.docx</w:t>
      </w:r>
    </w:fldSimple>
    <w:r>
      <w:tab/>
    </w:r>
    <w:r>
      <w:rPr>
        <w:snapToGrid w:val="0"/>
      </w:rPr>
      <w:t xml:space="preserve">- </w:t>
    </w:r>
    <w:r>
      <w:rPr>
        <w:snapToGrid w:val="0"/>
        <w:sz w:val="18"/>
      </w:rPr>
      <w:fldChar w:fldCharType="begin"/>
    </w:r>
    <w:r>
      <w:rPr>
        <w:snapToGrid w:val="0"/>
        <w:sz w:val="18"/>
      </w:rPr>
      <w:instrText xml:space="preserve"> PAGE </w:instrText>
    </w:r>
    <w:r>
      <w:rPr>
        <w:snapToGrid w:val="0"/>
        <w:sz w:val="18"/>
      </w:rPr>
      <w:fldChar w:fldCharType="separate"/>
    </w:r>
    <w:r w:rsidR="00B0781F">
      <w:rPr>
        <w:noProof/>
        <w:snapToGrid w:val="0"/>
        <w:sz w:val="18"/>
      </w:rPr>
      <w:t>15</w:t>
    </w:r>
    <w:r>
      <w:rPr>
        <w:snapToGrid w:val="0"/>
        <w:sz w:val="18"/>
      </w:rPr>
      <w:fldChar w:fldCharType="end"/>
    </w:r>
    <w:r>
      <w:rPr>
        <w:snapToGrid w:val="0"/>
      </w:rPr>
      <w:t xml:space="preserve"> -</w:t>
    </w:r>
    <w:r>
      <w:rPr>
        <w:snapToGrid w:val="0"/>
      </w:rPr>
      <w:tab/>
      <w:t xml:space="preserve">Confidential </w:t>
    </w:r>
    <w:r>
      <w:rPr>
        <w:snapToGrid w:val="0"/>
      </w:rPr>
      <w:sym w:font="Symbol" w:char="F0D3"/>
    </w:r>
    <w:r>
      <w:rPr>
        <w:snapToGrid w:val="0"/>
      </w:rPr>
      <w:t xml:space="preserve"> Kaonix Solutions Limited</w:t>
    </w:r>
  </w:p>
  <w:p w:rsidR="006A1D00" w:rsidRDefault="006A1D00" w:rsidP="00F4106C">
    <w:pPr>
      <w:pStyle w:val="Footer"/>
      <w:tabs>
        <w:tab w:val="clear" w:pos="4153"/>
        <w:tab w:val="clear" w:pos="8306"/>
        <w:tab w:val="center" w:pos="4680"/>
        <w:tab w:val="right" w:pos="9180"/>
      </w:tabs>
    </w:pPr>
    <w:r>
      <w:rPr>
        <w:snapToGrid w:val="0"/>
      </w:rPr>
      <w:t xml:space="preserve">Version 1 </w:t>
    </w:r>
    <w:fldSimple w:instr=" CREATEDATE  \* MERGEFORMAT ">
      <w:r w:rsidRPr="002F6A27">
        <w:rPr>
          <w:noProof/>
          <w:snapToGrid w:val="0"/>
        </w:rPr>
        <w:t>22/05/2009 14:10</w:t>
      </w:r>
      <w:r>
        <w:rPr>
          <w:noProof/>
        </w:rPr>
        <w:t>:00</w:t>
      </w:r>
    </w:fldSimple>
    <w:r>
      <w:rPr>
        <w:snapToGrid w:val="0"/>
      </w:rPr>
      <w:tab/>
    </w:r>
    <w:r>
      <w:rPr>
        <w:snapToGrid w:val="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00" w:rsidRPr="004C2B23" w:rsidRDefault="006A1D00" w:rsidP="00F4106C">
    <w:pPr>
      <w:pStyle w:val="Copyright"/>
      <w:rPr>
        <w:i w:val="0"/>
        <w:sz w:val="16"/>
        <w:szCs w:val="16"/>
      </w:rPr>
    </w:pPr>
    <w:r w:rsidRPr="004C2B23">
      <w:rPr>
        <w:i w:val="0"/>
        <w:sz w:val="16"/>
        <w:szCs w:val="16"/>
      </w:rPr>
      <w:t xml:space="preserve">Confidential </w:t>
    </w:r>
    <w:r w:rsidRPr="004C2B23">
      <w:rPr>
        <w:i w:val="0"/>
        <w:sz w:val="16"/>
        <w:szCs w:val="16"/>
      </w:rPr>
      <w:sym w:font="Symbol" w:char="F0E3"/>
    </w:r>
    <w:r w:rsidRPr="004C2B23">
      <w:rPr>
        <w:i w:val="0"/>
        <w:sz w:val="16"/>
        <w:szCs w:val="16"/>
      </w:rPr>
      <w:t xml:space="preserve"> Kaonix Solutions Limited</w:t>
    </w:r>
  </w:p>
  <w:p w:rsidR="006A1D00" w:rsidRDefault="006A1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DCF" w:rsidRDefault="00361DCF">
      <w:pPr>
        <w:spacing w:after="0"/>
      </w:pPr>
      <w:r>
        <w:separator/>
      </w:r>
    </w:p>
  </w:footnote>
  <w:footnote w:type="continuationSeparator" w:id="0">
    <w:p w:rsidR="00361DCF" w:rsidRDefault="00361DC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00" w:rsidRDefault="006A1D00">
    <w:pPr>
      <w:pStyle w:val="Header"/>
    </w:pPr>
    <w:r>
      <w:rPr>
        <w:noProof/>
        <w:sz w:val="20"/>
        <w:lang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123190</wp:posOffset>
              </wp:positionV>
              <wp:extent cx="5829300" cy="0"/>
              <wp:effectExtent l="5080" t="5080" r="13970" b="1397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2C159"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5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0y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" strokeweight=".5pt"/>
          </w:pict>
        </mc:Fallback>
      </mc:AlternateContent>
    </w:r>
    <w:r>
      <w:t>Kaonix Solutions Limited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00" w:rsidRDefault="006A1D00">
    <w:pPr>
      <w:pStyle w:val="Header"/>
    </w:pPr>
    <w:r>
      <w:rPr>
        <w:noProof/>
        <w:lang w:eastAsia="en-GB"/>
      </w:rPr>
      <w:drawing>
        <wp:anchor distT="0" distB="0" distL="114300" distR="114300" simplePos="0" relativeHeight="251660288" behindDoc="1" locked="0" layoutInCell="1" allowOverlap="1" wp14:anchorId="2EE98C88" wp14:editId="50C11466">
          <wp:simplePos x="0" y="0"/>
          <wp:positionH relativeFrom="column">
            <wp:posOffset>2071370</wp:posOffset>
          </wp:positionH>
          <wp:positionV relativeFrom="paragraph">
            <wp:posOffset>4852035</wp:posOffset>
          </wp:positionV>
          <wp:extent cx="4581525" cy="5114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gsaw.png"/>
                  <pic:cNvPicPr/>
                </pic:nvPicPr>
                <pic:blipFill>
                  <a:blip r:embed="rId1">
                    <a:extLst>
                      <a:ext uri="{28A0092B-C50C-407E-A947-70E740481C1C}">
                        <a14:useLocalDpi xmlns:a14="http://schemas.microsoft.com/office/drawing/2010/main" val="0"/>
                      </a:ext>
                    </a:extLst>
                  </a:blip>
                  <a:stretch>
                    <a:fillRect/>
                  </a:stretch>
                </pic:blipFill>
                <pic:spPr>
                  <a:xfrm>
                    <a:off x="0" y="0"/>
                    <a:ext cx="4581525" cy="5114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108AD0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ED0D1F"/>
    <w:multiLevelType w:val="hybridMultilevel"/>
    <w:tmpl w:val="1FE03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14DB7"/>
    <w:multiLevelType w:val="hybridMultilevel"/>
    <w:tmpl w:val="CBF05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036DFF"/>
    <w:multiLevelType w:val="hybridMultilevel"/>
    <w:tmpl w:val="25D6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E1383"/>
    <w:multiLevelType w:val="hybridMultilevel"/>
    <w:tmpl w:val="4E5EE006"/>
    <w:lvl w:ilvl="0" w:tplc="141AA85C">
      <w:numFmt w:val="bullet"/>
      <w:lvlText w:val="-"/>
      <w:lvlJc w:val="left"/>
      <w:pPr>
        <w:ind w:left="408" w:hanging="360"/>
      </w:pPr>
      <w:rPr>
        <w:rFonts w:ascii="Arial" w:eastAsia="Times New Roman" w:hAnsi="Arial"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5" w15:restartNumberingAfterBreak="0">
    <w:nsid w:val="130A12A9"/>
    <w:multiLevelType w:val="multilevel"/>
    <w:tmpl w:val="1EB681CC"/>
    <w:lvl w:ilvl="0">
      <w:start w:val="1"/>
      <w:numFmt w:val="decimal"/>
      <w:pStyle w:val="Heading1"/>
      <w:lvlText w:val="%1"/>
      <w:lvlJc w:val="left"/>
      <w:pPr>
        <w:ind w:left="432" w:hanging="432"/>
      </w:pPr>
      <w:rPr>
        <w:rFonts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504FD6"/>
    <w:multiLevelType w:val="hybridMultilevel"/>
    <w:tmpl w:val="1F9C197A"/>
    <w:lvl w:ilvl="0" w:tplc="AF2CB12A">
      <w:start w:val="1"/>
      <w:numFmt w:val="bullet"/>
      <w:lvlText w:val="o"/>
      <w:lvlJc w:val="left"/>
      <w:pPr>
        <w:tabs>
          <w:tab w:val="num" w:pos="1057"/>
        </w:tabs>
        <w:ind w:left="964" w:hanging="267"/>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F16A9"/>
    <w:multiLevelType w:val="hybridMultilevel"/>
    <w:tmpl w:val="FE30FD1C"/>
    <w:lvl w:ilvl="0" w:tplc="74AC7E32">
      <w:start w:val="1"/>
      <w:numFmt w:val="bullet"/>
      <w:lvlText w:val=""/>
      <w:lvlJc w:val="left"/>
      <w:pPr>
        <w:tabs>
          <w:tab w:val="num" w:pos="644"/>
        </w:tabs>
        <w:ind w:left="624" w:hanging="340"/>
      </w:pPr>
      <w:rPr>
        <w:rFonts w:ascii="Webdings" w:hAnsi="Webdings" w:hint="default"/>
        <w:color w:val="217BA7"/>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324B1"/>
    <w:multiLevelType w:val="hybridMultilevel"/>
    <w:tmpl w:val="A026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FD482D"/>
    <w:multiLevelType w:val="hybridMultilevel"/>
    <w:tmpl w:val="376A4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675EE"/>
    <w:multiLevelType w:val="hybridMultilevel"/>
    <w:tmpl w:val="F0EAF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8E2599"/>
    <w:multiLevelType w:val="hybridMultilevel"/>
    <w:tmpl w:val="33EEBF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00275F2"/>
    <w:multiLevelType w:val="hybridMultilevel"/>
    <w:tmpl w:val="33721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21812"/>
    <w:multiLevelType w:val="hybridMultilevel"/>
    <w:tmpl w:val="2AC2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54B9B"/>
    <w:multiLevelType w:val="hybridMultilevel"/>
    <w:tmpl w:val="5EF41990"/>
    <w:lvl w:ilvl="0" w:tplc="141AA85C">
      <w:numFmt w:val="bullet"/>
      <w:lvlText w:val="-"/>
      <w:lvlJc w:val="left"/>
      <w:pPr>
        <w:ind w:left="408"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269DA"/>
    <w:multiLevelType w:val="hybridMultilevel"/>
    <w:tmpl w:val="622C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5843EF"/>
    <w:multiLevelType w:val="hybridMultilevel"/>
    <w:tmpl w:val="D9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333E5"/>
    <w:multiLevelType w:val="hybridMultilevel"/>
    <w:tmpl w:val="2E586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3C15D2"/>
    <w:multiLevelType w:val="hybridMultilevel"/>
    <w:tmpl w:val="AEFEB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D359AA"/>
    <w:multiLevelType w:val="hybridMultilevel"/>
    <w:tmpl w:val="1494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7B7974"/>
    <w:multiLevelType w:val="hybridMultilevel"/>
    <w:tmpl w:val="2D741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C428C3"/>
    <w:multiLevelType w:val="hybridMultilevel"/>
    <w:tmpl w:val="FE30FD1C"/>
    <w:lvl w:ilvl="0" w:tplc="55EA5A8C">
      <w:start w:val="1"/>
      <w:numFmt w:val="bullet"/>
      <w:lvlText w:val=""/>
      <w:lvlJc w:val="left"/>
      <w:pPr>
        <w:tabs>
          <w:tab w:val="num" w:pos="984"/>
        </w:tabs>
        <w:ind w:left="964" w:hanging="340"/>
      </w:pPr>
      <w:rPr>
        <w:rFonts w:ascii="Symbol" w:hAnsi="Symbol" w:hint="default"/>
        <w:color w:val="217BA7"/>
        <w:sz w:val="18"/>
      </w:rPr>
    </w:lvl>
    <w:lvl w:ilvl="1" w:tplc="04090001">
      <w:start w:val="1"/>
      <w:numFmt w:val="bullet"/>
      <w:lvlText w:val=""/>
      <w:lvlJc w:val="left"/>
      <w:pPr>
        <w:tabs>
          <w:tab w:val="num" w:pos="1780"/>
        </w:tabs>
        <w:ind w:left="1780" w:hanging="360"/>
      </w:pPr>
      <w:rPr>
        <w:rFonts w:ascii="Symbol" w:hAnsi="Symbol"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2" w15:restartNumberingAfterBreak="0">
    <w:nsid w:val="52ED06F8"/>
    <w:multiLevelType w:val="hybridMultilevel"/>
    <w:tmpl w:val="2670E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F9122C"/>
    <w:multiLevelType w:val="hybridMultilevel"/>
    <w:tmpl w:val="AB6C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983882"/>
    <w:multiLevelType w:val="hybridMultilevel"/>
    <w:tmpl w:val="2BB8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43A12"/>
    <w:multiLevelType w:val="multilevel"/>
    <w:tmpl w:val="84AACE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16A39A9"/>
    <w:multiLevelType w:val="hybridMultilevel"/>
    <w:tmpl w:val="6986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EC4D8E"/>
    <w:multiLevelType w:val="hybridMultilevel"/>
    <w:tmpl w:val="FE7A2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21"/>
  </w:num>
  <w:num w:numId="6">
    <w:abstractNumId w:val="5"/>
  </w:num>
  <w:num w:numId="7">
    <w:abstractNumId w:val="2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1"/>
  </w:num>
  <w:num w:numId="12">
    <w:abstractNumId w:val="12"/>
  </w:num>
  <w:num w:numId="13">
    <w:abstractNumId w:val="24"/>
  </w:num>
  <w:num w:numId="14">
    <w:abstractNumId w:val="22"/>
  </w:num>
  <w:num w:numId="15">
    <w:abstractNumId w:val="15"/>
  </w:num>
  <w:num w:numId="16">
    <w:abstractNumId w:val="18"/>
  </w:num>
  <w:num w:numId="17">
    <w:abstractNumId w:val="17"/>
  </w:num>
  <w:num w:numId="18">
    <w:abstractNumId w:val="3"/>
  </w:num>
  <w:num w:numId="19">
    <w:abstractNumId w:val="4"/>
  </w:num>
  <w:num w:numId="20">
    <w:abstractNumId w:val="14"/>
  </w:num>
  <w:num w:numId="21">
    <w:abstractNumId w:val="23"/>
  </w:num>
  <w:num w:numId="22">
    <w:abstractNumId w:val="9"/>
  </w:num>
  <w:num w:numId="23">
    <w:abstractNumId w:val="8"/>
  </w:num>
  <w:num w:numId="24">
    <w:abstractNumId w:val="20"/>
  </w:num>
  <w:num w:numId="25">
    <w:abstractNumId w:val="19"/>
  </w:num>
  <w:num w:numId="26">
    <w:abstractNumId w:val="26"/>
  </w:num>
  <w:num w:numId="27">
    <w:abstractNumId w:val="27"/>
  </w:num>
  <w:num w:numId="28">
    <w:abstractNumId w:val="10"/>
  </w:num>
  <w:num w:numId="29">
    <w:abstractNumId w:val="13"/>
  </w:num>
  <w:num w:numId="30">
    <w:abstractNumId w:val="1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y Hudson">
    <w15:presenceInfo w15:providerId="AD" w15:userId="S-1-5-21-861567501-884357618-839522115-3156"/>
  </w15:person>
  <w15:person w15:author="Lee Sanderson">
    <w15:presenceInfo w15:providerId="AD" w15:userId="S-1-5-21-861567501-884357618-839522115-1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5C"/>
    <w:rsid w:val="000059B7"/>
    <w:rsid w:val="00006DB2"/>
    <w:rsid w:val="00022582"/>
    <w:rsid w:val="000227F4"/>
    <w:rsid w:val="0003399E"/>
    <w:rsid w:val="0003708D"/>
    <w:rsid w:val="00046831"/>
    <w:rsid w:val="0005154B"/>
    <w:rsid w:val="00055406"/>
    <w:rsid w:val="00063C22"/>
    <w:rsid w:val="000651D6"/>
    <w:rsid w:val="0006559C"/>
    <w:rsid w:val="00074DEA"/>
    <w:rsid w:val="0009295B"/>
    <w:rsid w:val="00093AF0"/>
    <w:rsid w:val="000A3F16"/>
    <w:rsid w:val="000A63E2"/>
    <w:rsid w:val="000B5896"/>
    <w:rsid w:val="000C093A"/>
    <w:rsid w:val="000C6665"/>
    <w:rsid w:val="000D5F66"/>
    <w:rsid w:val="000D7B98"/>
    <w:rsid w:val="000E516F"/>
    <w:rsid w:val="000F0222"/>
    <w:rsid w:val="000F27A9"/>
    <w:rsid w:val="000F55CF"/>
    <w:rsid w:val="000F57FE"/>
    <w:rsid w:val="00110B71"/>
    <w:rsid w:val="001117B0"/>
    <w:rsid w:val="00141FFF"/>
    <w:rsid w:val="00152707"/>
    <w:rsid w:val="00152EBA"/>
    <w:rsid w:val="00161FF8"/>
    <w:rsid w:val="00165D1E"/>
    <w:rsid w:val="00165E6A"/>
    <w:rsid w:val="00172491"/>
    <w:rsid w:val="00172C15"/>
    <w:rsid w:val="00172C3A"/>
    <w:rsid w:val="001752F7"/>
    <w:rsid w:val="00175B5F"/>
    <w:rsid w:val="00181266"/>
    <w:rsid w:val="001835C2"/>
    <w:rsid w:val="001874FD"/>
    <w:rsid w:val="00193F03"/>
    <w:rsid w:val="001A4603"/>
    <w:rsid w:val="001A4A7C"/>
    <w:rsid w:val="001B3ABD"/>
    <w:rsid w:val="001B59C2"/>
    <w:rsid w:val="001B60C3"/>
    <w:rsid w:val="001C050A"/>
    <w:rsid w:val="001C1029"/>
    <w:rsid w:val="001C4ECA"/>
    <w:rsid w:val="001D2C39"/>
    <w:rsid w:val="001D3207"/>
    <w:rsid w:val="001E5654"/>
    <w:rsid w:val="001E68FC"/>
    <w:rsid w:val="001E78A1"/>
    <w:rsid w:val="001F1A74"/>
    <w:rsid w:val="001F2E18"/>
    <w:rsid w:val="00201C00"/>
    <w:rsid w:val="00206FB1"/>
    <w:rsid w:val="00220020"/>
    <w:rsid w:val="00226045"/>
    <w:rsid w:val="0023284D"/>
    <w:rsid w:val="0024063E"/>
    <w:rsid w:val="002414B3"/>
    <w:rsid w:val="00242048"/>
    <w:rsid w:val="002551F1"/>
    <w:rsid w:val="0025663B"/>
    <w:rsid w:val="00257E67"/>
    <w:rsid w:val="00265579"/>
    <w:rsid w:val="0027044F"/>
    <w:rsid w:val="0028144C"/>
    <w:rsid w:val="00281F5E"/>
    <w:rsid w:val="002873C8"/>
    <w:rsid w:val="00294275"/>
    <w:rsid w:val="002A0CF6"/>
    <w:rsid w:val="002B2F3C"/>
    <w:rsid w:val="002C37FF"/>
    <w:rsid w:val="002C467A"/>
    <w:rsid w:val="002D1A95"/>
    <w:rsid w:val="002D25E8"/>
    <w:rsid w:val="002E03F4"/>
    <w:rsid w:val="002F6170"/>
    <w:rsid w:val="002F6A27"/>
    <w:rsid w:val="0030214E"/>
    <w:rsid w:val="00303792"/>
    <w:rsid w:val="003345B2"/>
    <w:rsid w:val="00335024"/>
    <w:rsid w:val="00335D20"/>
    <w:rsid w:val="00342CE1"/>
    <w:rsid w:val="00355423"/>
    <w:rsid w:val="00357DBB"/>
    <w:rsid w:val="003609EA"/>
    <w:rsid w:val="00361DCF"/>
    <w:rsid w:val="00367958"/>
    <w:rsid w:val="00383121"/>
    <w:rsid w:val="00383C0B"/>
    <w:rsid w:val="00384409"/>
    <w:rsid w:val="0039128A"/>
    <w:rsid w:val="0039275C"/>
    <w:rsid w:val="003A1208"/>
    <w:rsid w:val="003A2AF3"/>
    <w:rsid w:val="003A3074"/>
    <w:rsid w:val="003A5944"/>
    <w:rsid w:val="003A7898"/>
    <w:rsid w:val="003B1A4F"/>
    <w:rsid w:val="003B5B2D"/>
    <w:rsid w:val="003B6F8F"/>
    <w:rsid w:val="003C1C31"/>
    <w:rsid w:val="003C2B6F"/>
    <w:rsid w:val="003C56D8"/>
    <w:rsid w:val="003D4E4B"/>
    <w:rsid w:val="003D6BEF"/>
    <w:rsid w:val="003E67D9"/>
    <w:rsid w:val="003E7A13"/>
    <w:rsid w:val="003F4073"/>
    <w:rsid w:val="003F40A3"/>
    <w:rsid w:val="00402AF0"/>
    <w:rsid w:val="0040361B"/>
    <w:rsid w:val="0040784E"/>
    <w:rsid w:val="004133EB"/>
    <w:rsid w:val="0042033E"/>
    <w:rsid w:val="00424083"/>
    <w:rsid w:val="00426FFC"/>
    <w:rsid w:val="0043621E"/>
    <w:rsid w:val="00440459"/>
    <w:rsid w:val="004452AD"/>
    <w:rsid w:val="00452460"/>
    <w:rsid w:val="00482258"/>
    <w:rsid w:val="00482A2D"/>
    <w:rsid w:val="00483610"/>
    <w:rsid w:val="0048397F"/>
    <w:rsid w:val="00495DE7"/>
    <w:rsid w:val="004A172D"/>
    <w:rsid w:val="004A366F"/>
    <w:rsid w:val="004B30AB"/>
    <w:rsid w:val="004B450C"/>
    <w:rsid w:val="004C3BA2"/>
    <w:rsid w:val="004C4B68"/>
    <w:rsid w:val="004C65D1"/>
    <w:rsid w:val="004D5607"/>
    <w:rsid w:val="004D7C06"/>
    <w:rsid w:val="004E7F70"/>
    <w:rsid w:val="004F08A4"/>
    <w:rsid w:val="004F2B76"/>
    <w:rsid w:val="004F509F"/>
    <w:rsid w:val="004F7F47"/>
    <w:rsid w:val="0051611C"/>
    <w:rsid w:val="00516823"/>
    <w:rsid w:val="00516CA9"/>
    <w:rsid w:val="0054149B"/>
    <w:rsid w:val="00541B75"/>
    <w:rsid w:val="00547B91"/>
    <w:rsid w:val="005602BC"/>
    <w:rsid w:val="0056187B"/>
    <w:rsid w:val="005671FB"/>
    <w:rsid w:val="00570E7D"/>
    <w:rsid w:val="005900D4"/>
    <w:rsid w:val="00592EF9"/>
    <w:rsid w:val="00595B58"/>
    <w:rsid w:val="005A05B6"/>
    <w:rsid w:val="005B5ED6"/>
    <w:rsid w:val="005B64A5"/>
    <w:rsid w:val="005C589E"/>
    <w:rsid w:val="005D5E00"/>
    <w:rsid w:val="005E58E8"/>
    <w:rsid w:val="00604606"/>
    <w:rsid w:val="00613C87"/>
    <w:rsid w:val="006273C6"/>
    <w:rsid w:val="006278A1"/>
    <w:rsid w:val="006305AA"/>
    <w:rsid w:val="00644C83"/>
    <w:rsid w:val="00653445"/>
    <w:rsid w:val="0066099C"/>
    <w:rsid w:val="0066183D"/>
    <w:rsid w:val="006851CF"/>
    <w:rsid w:val="00686587"/>
    <w:rsid w:val="00695D48"/>
    <w:rsid w:val="006A1D00"/>
    <w:rsid w:val="006A56C4"/>
    <w:rsid w:val="006A6C34"/>
    <w:rsid w:val="006B2A35"/>
    <w:rsid w:val="006B4051"/>
    <w:rsid w:val="006C1426"/>
    <w:rsid w:val="006C24A2"/>
    <w:rsid w:val="006F11FA"/>
    <w:rsid w:val="00700770"/>
    <w:rsid w:val="0070282A"/>
    <w:rsid w:val="00712D38"/>
    <w:rsid w:val="007135E0"/>
    <w:rsid w:val="00716F32"/>
    <w:rsid w:val="007209F9"/>
    <w:rsid w:val="00722526"/>
    <w:rsid w:val="007333A8"/>
    <w:rsid w:val="00741C06"/>
    <w:rsid w:val="007422B8"/>
    <w:rsid w:val="007433C4"/>
    <w:rsid w:val="007459D8"/>
    <w:rsid w:val="00752F38"/>
    <w:rsid w:val="00754833"/>
    <w:rsid w:val="00756968"/>
    <w:rsid w:val="00775CD4"/>
    <w:rsid w:val="00784D75"/>
    <w:rsid w:val="0078535E"/>
    <w:rsid w:val="00791AD6"/>
    <w:rsid w:val="00793D8E"/>
    <w:rsid w:val="00796D18"/>
    <w:rsid w:val="007A0C74"/>
    <w:rsid w:val="007A21BC"/>
    <w:rsid w:val="007A4779"/>
    <w:rsid w:val="007A4F50"/>
    <w:rsid w:val="007A7339"/>
    <w:rsid w:val="007B26EF"/>
    <w:rsid w:val="007B5E58"/>
    <w:rsid w:val="007C2B36"/>
    <w:rsid w:val="007C3CC6"/>
    <w:rsid w:val="007C6C01"/>
    <w:rsid w:val="007D216B"/>
    <w:rsid w:val="007D2F4D"/>
    <w:rsid w:val="007D725B"/>
    <w:rsid w:val="007E130C"/>
    <w:rsid w:val="007E1811"/>
    <w:rsid w:val="007F1203"/>
    <w:rsid w:val="00805F4A"/>
    <w:rsid w:val="00810464"/>
    <w:rsid w:val="008137D5"/>
    <w:rsid w:val="0081593B"/>
    <w:rsid w:val="00822A56"/>
    <w:rsid w:val="00832B2D"/>
    <w:rsid w:val="00836836"/>
    <w:rsid w:val="008432AC"/>
    <w:rsid w:val="00856071"/>
    <w:rsid w:val="008560ED"/>
    <w:rsid w:val="00864E26"/>
    <w:rsid w:val="00866FA3"/>
    <w:rsid w:val="008846AD"/>
    <w:rsid w:val="00894FB3"/>
    <w:rsid w:val="00897F39"/>
    <w:rsid w:val="008A0610"/>
    <w:rsid w:val="008E0026"/>
    <w:rsid w:val="008E11A3"/>
    <w:rsid w:val="008F25C8"/>
    <w:rsid w:val="008F2755"/>
    <w:rsid w:val="00901422"/>
    <w:rsid w:val="00904564"/>
    <w:rsid w:val="009054A9"/>
    <w:rsid w:val="0091600F"/>
    <w:rsid w:val="00924F07"/>
    <w:rsid w:val="00933010"/>
    <w:rsid w:val="00933F50"/>
    <w:rsid w:val="00936138"/>
    <w:rsid w:val="0094107A"/>
    <w:rsid w:val="00941D9A"/>
    <w:rsid w:val="009612C9"/>
    <w:rsid w:val="00961BA7"/>
    <w:rsid w:val="00963F22"/>
    <w:rsid w:val="00966B46"/>
    <w:rsid w:val="00973B1E"/>
    <w:rsid w:val="00976222"/>
    <w:rsid w:val="00980360"/>
    <w:rsid w:val="00994BC3"/>
    <w:rsid w:val="009A1B52"/>
    <w:rsid w:val="009A250A"/>
    <w:rsid w:val="009B5BC9"/>
    <w:rsid w:val="009B7361"/>
    <w:rsid w:val="009C54D4"/>
    <w:rsid w:val="009D263F"/>
    <w:rsid w:val="009E6C56"/>
    <w:rsid w:val="009F0B30"/>
    <w:rsid w:val="009F3087"/>
    <w:rsid w:val="009F3B22"/>
    <w:rsid w:val="00A01413"/>
    <w:rsid w:val="00A02D59"/>
    <w:rsid w:val="00A03A08"/>
    <w:rsid w:val="00A05BB9"/>
    <w:rsid w:val="00A06805"/>
    <w:rsid w:val="00A06E51"/>
    <w:rsid w:val="00A10461"/>
    <w:rsid w:val="00A11A38"/>
    <w:rsid w:val="00A16221"/>
    <w:rsid w:val="00A20266"/>
    <w:rsid w:val="00A27A4D"/>
    <w:rsid w:val="00A349B7"/>
    <w:rsid w:val="00A50C6E"/>
    <w:rsid w:val="00A6475A"/>
    <w:rsid w:val="00A65BDD"/>
    <w:rsid w:val="00A6768B"/>
    <w:rsid w:val="00A82D6B"/>
    <w:rsid w:val="00A8454E"/>
    <w:rsid w:val="00A9339C"/>
    <w:rsid w:val="00AC07B5"/>
    <w:rsid w:val="00AD5237"/>
    <w:rsid w:val="00AE50AE"/>
    <w:rsid w:val="00B00E7F"/>
    <w:rsid w:val="00B0573F"/>
    <w:rsid w:val="00B0781F"/>
    <w:rsid w:val="00B10C61"/>
    <w:rsid w:val="00B1559E"/>
    <w:rsid w:val="00B3150B"/>
    <w:rsid w:val="00B322C7"/>
    <w:rsid w:val="00B373C9"/>
    <w:rsid w:val="00B41105"/>
    <w:rsid w:val="00B527E4"/>
    <w:rsid w:val="00B56201"/>
    <w:rsid w:val="00B604F6"/>
    <w:rsid w:val="00B64AB1"/>
    <w:rsid w:val="00B659A3"/>
    <w:rsid w:val="00B65E5F"/>
    <w:rsid w:val="00B67234"/>
    <w:rsid w:val="00B75891"/>
    <w:rsid w:val="00B7793B"/>
    <w:rsid w:val="00B825F6"/>
    <w:rsid w:val="00B849D5"/>
    <w:rsid w:val="00B94458"/>
    <w:rsid w:val="00BA365A"/>
    <w:rsid w:val="00BA6339"/>
    <w:rsid w:val="00BC053E"/>
    <w:rsid w:val="00BC73C7"/>
    <w:rsid w:val="00BD5D08"/>
    <w:rsid w:val="00BE0D97"/>
    <w:rsid w:val="00BE6EB1"/>
    <w:rsid w:val="00BF7803"/>
    <w:rsid w:val="00C031DF"/>
    <w:rsid w:val="00C03E69"/>
    <w:rsid w:val="00C04E5D"/>
    <w:rsid w:val="00C115AD"/>
    <w:rsid w:val="00C16829"/>
    <w:rsid w:val="00C21989"/>
    <w:rsid w:val="00C26686"/>
    <w:rsid w:val="00C26E06"/>
    <w:rsid w:val="00C42D29"/>
    <w:rsid w:val="00C45A37"/>
    <w:rsid w:val="00C62FD3"/>
    <w:rsid w:val="00C63A7E"/>
    <w:rsid w:val="00C6575C"/>
    <w:rsid w:val="00C76666"/>
    <w:rsid w:val="00C80451"/>
    <w:rsid w:val="00C91280"/>
    <w:rsid w:val="00C96D9B"/>
    <w:rsid w:val="00CA3C79"/>
    <w:rsid w:val="00CA489F"/>
    <w:rsid w:val="00CA6453"/>
    <w:rsid w:val="00CA754D"/>
    <w:rsid w:val="00CB7D46"/>
    <w:rsid w:val="00CC1BAF"/>
    <w:rsid w:val="00CC498D"/>
    <w:rsid w:val="00CD2A3A"/>
    <w:rsid w:val="00CD612D"/>
    <w:rsid w:val="00CE5700"/>
    <w:rsid w:val="00CE6477"/>
    <w:rsid w:val="00CF3233"/>
    <w:rsid w:val="00CF4518"/>
    <w:rsid w:val="00D12637"/>
    <w:rsid w:val="00D13A3E"/>
    <w:rsid w:val="00D15712"/>
    <w:rsid w:val="00D160FC"/>
    <w:rsid w:val="00D23456"/>
    <w:rsid w:val="00D262F2"/>
    <w:rsid w:val="00D33F37"/>
    <w:rsid w:val="00D44305"/>
    <w:rsid w:val="00D50E83"/>
    <w:rsid w:val="00D53D43"/>
    <w:rsid w:val="00D57AB7"/>
    <w:rsid w:val="00D72770"/>
    <w:rsid w:val="00D7750E"/>
    <w:rsid w:val="00D8019B"/>
    <w:rsid w:val="00D81BD5"/>
    <w:rsid w:val="00D82BCF"/>
    <w:rsid w:val="00D84981"/>
    <w:rsid w:val="00D85EF0"/>
    <w:rsid w:val="00DA3E66"/>
    <w:rsid w:val="00DA4B6F"/>
    <w:rsid w:val="00DA603F"/>
    <w:rsid w:val="00DB624A"/>
    <w:rsid w:val="00DC24A4"/>
    <w:rsid w:val="00DC585B"/>
    <w:rsid w:val="00DD54A0"/>
    <w:rsid w:val="00DE1BF0"/>
    <w:rsid w:val="00DE4601"/>
    <w:rsid w:val="00DE7478"/>
    <w:rsid w:val="00DF22DF"/>
    <w:rsid w:val="00DF5E30"/>
    <w:rsid w:val="00DF6422"/>
    <w:rsid w:val="00E0735E"/>
    <w:rsid w:val="00E17001"/>
    <w:rsid w:val="00E17CB3"/>
    <w:rsid w:val="00E24069"/>
    <w:rsid w:val="00E25C7F"/>
    <w:rsid w:val="00E27D6C"/>
    <w:rsid w:val="00E333DB"/>
    <w:rsid w:val="00E34CAC"/>
    <w:rsid w:val="00E378B7"/>
    <w:rsid w:val="00E43C93"/>
    <w:rsid w:val="00E477A0"/>
    <w:rsid w:val="00E47B6A"/>
    <w:rsid w:val="00E52C2D"/>
    <w:rsid w:val="00E53358"/>
    <w:rsid w:val="00E54A2B"/>
    <w:rsid w:val="00E603B5"/>
    <w:rsid w:val="00E60ECB"/>
    <w:rsid w:val="00E65378"/>
    <w:rsid w:val="00E85127"/>
    <w:rsid w:val="00E90AA9"/>
    <w:rsid w:val="00E953F9"/>
    <w:rsid w:val="00E95D00"/>
    <w:rsid w:val="00E970F4"/>
    <w:rsid w:val="00EB4F94"/>
    <w:rsid w:val="00EC4FE1"/>
    <w:rsid w:val="00EE1558"/>
    <w:rsid w:val="00EE6DBF"/>
    <w:rsid w:val="00EF12B8"/>
    <w:rsid w:val="00EF29B5"/>
    <w:rsid w:val="00EF3C8F"/>
    <w:rsid w:val="00F00A9F"/>
    <w:rsid w:val="00F057F3"/>
    <w:rsid w:val="00F06769"/>
    <w:rsid w:val="00F13BF4"/>
    <w:rsid w:val="00F313EA"/>
    <w:rsid w:val="00F33447"/>
    <w:rsid w:val="00F34883"/>
    <w:rsid w:val="00F40479"/>
    <w:rsid w:val="00F40D3E"/>
    <w:rsid w:val="00F4106C"/>
    <w:rsid w:val="00F66D71"/>
    <w:rsid w:val="00F70936"/>
    <w:rsid w:val="00F7142A"/>
    <w:rsid w:val="00F729F8"/>
    <w:rsid w:val="00F735F4"/>
    <w:rsid w:val="00F75512"/>
    <w:rsid w:val="00F8083C"/>
    <w:rsid w:val="00F8142B"/>
    <w:rsid w:val="00F81492"/>
    <w:rsid w:val="00F83915"/>
    <w:rsid w:val="00F90B8E"/>
    <w:rsid w:val="00F96CC8"/>
    <w:rsid w:val="00FA3704"/>
    <w:rsid w:val="00FA3EDB"/>
    <w:rsid w:val="00FA55E1"/>
    <w:rsid w:val="00FA5E8F"/>
    <w:rsid w:val="00FB362B"/>
    <w:rsid w:val="00FC0D29"/>
    <w:rsid w:val="00FD2C5D"/>
    <w:rsid w:val="00FE7517"/>
    <w:rsid w:val="00FF398C"/>
    <w:rsid w:val="00FF7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929D38-8908-4139-8360-99DD99CD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B8E"/>
    <w:pPr>
      <w:spacing w:after="60"/>
    </w:pPr>
    <w:rPr>
      <w:rFonts w:ascii="Arial" w:hAnsi="Arial"/>
      <w:sz w:val="18"/>
      <w:szCs w:val="24"/>
      <w:lang w:eastAsia="en-US"/>
    </w:rPr>
  </w:style>
  <w:style w:type="paragraph" w:styleId="Heading1">
    <w:name w:val="heading 1"/>
    <w:basedOn w:val="Normal"/>
    <w:next w:val="Normal"/>
    <w:autoRedefine/>
    <w:qFormat/>
    <w:rsid w:val="007433C4"/>
    <w:pPr>
      <w:keepNext/>
      <w:numPr>
        <w:numId w:val="3"/>
      </w:numPr>
      <w:shd w:val="clear" w:color="auto" w:fill="217BA7"/>
      <w:spacing w:before="60"/>
      <w:outlineLvl w:val="0"/>
    </w:pPr>
    <w:rPr>
      <w:rFonts w:ascii="Arial Black" w:hAnsi="Arial Black" w:cs="Arial"/>
      <w:bCs/>
      <w:color w:val="FFFFFF"/>
      <w:kern w:val="32"/>
      <w:sz w:val="24"/>
      <w:szCs w:val="32"/>
    </w:rPr>
  </w:style>
  <w:style w:type="paragraph" w:styleId="Heading2">
    <w:name w:val="heading 2"/>
    <w:basedOn w:val="Normal"/>
    <w:next w:val="Normal"/>
    <w:qFormat/>
    <w:rsid w:val="00F90B8E"/>
    <w:pPr>
      <w:keepNext/>
      <w:numPr>
        <w:ilvl w:val="1"/>
        <w:numId w:val="3"/>
      </w:numPr>
      <w:spacing w:before="240" w:after="120"/>
      <w:outlineLvl w:val="1"/>
    </w:pPr>
    <w:rPr>
      <w:rFonts w:ascii="Arial Black" w:hAnsi="Arial Black" w:cs="Arial"/>
      <w:bCs/>
      <w:iCs/>
      <w:sz w:val="24"/>
      <w:szCs w:val="28"/>
    </w:rPr>
  </w:style>
  <w:style w:type="paragraph" w:styleId="Heading3">
    <w:name w:val="heading 3"/>
    <w:basedOn w:val="Normal"/>
    <w:next w:val="Normal"/>
    <w:qFormat/>
    <w:rsid w:val="00F90B8E"/>
    <w:pPr>
      <w:keepNext/>
      <w:numPr>
        <w:ilvl w:val="2"/>
        <w:numId w:val="3"/>
      </w:numPr>
      <w:spacing w:before="120"/>
      <w:outlineLvl w:val="2"/>
    </w:pPr>
    <w:rPr>
      <w:rFonts w:cs="Arial"/>
      <w:b/>
      <w:bCs/>
      <w:sz w:val="20"/>
      <w:szCs w:val="26"/>
      <w:u w:val="single"/>
    </w:rPr>
  </w:style>
  <w:style w:type="paragraph" w:styleId="Heading4">
    <w:name w:val="heading 4"/>
    <w:basedOn w:val="Normal"/>
    <w:next w:val="Normal"/>
    <w:qFormat/>
    <w:rsid w:val="00F90B8E"/>
    <w:pPr>
      <w:keepNext/>
      <w:numPr>
        <w:ilvl w:val="3"/>
        <w:numId w:val="3"/>
      </w:numPr>
      <w:outlineLvl w:val="3"/>
    </w:pPr>
    <w:rPr>
      <w:i/>
      <w:sz w:val="20"/>
    </w:rPr>
  </w:style>
  <w:style w:type="paragraph" w:styleId="Heading5">
    <w:name w:val="heading 5"/>
    <w:basedOn w:val="Normal"/>
    <w:next w:val="Normal"/>
    <w:qFormat/>
    <w:rsid w:val="00F90B8E"/>
    <w:pPr>
      <w:keepNext/>
      <w:numPr>
        <w:ilvl w:val="4"/>
        <w:numId w:val="3"/>
      </w:numPr>
      <w:outlineLvl w:val="4"/>
    </w:pPr>
  </w:style>
  <w:style w:type="paragraph" w:styleId="Heading6">
    <w:name w:val="heading 6"/>
    <w:basedOn w:val="Normal"/>
    <w:next w:val="Normal"/>
    <w:qFormat/>
    <w:rsid w:val="00F90B8E"/>
    <w:pPr>
      <w:keepNext/>
      <w:numPr>
        <w:ilvl w:val="5"/>
        <w:numId w:val="7"/>
      </w:numPr>
      <w:outlineLvl w:val="5"/>
    </w:pPr>
  </w:style>
  <w:style w:type="paragraph" w:styleId="Heading7">
    <w:name w:val="heading 7"/>
    <w:basedOn w:val="Normal"/>
    <w:next w:val="Normal"/>
    <w:qFormat/>
    <w:rsid w:val="00F90B8E"/>
    <w:pPr>
      <w:numPr>
        <w:ilvl w:val="6"/>
        <w:numId w:val="7"/>
      </w:numPr>
      <w:spacing w:before="240"/>
      <w:outlineLvl w:val="6"/>
    </w:pPr>
    <w:rPr>
      <w:rFonts w:ascii="Times New Roman" w:hAnsi="Times New Roman"/>
      <w:sz w:val="24"/>
    </w:rPr>
  </w:style>
  <w:style w:type="paragraph" w:styleId="Heading8">
    <w:name w:val="heading 8"/>
    <w:basedOn w:val="Normal"/>
    <w:next w:val="Normal"/>
    <w:qFormat/>
    <w:rsid w:val="00F90B8E"/>
    <w:pPr>
      <w:numPr>
        <w:ilvl w:val="7"/>
        <w:numId w:val="7"/>
      </w:numPr>
      <w:spacing w:before="240"/>
      <w:outlineLvl w:val="7"/>
    </w:pPr>
    <w:rPr>
      <w:rFonts w:ascii="Times New Roman" w:hAnsi="Times New Roman"/>
      <w:i/>
      <w:iCs/>
      <w:sz w:val="24"/>
    </w:rPr>
  </w:style>
  <w:style w:type="paragraph" w:styleId="Heading9">
    <w:name w:val="heading 9"/>
    <w:basedOn w:val="Normal"/>
    <w:next w:val="Normal"/>
    <w:qFormat/>
    <w:rsid w:val="00F90B8E"/>
    <w:pPr>
      <w:numPr>
        <w:ilvl w:val="8"/>
        <w:numId w:val="7"/>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F08A4"/>
    <w:pPr>
      <w:shd w:val="clear" w:color="auto" w:fill="FFFFFF"/>
      <w:tabs>
        <w:tab w:val="left" w:pos="480"/>
        <w:tab w:val="right" w:leader="dot" w:pos="9180"/>
      </w:tabs>
      <w:spacing w:before="120" w:after="120"/>
    </w:pPr>
    <w:rPr>
      <w:b/>
      <w:i/>
      <w:noProof/>
    </w:rPr>
  </w:style>
  <w:style w:type="paragraph" w:styleId="TOC2">
    <w:name w:val="toc 2"/>
    <w:basedOn w:val="Normal"/>
    <w:next w:val="Normal"/>
    <w:autoRedefine/>
    <w:semiHidden/>
    <w:rsid w:val="00F90B8E"/>
    <w:pPr>
      <w:tabs>
        <w:tab w:val="right" w:leader="dot" w:pos="9180"/>
      </w:tabs>
      <w:ind w:left="240"/>
    </w:pPr>
    <w:rPr>
      <w:noProof/>
      <w:sz w:val="14"/>
    </w:rPr>
  </w:style>
  <w:style w:type="paragraph" w:styleId="TOC3">
    <w:name w:val="toc 3"/>
    <w:basedOn w:val="Normal"/>
    <w:next w:val="Normal"/>
    <w:autoRedefine/>
    <w:semiHidden/>
    <w:rsid w:val="00F90B8E"/>
    <w:pPr>
      <w:ind w:left="480"/>
    </w:pPr>
    <w:rPr>
      <w:noProof/>
      <w:sz w:val="14"/>
      <w:szCs w:val="20"/>
    </w:rPr>
  </w:style>
  <w:style w:type="paragraph" w:styleId="TOC4">
    <w:name w:val="toc 4"/>
    <w:basedOn w:val="Normal"/>
    <w:next w:val="Normal"/>
    <w:autoRedefine/>
    <w:semiHidden/>
    <w:rsid w:val="00F90B8E"/>
    <w:pPr>
      <w:ind w:left="720"/>
    </w:pPr>
  </w:style>
  <w:style w:type="paragraph" w:styleId="TOC5">
    <w:name w:val="toc 5"/>
    <w:basedOn w:val="Normal"/>
    <w:next w:val="Normal"/>
    <w:autoRedefine/>
    <w:semiHidden/>
    <w:rsid w:val="00F90B8E"/>
    <w:pPr>
      <w:ind w:left="960"/>
    </w:pPr>
  </w:style>
  <w:style w:type="paragraph" w:styleId="TOC6">
    <w:name w:val="toc 6"/>
    <w:basedOn w:val="Normal"/>
    <w:next w:val="Normal"/>
    <w:autoRedefine/>
    <w:semiHidden/>
    <w:rsid w:val="00F90B8E"/>
    <w:pPr>
      <w:ind w:left="1200"/>
    </w:pPr>
  </w:style>
  <w:style w:type="paragraph" w:styleId="TOC7">
    <w:name w:val="toc 7"/>
    <w:basedOn w:val="Normal"/>
    <w:next w:val="Normal"/>
    <w:autoRedefine/>
    <w:semiHidden/>
    <w:rsid w:val="00F90B8E"/>
    <w:pPr>
      <w:ind w:left="1440"/>
    </w:pPr>
  </w:style>
  <w:style w:type="paragraph" w:styleId="TOC8">
    <w:name w:val="toc 8"/>
    <w:basedOn w:val="Normal"/>
    <w:next w:val="Normal"/>
    <w:autoRedefine/>
    <w:semiHidden/>
    <w:rsid w:val="00F90B8E"/>
    <w:pPr>
      <w:ind w:left="1680"/>
    </w:pPr>
  </w:style>
  <w:style w:type="paragraph" w:styleId="TOC9">
    <w:name w:val="toc 9"/>
    <w:basedOn w:val="Normal"/>
    <w:next w:val="Normal"/>
    <w:autoRedefine/>
    <w:semiHidden/>
    <w:rsid w:val="00F90B8E"/>
    <w:pPr>
      <w:ind w:left="1920"/>
    </w:pPr>
  </w:style>
  <w:style w:type="character" w:styleId="Hyperlink">
    <w:name w:val="Hyperlink"/>
    <w:basedOn w:val="DefaultParagraphFont"/>
    <w:semiHidden/>
    <w:rsid w:val="00F90B8E"/>
    <w:rPr>
      <w:color w:val="0000FF"/>
      <w:u w:val="single"/>
    </w:rPr>
  </w:style>
  <w:style w:type="paragraph" w:styleId="Header">
    <w:name w:val="header"/>
    <w:basedOn w:val="Normal"/>
    <w:semiHidden/>
    <w:rsid w:val="00F90B8E"/>
    <w:pPr>
      <w:tabs>
        <w:tab w:val="center" w:pos="4153"/>
        <w:tab w:val="right" w:pos="8306"/>
      </w:tabs>
      <w:spacing w:after="360"/>
    </w:pPr>
    <w:rPr>
      <w:sz w:val="16"/>
    </w:rPr>
  </w:style>
  <w:style w:type="character" w:customStyle="1" w:styleId="NormalBold">
    <w:name w:val="Normal Bold"/>
    <w:basedOn w:val="DefaultParagraphFont"/>
    <w:rsid w:val="00F90B8E"/>
    <w:rPr>
      <w:rFonts w:ascii="Arial" w:hAnsi="Arial"/>
      <w:b/>
      <w:sz w:val="18"/>
    </w:rPr>
  </w:style>
  <w:style w:type="paragraph" w:styleId="Footer">
    <w:name w:val="footer"/>
    <w:basedOn w:val="Normal"/>
    <w:semiHidden/>
    <w:rsid w:val="00F90B8E"/>
    <w:pPr>
      <w:tabs>
        <w:tab w:val="center" w:pos="4153"/>
        <w:tab w:val="right" w:pos="8306"/>
      </w:tabs>
    </w:pPr>
    <w:rPr>
      <w:sz w:val="14"/>
    </w:rPr>
  </w:style>
  <w:style w:type="paragraph" w:styleId="Title">
    <w:name w:val="Title"/>
    <w:basedOn w:val="Normal"/>
    <w:qFormat/>
    <w:rsid w:val="00F90B8E"/>
    <w:pPr>
      <w:spacing w:before="240"/>
    </w:pPr>
    <w:rPr>
      <w:rFonts w:ascii="Arial Black" w:hAnsi="Arial Black"/>
      <w:kern w:val="28"/>
      <w:sz w:val="64"/>
      <w:szCs w:val="20"/>
    </w:rPr>
  </w:style>
  <w:style w:type="paragraph" w:styleId="BodyText">
    <w:name w:val="Body Text"/>
    <w:basedOn w:val="Normal"/>
    <w:semiHidden/>
    <w:rsid w:val="00F90B8E"/>
    <w:pPr>
      <w:spacing w:before="120" w:after="120"/>
      <w:jc w:val="both"/>
    </w:pPr>
    <w:rPr>
      <w:rFonts w:ascii="Franklin Gothic Book" w:hAnsi="Franklin Gothic Book"/>
      <w:sz w:val="20"/>
      <w:szCs w:val="20"/>
    </w:rPr>
  </w:style>
  <w:style w:type="paragraph" w:styleId="Subtitle">
    <w:name w:val="Subtitle"/>
    <w:aliases w:val="Cover Subtitle"/>
    <w:basedOn w:val="Normal"/>
    <w:autoRedefine/>
    <w:qFormat/>
    <w:rsid w:val="001B60C3"/>
    <w:pPr>
      <w:jc w:val="center"/>
    </w:pPr>
    <w:rPr>
      <w:rFonts w:ascii="Arial Black" w:hAnsi="Arial Black"/>
      <w:sz w:val="40"/>
      <w:szCs w:val="20"/>
    </w:rPr>
  </w:style>
  <w:style w:type="character" w:styleId="FollowedHyperlink">
    <w:name w:val="FollowedHyperlink"/>
    <w:basedOn w:val="DefaultParagraphFont"/>
    <w:semiHidden/>
    <w:rsid w:val="00F90B8E"/>
    <w:rPr>
      <w:rFonts w:ascii="Franklin Gothic Book" w:hAnsi="Franklin Gothic Book"/>
      <w:color w:val="800080"/>
      <w:u w:val="single"/>
    </w:rPr>
  </w:style>
  <w:style w:type="paragraph" w:styleId="ListBullet2">
    <w:name w:val="List Bullet 2"/>
    <w:basedOn w:val="Normal"/>
    <w:autoRedefine/>
    <w:semiHidden/>
    <w:rsid w:val="00F90B8E"/>
    <w:pPr>
      <w:numPr>
        <w:numId w:val="1"/>
      </w:numPr>
    </w:pPr>
  </w:style>
  <w:style w:type="paragraph" w:customStyle="1" w:styleId="Copyright">
    <w:name w:val="Copyright"/>
    <w:basedOn w:val="Normal"/>
    <w:rsid w:val="00F90B8E"/>
    <w:rPr>
      <w:b/>
      <w:i/>
    </w:rPr>
  </w:style>
  <w:style w:type="paragraph" w:customStyle="1" w:styleId="VersionDate">
    <w:name w:val="Version Date"/>
    <w:basedOn w:val="Normal"/>
    <w:rsid w:val="00F90B8E"/>
    <w:pPr>
      <w:pBdr>
        <w:bottom w:val="single" w:sz="4" w:space="1" w:color="auto"/>
      </w:pBdr>
      <w:shd w:val="clear" w:color="auto" w:fill="217BA7"/>
      <w:spacing w:after="0"/>
    </w:pPr>
    <w:rPr>
      <w:rFonts w:ascii="Arial Black" w:hAnsi="Arial Black"/>
    </w:rPr>
  </w:style>
  <w:style w:type="paragraph" w:customStyle="1" w:styleId="Heading10">
    <w:name w:val="Heading10"/>
    <w:basedOn w:val="Heading8"/>
    <w:rsid w:val="00F90B8E"/>
    <w:pPr>
      <w:keepNext/>
      <w:shd w:val="clear" w:color="auto" w:fill="217BA7"/>
      <w:tabs>
        <w:tab w:val="num" w:pos="5760"/>
      </w:tabs>
      <w:spacing w:before="120" w:after="120"/>
      <w:ind w:left="5760" w:hanging="360"/>
    </w:pPr>
    <w:rPr>
      <w:rFonts w:ascii="Arial Black" w:hAnsi="Arial Black"/>
      <w:i w:val="0"/>
      <w:iCs w:val="0"/>
      <w:color w:val="FFFFFF"/>
      <w:sz w:val="20"/>
      <w:szCs w:val="20"/>
    </w:rPr>
  </w:style>
  <w:style w:type="paragraph" w:customStyle="1" w:styleId="Heading11">
    <w:name w:val="Heading 11"/>
    <w:basedOn w:val="BodyText"/>
    <w:rsid w:val="00F90B8E"/>
    <w:rPr>
      <w:rFonts w:ascii="Franklin Gothic Demi" w:hAnsi="Franklin Gothic Demi"/>
      <w:b/>
      <w:bCs/>
    </w:rPr>
  </w:style>
  <w:style w:type="paragraph" w:styleId="Caption">
    <w:name w:val="caption"/>
    <w:basedOn w:val="Normal"/>
    <w:next w:val="Normal"/>
    <w:qFormat/>
    <w:rsid w:val="00F90B8E"/>
    <w:pPr>
      <w:spacing w:before="120" w:after="120"/>
    </w:pPr>
    <w:rPr>
      <w:b/>
      <w:bCs/>
      <w:sz w:val="20"/>
      <w:szCs w:val="20"/>
    </w:rPr>
  </w:style>
  <w:style w:type="paragraph" w:styleId="CommentText">
    <w:name w:val="annotation text"/>
    <w:basedOn w:val="Normal"/>
    <w:semiHidden/>
    <w:rsid w:val="00F90B8E"/>
    <w:pPr>
      <w:spacing w:after="0"/>
    </w:pPr>
    <w:rPr>
      <w:rFonts w:ascii="Times New Roman" w:hAnsi="Times New Roman"/>
      <w:sz w:val="20"/>
      <w:szCs w:val="20"/>
      <w:lang w:val="en-US"/>
    </w:rPr>
  </w:style>
  <w:style w:type="paragraph" w:customStyle="1" w:styleId="ContentsTitle">
    <w:name w:val="Contents Title"/>
    <w:basedOn w:val="VersionDate"/>
    <w:rsid w:val="00F90B8E"/>
    <w:pPr>
      <w:pBdr>
        <w:bottom w:val="none" w:sz="0" w:space="0" w:color="auto"/>
      </w:pBdr>
    </w:pPr>
    <w:rPr>
      <w:color w:val="FFFFFF"/>
      <w:sz w:val="24"/>
    </w:rPr>
  </w:style>
  <w:style w:type="paragraph" w:styleId="BalloonText">
    <w:name w:val="Balloon Text"/>
    <w:basedOn w:val="Normal"/>
    <w:link w:val="BalloonTextChar"/>
    <w:uiPriority w:val="99"/>
    <w:semiHidden/>
    <w:unhideWhenUsed/>
    <w:rsid w:val="003C1C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C31"/>
    <w:rPr>
      <w:rFonts w:ascii="Tahoma" w:hAnsi="Tahoma" w:cs="Tahoma"/>
      <w:sz w:val="16"/>
      <w:szCs w:val="16"/>
      <w:lang w:eastAsia="en-US"/>
    </w:rPr>
  </w:style>
  <w:style w:type="table" w:styleId="TableGrid">
    <w:name w:val="Table Grid"/>
    <w:basedOn w:val="TableNormal"/>
    <w:uiPriority w:val="59"/>
    <w:rsid w:val="003C1C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B64AB1"/>
  </w:style>
  <w:style w:type="paragraph" w:styleId="HTMLPreformatted">
    <w:name w:val="HTML Preformatted"/>
    <w:basedOn w:val="Normal"/>
    <w:link w:val="HTMLPreformattedChar"/>
    <w:uiPriority w:val="99"/>
    <w:rsid w:val="000F0222"/>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F0222"/>
    <w:rPr>
      <w:rFonts w:ascii="Courier New" w:hAnsi="Courier New" w:cs="Courier New"/>
      <w:shd w:val="clear" w:color="auto" w:fill="E5E5CC"/>
      <w:lang w:val="en-US" w:eastAsia="en-US"/>
    </w:rPr>
  </w:style>
  <w:style w:type="paragraph" w:styleId="ListParagraph">
    <w:name w:val="List Paragraph"/>
    <w:basedOn w:val="Normal"/>
    <w:uiPriority w:val="34"/>
    <w:qFormat/>
    <w:rsid w:val="009612C9"/>
    <w:pPr>
      <w:ind w:left="720"/>
      <w:contextualSpacing/>
    </w:pPr>
  </w:style>
  <w:style w:type="paragraph" w:customStyle="1" w:styleId="CodeSample">
    <w:name w:val="Code Sample"/>
    <w:basedOn w:val="Normal"/>
    <w:link w:val="CodeSampleChar"/>
    <w:qFormat/>
    <w:rsid w:val="00006DB2"/>
    <w:pPr>
      <w:autoSpaceDE w:val="0"/>
      <w:autoSpaceDN w:val="0"/>
      <w:adjustRightInd w:val="0"/>
      <w:spacing w:after="0"/>
    </w:pPr>
    <w:rPr>
      <w:rFonts w:ascii="Consolas" w:hAnsi="Consolas" w:cs="Consolas"/>
      <w:color w:val="2B91AF"/>
      <w:szCs w:val="15"/>
      <w:lang w:eastAsia="en-GB"/>
    </w:rPr>
  </w:style>
  <w:style w:type="character" w:customStyle="1" w:styleId="CodeSampleChar">
    <w:name w:val="Code Sample Char"/>
    <w:basedOn w:val="DefaultParagraphFont"/>
    <w:link w:val="CodeSample"/>
    <w:rsid w:val="00006DB2"/>
    <w:rPr>
      <w:rFonts w:ascii="Consolas" w:hAnsi="Consolas" w:cs="Consolas"/>
      <w:color w:val="2B91AF"/>
      <w:sz w:val="18"/>
      <w:szCs w:val="15"/>
    </w:rPr>
  </w:style>
  <w:style w:type="paragraph" w:styleId="Revision">
    <w:name w:val="Revision"/>
    <w:hidden/>
    <w:uiPriority w:val="99"/>
    <w:semiHidden/>
    <w:rsid w:val="00482258"/>
    <w:rPr>
      <w:rFonts w:ascii="Arial" w:hAnsi="Arial"/>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73109">
      <w:bodyDiv w:val="1"/>
      <w:marLeft w:val="0"/>
      <w:marRight w:val="0"/>
      <w:marTop w:val="0"/>
      <w:marBottom w:val="0"/>
      <w:divBdr>
        <w:top w:val="none" w:sz="0" w:space="0" w:color="auto"/>
        <w:left w:val="none" w:sz="0" w:space="0" w:color="auto"/>
        <w:bottom w:val="none" w:sz="0" w:space="0" w:color="auto"/>
        <w:right w:val="none" w:sz="0" w:space="0" w:color="auto"/>
      </w:divBdr>
    </w:div>
    <w:div w:id="1147011437">
      <w:bodyDiv w:val="1"/>
      <w:marLeft w:val="0"/>
      <w:marRight w:val="0"/>
      <w:marTop w:val="0"/>
      <w:marBottom w:val="0"/>
      <w:divBdr>
        <w:top w:val="none" w:sz="0" w:space="0" w:color="auto"/>
        <w:left w:val="none" w:sz="0" w:space="0" w:color="auto"/>
        <w:bottom w:val="none" w:sz="0" w:space="0" w:color="auto"/>
        <w:right w:val="none" w:sz="0" w:space="0" w:color="auto"/>
      </w:divBdr>
    </w:div>
    <w:div w:id="14931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sdev1.crs-warr.co.uk/svn/web-cruit/trunk/docs/Guides/JobPostingFeedGuide/WebCruitIntegrateWithPEJobFeed.docx" TargetMode="External"/><Relationship Id="rId18" Type="http://schemas.openxmlformats.org/officeDocument/2006/relationships/hyperlink" Target="https://msdn.microsoft.com/en-us/library/bb412179(v=vs.110).aspx" TargetMode="External"/><Relationship Id="rId26" Type="http://schemas.openxmlformats.org/officeDocument/2006/relationships/hyperlink" Target="https://www.sslvpn.online/does-the-c-wcf-proxy-clientbaset-disposal-issue-still-exist-in-net-4-5/" TargetMode="External"/><Relationship Id="rId39" Type="http://schemas.openxmlformats.org/officeDocument/2006/relationships/image" Target="media/image8.emf"/><Relationship Id="rId21" Type="http://schemas.openxmlformats.org/officeDocument/2006/relationships/hyperlink" Target="http://www.codeproject.com/Articles/487571/XML-Serialization-and-Deserialization-Part-2" TargetMode="External"/><Relationship Id="rId34" Type="http://schemas.openxmlformats.org/officeDocument/2006/relationships/hyperlink" Target="http://www.jobserve.com/jobs/x0146000e85c81" TargetMode="External"/><Relationship Id="rId42" Type="http://schemas.openxmlformats.org/officeDocument/2006/relationships/hyperlink" Target="https://crsdev1.crs-warr.co.uk/svn/TNG.NET/trunk/PE/Docs/PEChannelDeveloperGuide.docx" TargetMode="External"/><Relationship Id="rId47" Type="http://schemas.openxmlformats.org/officeDocument/2006/relationships/image" Target="media/image10.png"/><Relationship Id="rId50" Type="http://schemas.openxmlformats.org/officeDocument/2006/relationships/hyperlink" Target="https://crsdev1.crs-warr.co.uk/svn/TNG.NET/trunk/PE/Docs/PEChannelDeveloperGuide.docx" TargetMode="External"/><Relationship Id="rId55" Type="http://schemas.openxmlformats.org/officeDocument/2006/relationships/image" Target="media/image13.png"/><Relationship Id="rId63" Type="http://schemas.openxmlformats.org/officeDocument/2006/relationships/hyperlink" Target="https://crsdev1.crs-warr.co.uk/svn/web-cruit/trunk/docs/Guides/JobPostingFeedGuide/WebCruitIntegrateWithPEJobFeed.docx"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3.119.59.225" TargetMode="External"/><Relationship Id="rId29" Type="http://schemas.openxmlformats.org/officeDocument/2006/relationships/hyperlink" Target="https://crsdev1.crs-warr.co.uk/svn/TNG.NET/trunk/PE/Docs/PEChannelDeveloperGuide.docx" TargetMode="External"/><Relationship Id="rId11" Type="http://schemas.openxmlformats.org/officeDocument/2006/relationships/hyperlink" Target="https://crsdev1.crs-warr.co.uk/svn/TNG.NET/trunk/PE/Docs/PEChannelDeveloperGuide.docx" TargetMode="External"/><Relationship Id="rId24" Type="http://schemas.openxmlformats.org/officeDocument/2006/relationships/hyperlink" Target="https://msdn.microsoft.com/en-us/library/system.xml.xmlwriter(v=vs.110).aspx"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hyperlink" Target="https://crsdev1.crs-warr.co.uk/svn/TNG.NET/trunk/PE/Docs/PEChannelDeveloperGuide.docx" TargetMode="External"/><Relationship Id="rId45" Type="http://schemas.openxmlformats.org/officeDocument/2006/relationships/image" Target="media/image9.png"/><Relationship Id="rId53" Type="http://schemas.openxmlformats.org/officeDocument/2006/relationships/image" Target="media/image11.png"/><Relationship Id="rId58" Type="http://schemas.openxmlformats.org/officeDocument/2006/relationships/image" Target="media/image15.emf"/><Relationship Id="rId66" Type="http://schemas.openxmlformats.org/officeDocument/2006/relationships/image" Target="media/image18.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rssq1.crs-warr.co.uk\Documentation\Support\JobServe%20Upgrade\XML%20Job%20Posting%20Service%20v5%20-%20Technical%20Details.docx%20" TargetMode="External"/><Relationship Id="rId23" Type="http://schemas.openxmlformats.org/officeDocument/2006/relationships/hyperlink" Target="http://www.dotnetperls.com/xmlwriter" TargetMode="External"/><Relationship Id="rId28" Type="http://schemas.openxmlformats.org/officeDocument/2006/relationships/image" Target="media/image3.emf"/><Relationship Id="rId36" Type="http://schemas.openxmlformats.org/officeDocument/2006/relationships/hyperlink" Target="https://crsdev1.crs-warr.co.uk/svn/TNG.NET/trunk/PE/Docs/PEChannelDeveloperGuide.docx" TargetMode="External"/><Relationship Id="rId49" Type="http://schemas.openxmlformats.org/officeDocument/2006/relationships/hyperlink" Target="https://crsdev1.crs-warr.co.uk/svn/TNG.NET/trunk/PE/Docs/PEChannelDeveloperGuide.docx" TargetMode="External"/><Relationship Id="rId57" Type="http://schemas.openxmlformats.org/officeDocument/2006/relationships/hyperlink" Target="https://crsdev1.crs-warr.co.uk/svn/TNG.NET/trunk/PE/Docs/PEChannelDeveloperGuide.docx" TargetMode="External"/><Relationship Id="rId61" Type="http://schemas.openxmlformats.org/officeDocument/2006/relationships/hyperlink" Target="http://www.diogonunes.com/blog/webclient-vs-httpclient-vs-httpwebrequest" TargetMode="External"/><Relationship Id="rId10" Type="http://schemas.openxmlformats.org/officeDocument/2006/relationships/hyperlink" Target="https://crsdev1.crs-warr.co.uk/svn/TNG.NET/trunk/PE/Docs/PEInstallGuide.docx" TargetMode="External"/><Relationship Id="rId19" Type="http://schemas.openxmlformats.org/officeDocument/2006/relationships/hyperlink" Target="https://msdn.microsoft.com/en-us/library/58a18dwa(v=vs.110).aspx" TargetMode="External"/><Relationship Id="rId31" Type="http://schemas.openxmlformats.org/officeDocument/2006/relationships/hyperlink" Target="https://crsdev1.crs-warr.co.uk/svn/TNG.NET/trunk/PE/Docs/PEChannelDeveloperGuide.docx" TargetMode="External"/><Relationship Id="rId44" Type="http://schemas.openxmlformats.org/officeDocument/2006/relationships/hyperlink" Target="https://crsdev1.crs-warr.co.uk/svn/TNG.NET/trunk/PE/Docs/PEChannelDeveloperGuide.docx" TargetMode="External"/><Relationship Id="rId52" Type="http://schemas.openxmlformats.org/officeDocument/2006/relationships/hyperlink" Target="https://crsdev1.crs-warr.co.uk/svn/TNG.NET/trunk/PE/Docs/PEChannelDeveloperGuide.docx" TargetMode="External"/><Relationship Id="rId60" Type="http://schemas.openxmlformats.org/officeDocument/2006/relationships/hyperlink" Target="https://msdn.microsoft.com/en-us/library/bb628649.aspx" TargetMode="External"/><Relationship Id="rId65" Type="http://schemas.openxmlformats.org/officeDocument/2006/relationships/image" Target="media/image17.png"/><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crssq1.crs-warr.co.uk\Documentation\Support\JobServe%20Upgrade\XML%20Job%20Posting%20Service%20v5%20-%20Technical%20Details.docx%20" TargetMode="External"/><Relationship Id="rId14" Type="http://schemas.openxmlformats.org/officeDocument/2006/relationships/image" Target="media/image2.png"/><Relationship Id="rId22" Type="http://schemas.openxmlformats.org/officeDocument/2006/relationships/hyperlink" Target="http://www.ikriv.com/dev/dotnet/OverrideXml.shtml" TargetMode="External"/><Relationship Id="rId27" Type="http://schemas.openxmlformats.org/officeDocument/2006/relationships/hyperlink" Target="https://crsdev1.crs-warr.co.uk/svn/TNG.NET/trunk/PE/Docs/PEChannelDeveloperGuide.docx" TargetMode="External"/><Relationship Id="rId30" Type="http://schemas.openxmlformats.org/officeDocument/2006/relationships/image" Target="media/image4.png"/><Relationship Id="rId35" Type="http://schemas.openxmlformats.org/officeDocument/2006/relationships/hyperlink" Target="http://www.jobserve.com/EpgOs" TargetMode="External"/><Relationship Id="rId43" Type="http://schemas.openxmlformats.org/officeDocument/2006/relationships/hyperlink" Target="https://crsdev1.crs-warr.co.uk/svn/TNG.NET/trunk/PE/Docs/PEChannelDeveloperGuide.docx" TargetMode="External"/><Relationship Id="rId48" Type="http://schemas.openxmlformats.org/officeDocument/2006/relationships/hyperlink" Target="https://crsdev1.crs-warr.co.uk/svn/TNG.NET/trunk/PE/Docs/PEChannelDeveloperGuide.docx" TargetMode="External"/><Relationship Id="rId56" Type="http://schemas.openxmlformats.org/officeDocument/2006/relationships/image" Target="media/image14.png"/><Relationship Id="rId64" Type="http://schemas.openxmlformats.org/officeDocument/2006/relationships/image" Target="media/image16.emf"/><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http://agiledata.org/essays/tdd.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rsdev1.crs-warr.co.uk/svn/devtests/trunk/_DeveloperPresentations/Posting%20Engine%20Developer/PostingEngineDeveloper.pptx" TargetMode="External"/><Relationship Id="rId17" Type="http://schemas.openxmlformats.org/officeDocument/2006/relationships/hyperlink" Target="https://xml.jobserve.com" TargetMode="External"/><Relationship Id="rId25" Type="http://schemas.openxmlformats.org/officeDocument/2006/relationships/hyperlink" Target="https://msdn.microsoft.com/en-us/library/bb628652.aspx" TargetMode="External"/><Relationship Id="rId33" Type="http://schemas.openxmlformats.org/officeDocument/2006/relationships/image" Target="media/image6.png"/><Relationship Id="rId38" Type="http://schemas.openxmlformats.org/officeDocument/2006/relationships/hyperlink" Target="https://crsdev1.crs-warr.co.uk/svn/TNG.NET/trunk/PE/Docs/PEChannelDeveloperGuide.docx" TargetMode="External"/><Relationship Id="rId46" Type="http://schemas.openxmlformats.org/officeDocument/2006/relationships/hyperlink" Target="https://crsdev1.crs-warr.co.uk/svn/TNG.NET/trunk/PE/Docs/PEChannelDeveloperGuide.docx" TargetMode="External"/><Relationship Id="rId59" Type="http://schemas.openxmlformats.org/officeDocument/2006/relationships/hyperlink" Target="http://www.c-sharpcorner.com/uploadfile/0c1bb2/consuming-web-service-in-asp-net-web-application/" TargetMode="External"/><Relationship Id="rId67" Type="http://schemas.openxmlformats.org/officeDocument/2006/relationships/image" Target="media/image19.png"/><Relationship Id="rId20" Type="http://schemas.openxmlformats.org/officeDocument/2006/relationships/hyperlink" Target="http://www.codeproject.com/Articles/483055/XML-Serialization-and-Deserialization-Part" TargetMode="External"/><Relationship Id="rId41" Type="http://schemas.openxmlformats.org/officeDocument/2006/relationships/hyperlink" Target="https://crsdev1.crs-warr.co.uk/svn/TNG.NET/trunk/PE/Docs/PEChannelDeveloperGuide.docx" TargetMode="External"/><Relationship Id="rId54" Type="http://schemas.openxmlformats.org/officeDocument/2006/relationships/image" Target="media/image12.png"/><Relationship Id="rId62" Type="http://schemas.openxmlformats.org/officeDocument/2006/relationships/hyperlink" Target="https://crsdev1.crs-warr.co.uk/svn/TNG.NET/trunk/PE/Docs/PEChannelDeveloperGuide.docx"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e\Application%20Data\Microsoft\Templates\DevelopmentDesign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1E170-6F62-4715-AD2B-995B0422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DevelopmentDesignDocument.dot</Template>
  <TotalTime>627</TotalTime>
  <Pages>62</Pages>
  <Words>20225</Words>
  <Characters>115284</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Functional Design</vt:lpstr>
    </vt:vector>
  </TitlesOfParts>
  <Company>Resourcing Software</Company>
  <LinksUpToDate>false</LinksUpToDate>
  <CharactersWithSpaces>135239</CharactersWithSpaces>
  <SharedDoc>false</SharedDoc>
  <HLinks>
    <vt:vector size="156" baseType="variant">
      <vt:variant>
        <vt:i4>1507382</vt:i4>
      </vt:variant>
      <vt:variant>
        <vt:i4>149</vt:i4>
      </vt:variant>
      <vt:variant>
        <vt:i4>0</vt:i4>
      </vt:variant>
      <vt:variant>
        <vt:i4>5</vt:i4>
      </vt:variant>
      <vt:variant>
        <vt:lpwstr/>
      </vt:variant>
      <vt:variant>
        <vt:lpwstr>_Toc40436407</vt:lpwstr>
      </vt:variant>
      <vt:variant>
        <vt:i4>1441846</vt:i4>
      </vt:variant>
      <vt:variant>
        <vt:i4>143</vt:i4>
      </vt:variant>
      <vt:variant>
        <vt:i4>0</vt:i4>
      </vt:variant>
      <vt:variant>
        <vt:i4>5</vt:i4>
      </vt:variant>
      <vt:variant>
        <vt:lpwstr/>
      </vt:variant>
      <vt:variant>
        <vt:lpwstr>_Toc40436406</vt:lpwstr>
      </vt:variant>
      <vt:variant>
        <vt:i4>1376310</vt:i4>
      </vt:variant>
      <vt:variant>
        <vt:i4>137</vt:i4>
      </vt:variant>
      <vt:variant>
        <vt:i4>0</vt:i4>
      </vt:variant>
      <vt:variant>
        <vt:i4>5</vt:i4>
      </vt:variant>
      <vt:variant>
        <vt:lpwstr/>
      </vt:variant>
      <vt:variant>
        <vt:lpwstr>_Toc40436405</vt:lpwstr>
      </vt:variant>
      <vt:variant>
        <vt:i4>1310774</vt:i4>
      </vt:variant>
      <vt:variant>
        <vt:i4>131</vt:i4>
      </vt:variant>
      <vt:variant>
        <vt:i4>0</vt:i4>
      </vt:variant>
      <vt:variant>
        <vt:i4>5</vt:i4>
      </vt:variant>
      <vt:variant>
        <vt:lpwstr/>
      </vt:variant>
      <vt:variant>
        <vt:lpwstr>_Toc40436404</vt:lpwstr>
      </vt:variant>
      <vt:variant>
        <vt:i4>1245238</vt:i4>
      </vt:variant>
      <vt:variant>
        <vt:i4>125</vt:i4>
      </vt:variant>
      <vt:variant>
        <vt:i4>0</vt:i4>
      </vt:variant>
      <vt:variant>
        <vt:i4>5</vt:i4>
      </vt:variant>
      <vt:variant>
        <vt:lpwstr/>
      </vt:variant>
      <vt:variant>
        <vt:lpwstr>_Toc40436403</vt:lpwstr>
      </vt:variant>
      <vt:variant>
        <vt:i4>1179702</vt:i4>
      </vt:variant>
      <vt:variant>
        <vt:i4>119</vt:i4>
      </vt:variant>
      <vt:variant>
        <vt:i4>0</vt:i4>
      </vt:variant>
      <vt:variant>
        <vt:i4>5</vt:i4>
      </vt:variant>
      <vt:variant>
        <vt:lpwstr/>
      </vt:variant>
      <vt:variant>
        <vt:lpwstr>_Toc40436402</vt:lpwstr>
      </vt:variant>
      <vt:variant>
        <vt:i4>1114166</vt:i4>
      </vt:variant>
      <vt:variant>
        <vt:i4>113</vt:i4>
      </vt:variant>
      <vt:variant>
        <vt:i4>0</vt:i4>
      </vt:variant>
      <vt:variant>
        <vt:i4>5</vt:i4>
      </vt:variant>
      <vt:variant>
        <vt:lpwstr/>
      </vt:variant>
      <vt:variant>
        <vt:lpwstr>_Toc40436401</vt:lpwstr>
      </vt:variant>
      <vt:variant>
        <vt:i4>1048630</vt:i4>
      </vt:variant>
      <vt:variant>
        <vt:i4>107</vt:i4>
      </vt:variant>
      <vt:variant>
        <vt:i4>0</vt:i4>
      </vt:variant>
      <vt:variant>
        <vt:i4>5</vt:i4>
      </vt:variant>
      <vt:variant>
        <vt:lpwstr/>
      </vt:variant>
      <vt:variant>
        <vt:lpwstr>_Toc40436400</vt:lpwstr>
      </vt:variant>
      <vt:variant>
        <vt:i4>1966143</vt:i4>
      </vt:variant>
      <vt:variant>
        <vt:i4>101</vt:i4>
      </vt:variant>
      <vt:variant>
        <vt:i4>0</vt:i4>
      </vt:variant>
      <vt:variant>
        <vt:i4>5</vt:i4>
      </vt:variant>
      <vt:variant>
        <vt:lpwstr/>
      </vt:variant>
      <vt:variant>
        <vt:lpwstr>_Toc40436399</vt:lpwstr>
      </vt:variant>
      <vt:variant>
        <vt:i4>2031679</vt:i4>
      </vt:variant>
      <vt:variant>
        <vt:i4>95</vt:i4>
      </vt:variant>
      <vt:variant>
        <vt:i4>0</vt:i4>
      </vt:variant>
      <vt:variant>
        <vt:i4>5</vt:i4>
      </vt:variant>
      <vt:variant>
        <vt:lpwstr/>
      </vt:variant>
      <vt:variant>
        <vt:lpwstr>_Toc40436398</vt:lpwstr>
      </vt:variant>
      <vt:variant>
        <vt:i4>1048639</vt:i4>
      </vt:variant>
      <vt:variant>
        <vt:i4>89</vt:i4>
      </vt:variant>
      <vt:variant>
        <vt:i4>0</vt:i4>
      </vt:variant>
      <vt:variant>
        <vt:i4>5</vt:i4>
      </vt:variant>
      <vt:variant>
        <vt:lpwstr/>
      </vt:variant>
      <vt:variant>
        <vt:lpwstr>_Toc40436397</vt:lpwstr>
      </vt:variant>
      <vt:variant>
        <vt:i4>1114175</vt:i4>
      </vt:variant>
      <vt:variant>
        <vt:i4>83</vt:i4>
      </vt:variant>
      <vt:variant>
        <vt:i4>0</vt:i4>
      </vt:variant>
      <vt:variant>
        <vt:i4>5</vt:i4>
      </vt:variant>
      <vt:variant>
        <vt:lpwstr/>
      </vt:variant>
      <vt:variant>
        <vt:lpwstr>_Toc40436396</vt:lpwstr>
      </vt:variant>
      <vt:variant>
        <vt:i4>1179711</vt:i4>
      </vt:variant>
      <vt:variant>
        <vt:i4>77</vt:i4>
      </vt:variant>
      <vt:variant>
        <vt:i4>0</vt:i4>
      </vt:variant>
      <vt:variant>
        <vt:i4>5</vt:i4>
      </vt:variant>
      <vt:variant>
        <vt:lpwstr/>
      </vt:variant>
      <vt:variant>
        <vt:lpwstr>_Toc40436395</vt:lpwstr>
      </vt:variant>
      <vt:variant>
        <vt:i4>1245247</vt:i4>
      </vt:variant>
      <vt:variant>
        <vt:i4>71</vt:i4>
      </vt:variant>
      <vt:variant>
        <vt:i4>0</vt:i4>
      </vt:variant>
      <vt:variant>
        <vt:i4>5</vt:i4>
      </vt:variant>
      <vt:variant>
        <vt:lpwstr/>
      </vt:variant>
      <vt:variant>
        <vt:lpwstr>_Toc40436394</vt:lpwstr>
      </vt:variant>
      <vt:variant>
        <vt:i4>1310783</vt:i4>
      </vt:variant>
      <vt:variant>
        <vt:i4>65</vt:i4>
      </vt:variant>
      <vt:variant>
        <vt:i4>0</vt:i4>
      </vt:variant>
      <vt:variant>
        <vt:i4>5</vt:i4>
      </vt:variant>
      <vt:variant>
        <vt:lpwstr/>
      </vt:variant>
      <vt:variant>
        <vt:lpwstr>_Toc40436393</vt:lpwstr>
      </vt:variant>
      <vt:variant>
        <vt:i4>1376319</vt:i4>
      </vt:variant>
      <vt:variant>
        <vt:i4>59</vt:i4>
      </vt:variant>
      <vt:variant>
        <vt:i4>0</vt:i4>
      </vt:variant>
      <vt:variant>
        <vt:i4>5</vt:i4>
      </vt:variant>
      <vt:variant>
        <vt:lpwstr/>
      </vt:variant>
      <vt:variant>
        <vt:lpwstr>_Toc40436392</vt:lpwstr>
      </vt:variant>
      <vt:variant>
        <vt:i4>1441855</vt:i4>
      </vt:variant>
      <vt:variant>
        <vt:i4>53</vt:i4>
      </vt:variant>
      <vt:variant>
        <vt:i4>0</vt:i4>
      </vt:variant>
      <vt:variant>
        <vt:i4>5</vt:i4>
      </vt:variant>
      <vt:variant>
        <vt:lpwstr/>
      </vt:variant>
      <vt:variant>
        <vt:lpwstr>_Toc40436391</vt:lpwstr>
      </vt:variant>
      <vt:variant>
        <vt:i4>1507391</vt:i4>
      </vt:variant>
      <vt:variant>
        <vt:i4>47</vt:i4>
      </vt:variant>
      <vt:variant>
        <vt:i4>0</vt:i4>
      </vt:variant>
      <vt:variant>
        <vt:i4>5</vt:i4>
      </vt:variant>
      <vt:variant>
        <vt:lpwstr/>
      </vt:variant>
      <vt:variant>
        <vt:lpwstr>_Toc40436390</vt:lpwstr>
      </vt:variant>
      <vt:variant>
        <vt:i4>1966142</vt:i4>
      </vt:variant>
      <vt:variant>
        <vt:i4>41</vt:i4>
      </vt:variant>
      <vt:variant>
        <vt:i4>0</vt:i4>
      </vt:variant>
      <vt:variant>
        <vt:i4>5</vt:i4>
      </vt:variant>
      <vt:variant>
        <vt:lpwstr/>
      </vt:variant>
      <vt:variant>
        <vt:lpwstr>_Toc40436389</vt:lpwstr>
      </vt:variant>
      <vt:variant>
        <vt:i4>2031678</vt:i4>
      </vt:variant>
      <vt:variant>
        <vt:i4>35</vt:i4>
      </vt:variant>
      <vt:variant>
        <vt:i4>0</vt:i4>
      </vt:variant>
      <vt:variant>
        <vt:i4>5</vt:i4>
      </vt:variant>
      <vt:variant>
        <vt:lpwstr/>
      </vt:variant>
      <vt:variant>
        <vt:lpwstr>_Toc40436388</vt:lpwstr>
      </vt:variant>
      <vt:variant>
        <vt:i4>1048638</vt:i4>
      </vt:variant>
      <vt:variant>
        <vt:i4>29</vt:i4>
      </vt:variant>
      <vt:variant>
        <vt:i4>0</vt:i4>
      </vt:variant>
      <vt:variant>
        <vt:i4>5</vt:i4>
      </vt:variant>
      <vt:variant>
        <vt:lpwstr/>
      </vt:variant>
      <vt:variant>
        <vt:lpwstr>_Toc40436387</vt:lpwstr>
      </vt:variant>
      <vt:variant>
        <vt:i4>1114174</vt:i4>
      </vt:variant>
      <vt:variant>
        <vt:i4>23</vt:i4>
      </vt:variant>
      <vt:variant>
        <vt:i4>0</vt:i4>
      </vt:variant>
      <vt:variant>
        <vt:i4>5</vt:i4>
      </vt:variant>
      <vt:variant>
        <vt:lpwstr/>
      </vt:variant>
      <vt:variant>
        <vt:lpwstr>_Toc40436386</vt:lpwstr>
      </vt:variant>
      <vt:variant>
        <vt:i4>1179710</vt:i4>
      </vt:variant>
      <vt:variant>
        <vt:i4>17</vt:i4>
      </vt:variant>
      <vt:variant>
        <vt:i4>0</vt:i4>
      </vt:variant>
      <vt:variant>
        <vt:i4>5</vt:i4>
      </vt:variant>
      <vt:variant>
        <vt:lpwstr/>
      </vt:variant>
      <vt:variant>
        <vt:lpwstr>_Toc40436385</vt:lpwstr>
      </vt:variant>
      <vt:variant>
        <vt:i4>1245246</vt:i4>
      </vt:variant>
      <vt:variant>
        <vt:i4>11</vt:i4>
      </vt:variant>
      <vt:variant>
        <vt:i4>0</vt:i4>
      </vt:variant>
      <vt:variant>
        <vt:i4>5</vt:i4>
      </vt:variant>
      <vt:variant>
        <vt:lpwstr/>
      </vt:variant>
      <vt:variant>
        <vt:lpwstr>_Toc40436384</vt:lpwstr>
      </vt:variant>
      <vt:variant>
        <vt:i4>1310782</vt:i4>
      </vt:variant>
      <vt:variant>
        <vt:i4>5</vt:i4>
      </vt:variant>
      <vt:variant>
        <vt:i4>0</vt:i4>
      </vt:variant>
      <vt:variant>
        <vt:i4>5</vt:i4>
      </vt:variant>
      <vt:variant>
        <vt:lpwstr/>
      </vt:variant>
      <vt:variant>
        <vt:lpwstr>_Toc40436383</vt:lpwstr>
      </vt:variant>
      <vt:variant>
        <vt:i4>1769486</vt:i4>
      </vt:variant>
      <vt:variant>
        <vt:i4>1024</vt:i4>
      </vt:variant>
      <vt:variant>
        <vt:i4>1025</vt:i4>
      </vt:variant>
      <vt:variant>
        <vt:i4>1</vt:i4>
      </vt:variant>
      <vt:variant>
        <vt:lpwstr>W:\Marks\kaonixlogobluebg.jpg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
  <dc:creator>Lee Sanderson</dc:creator>
  <cp:keywords/>
  <dc:description>Template for Functional design/ specification</dc:description>
  <cp:lastModifiedBy>Andy Hudson</cp:lastModifiedBy>
  <cp:revision>32</cp:revision>
  <cp:lastPrinted>2003-06-24T11:36:00Z</cp:lastPrinted>
  <dcterms:created xsi:type="dcterms:W3CDTF">2016-08-23T15:57:00Z</dcterms:created>
  <dcterms:modified xsi:type="dcterms:W3CDTF">2016-08-30T09:55:00Z</dcterms:modified>
</cp:coreProperties>
</file>